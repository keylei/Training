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_Toc2046789908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_Toc2046789908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_Toc1790193006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_Toc1790193006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_Toc1159945160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_Toc1159945160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_Toc1366000663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_Toc1366000663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_Toc1922716500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_Toc1922716500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_Toc868358167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_Toc868358167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_Toc996393907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_Toc996393907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_Toc1879988624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_Toc1879988624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_Toc1253029561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_Toc1253029561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_Toc1213458613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_Toc1213458613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_Toc313178967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_Toc313178967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_Toc1849077785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_Toc1849077785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_Toc1412968944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_Toc1412968944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_Toc1565094937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包含文件的次序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_Toc1565094937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_Toc209039510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_Toc209039510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_Toc415113076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_Toc415113076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_Toc1294629626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_Toc1294629626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_Toc591307801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_Toc591307801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_Toc90128046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_Toc90128046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_Toc2036259056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_Toc2036259056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_Toc2005612825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_Toc2005612825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_Toc290952001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_Toc290952001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_Toc1638079573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_Toc1638079573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_Toc518265572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_Toc518265572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_Toc1674412664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_Toc1674412664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_Toc643655838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_Toc643655838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_Toc2091743112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_Toc2091743112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_Toc1418113664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_Toc1418113664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_Toc1095893577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_Toc1095893577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_Toc1268013393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_Toc1268013393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_Toc1280009802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_Toc1280009802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_Toc995199837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_Toc995199837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_Toc910722752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_Toc910722752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_Toc292471314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_Toc292471314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_Toc213716852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_Toc213716852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_Toc685955604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_Toc685955604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_Toc1160829482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_Toc1160829482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_Toc1210110759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_Toc1210110759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_Toc418460581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_Toc418460581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_Toc266375395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_Toc266375395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_Toc276085724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_Toc276085724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_Toc731639548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_Toc731639548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_Toc2115453181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_Toc2115453181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_Toc1689054668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_Toc1689054668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_Toc149250838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_Toc149250838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_Toc177009043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0.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_Toc177009043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_Toc2104167744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_Toc2104167744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_Toc1443880464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_Toc1443880464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_Toc768316844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_Toc768316844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_Toc46812142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_Toc46812142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_Toc1332655873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_Toc1332655873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_Toc626446021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_Toc626446021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_Toc337764144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_Toc337764144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_Toc823251798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_Toc823251798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_Toc1144711594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_Toc1144711594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_Toc2012176808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_Toc2012176808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_Toc1466907636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_Toc1466907636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_Toc1088971058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_Toc1088971058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_Toc1282806825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_Toc1282806825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_Toc415317565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_Toc415317565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_Toc209500804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_Toc209500804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_Toc415332979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_Toc415332979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_Toc1410517402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_Toc1410517402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_Toc1120223556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_Toc1120223556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_Toc707804293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_Toc707804293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_Toc1624234255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_Toc1624234255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_Toc1806179160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_Toc1806179160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_Toc1868633775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_Toc1868633775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_Toc686861366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_Toc686861366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_Toc77156093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_Toc77156093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_Toc2135009171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_Toc2135009171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_Toc962947091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_Toc962947091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_Toc808795642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_Toc808795642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_Toc2102978704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_Toc2102978704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_Toc504518111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_Toc504518111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_Toc958046480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_Toc958046480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_Toc132504099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_Toc132504099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_Toc461202208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_Toc461202208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_Toc254443296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_Toc254443296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_Toc900820943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_Toc900820943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_Toc508014350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_Toc508014350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_Toc1587099169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_Toc1587099169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_Toc1527266965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_Toc1527266965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_Toc845778494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_Toc845778494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_Toc262867319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_Toc262867319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_Toc524494911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_Toc524494911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_Toc710471655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_Toc710471655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_Toc1729774956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_Toc1729774956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_Toc1613465969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_Toc1613465969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_Toc1993278480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_Toc1993278480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_Toc2145092521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_Toc2145092521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_Toc1822966773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_Toc1822966773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_Toc261127811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_Toc261127811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_Toc1408126276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_Toc1408126276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_Toc795706681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_Toc795706681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_Toc968932104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_Toc968932104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1251268044"/>
      <w:bookmarkStart w:id="2" w:name="_Toc2077695514"/>
      <w:bookmarkStart w:id="3" w:name="_Toc1974824093"/>
      <w:bookmarkStart w:id="4" w:name="_Toc392359069"/>
      <w:bookmarkStart w:id="5" w:name="_Toc2009379785"/>
      <w:bookmarkStart w:id="6" w:name="_Toc1696968051"/>
      <w:bookmarkStart w:id="7" w:name="_Toc667887663"/>
      <w:bookmarkStart w:id="8" w:name="_Toc668644207"/>
      <w:bookmarkStart w:id="9" w:name="_Toc1865223714"/>
      <w:bookmarkStart w:id="10" w:name="_Toc15519"/>
      <w:bookmarkStart w:id="11" w:name="_Toc1622992828"/>
      <w:bookmarkStart w:id="12" w:name="_Toc1386094254"/>
      <w:bookmarkStart w:id="13" w:name="_Toc431854729"/>
      <w:bookmarkStart w:id="14" w:name="_Toc1275896842"/>
      <w:bookmarkStart w:id="15" w:name="_Toc78723577"/>
      <w:bookmarkStart w:id="16" w:name="_Toc465955269"/>
      <w:bookmarkStart w:id="17" w:name="_Toc1500233376"/>
      <w:bookmarkStart w:id="18" w:name="_Toc902107863"/>
      <w:bookmarkStart w:id="19" w:name="_Toc1221725126"/>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1067630977"/>
      <w:bookmarkStart w:id="21" w:name="_Toc465186412"/>
      <w:bookmarkStart w:id="22" w:name="_Toc625974202"/>
      <w:bookmarkStart w:id="23" w:name="_Toc91387075"/>
      <w:bookmarkStart w:id="24" w:name="_Toc1977781484"/>
      <w:bookmarkStart w:id="25" w:name="_Toc465955270"/>
      <w:bookmarkStart w:id="26" w:name="_Toc1559413745"/>
      <w:bookmarkStart w:id="27" w:name="_Toc465171821"/>
      <w:bookmarkStart w:id="28" w:name="_Toc2046789908"/>
      <w:bookmarkStart w:id="29" w:name="_Toc253185746"/>
      <w:bookmarkStart w:id="30" w:name="_Toc1092569613"/>
      <w:bookmarkStart w:id="31" w:name="_Toc1405735334"/>
      <w:bookmarkStart w:id="32" w:name="_Toc1254124862"/>
      <w:bookmarkStart w:id="33" w:name="_Toc228912778"/>
      <w:bookmarkStart w:id="34" w:name="_Toc2102489828"/>
      <w:bookmarkStart w:id="35" w:name="_Toc1890819377"/>
      <w:bookmarkStart w:id="36" w:name="_Toc176788843"/>
      <w:bookmarkStart w:id="37" w:name="_Toc1386593870"/>
      <w:bookmarkStart w:id="38" w:name="_Toc1843221173"/>
      <w:bookmarkStart w:id="39" w:name="_Toc30577"/>
      <w:bookmarkStart w:id="40" w:name="_Toc625893889"/>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86414"/>
      <w:bookmarkStart w:id="45" w:name="_Toc465171823"/>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71824"/>
      <w:bookmarkStart w:id="47" w:name="_Toc465186415"/>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71825"/>
      <w:bookmarkStart w:id="49" w:name="_Toc465186416"/>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71826"/>
      <w:bookmarkStart w:id="51" w:name="_Toc46518641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1937844716"/>
      <w:bookmarkStart w:id="53" w:name="_Toc1728194852"/>
      <w:bookmarkStart w:id="54" w:name="_Toc465955271"/>
      <w:bookmarkStart w:id="55" w:name="_Toc1790193006"/>
      <w:bookmarkStart w:id="56" w:name="_Toc1515652162"/>
      <w:bookmarkStart w:id="57" w:name="_Toc499973549"/>
      <w:bookmarkStart w:id="58" w:name="_Toc26717"/>
      <w:bookmarkStart w:id="59" w:name="_Toc2026465881"/>
      <w:bookmarkStart w:id="60" w:name="_Toc551439219"/>
      <w:bookmarkStart w:id="61" w:name="_Toc1868182962"/>
      <w:bookmarkStart w:id="62" w:name="_Toc285813917"/>
      <w:bookmarkStart w:id="63" w:name="_Toc465171827"/>
      <w:bookmarkStart w:id="64" w:name="_Toc2123070562"/>
      <w:bookmarkStart w:id="65" w:name="_Toc811210014"/>
      <w:bookmarkStart w:id="66" w:name="_Toc97035388"/>
      <w:bookmarkStart w:id="67" w:name="_Toc293697735"/>
      <w:bookmarkStart w:id="68" w:name="_Toc1335741312"/>
      <w:bookmarkStart w:id="69" w:name="_Toc1874511890"/>
      <w:bookmarkStart w:id="70" w:name="_Toc415071035"/>
      <w:bookmarkStart w:id="71" w:name="_Toc465186418"/>
      <w:bookmarkStart w:id="72" w:name="_Toc988100152"/>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71828"/>
      <w:bookmarkStart w:id="75" w:name="_Toc465186419"/>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71829"/>
      <w:bookmarkStart w:id="77" w:name="_Toc465186420"/>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71830"/>
      <w:bookmarkStart w:id="79" w:name="_Toc465186421"/>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86422"/>
      <w:bookmarkStart w:id="81" w:name="_Toc465171831"/>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465955272"/>
      <w:bookmarkStart w:id="83" w:name="_Toc2009467131"/>
      <w:bookmarkStart w:id="84" w:name="_Toc1491993350"/>
      <w:bookmarkStart w:id="85" w:name="_Toc1889003130"/>
      <w:bookmarkStart w:id="86" w:name="_Toc776402107"/>
      <w:bookmarkStart w:id="87" w:name="_Toc1393265913"/>
      <w:bookmarkStart w:id="88" w:name="_Toc124463532"/>
      <w:bookmarkStart w:id="89" w:name="_Toc1715374101"/>
      <w:bookmarkStart w:id="90" w:name="_Toc1159945160"/>
      <w:bookmarkStart w:id="91" w:name="_Toc695500715"/>
      <w:bookmarkStart w:id="92" w:name="_Toc465186423"/>
      <w:bookmarkStart w:id="93" w:name="_Toc9756354"/>
      <w:bookmarkStart w:id="94" w:name="_Toc18167760"/>
      <w:bookmarkStart w:id="95" w:name="_Toc542579335"/>
      <w:bookmarkStart w:id="96" w:name="_Toc32098"/>
      <w:bookmarkStart w:id="97" w:name="_Toc465171832"/>
      <w:bookmarkStart w:id="98" w:name="_Toc617382637"/>
      <w:bookmarkStart w:id="99" w:name="_Toc825319597"/>
      <w:bookmarkStart w:id="100" w:name="_Toc1781657633"/>
      <w:bookmarkStart w:id="101" w:name="_Toc1124152691"/>
      <w:bookmarkStart w:id="102" w:name="_Toc39277159"/>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86424"/>
      <w:bookmarkStart w:id="105" w:name="_Toc465171833"/>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86427"/>
      <w:bookmarkStart w:id="107" w:name="_Toc465171836"/>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86428"/>
      <w:bookmarkStart w:id="109" w:name="_Toc465171837"/>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86429"/>
      <w:bookmarkStart w:id="111" w:name="_Toc465171838"/>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86430"/>
      <w:bookmarkStart w:id="113" w:name="_Toc465171839"/>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71840"/>
      <w:bookmarkStart w:id="115" w:name="_Toc465186431"/>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936734680"/>
      <w:bookmarkStart w:id="117" w:name="_Toc535000565"/>
      <w:bookmarkStart w:id="118" w:name="_Toc1841523646"/>
      <w:bookmarkStart w:id="119" w:name="_Toc465186432"/>
      <w:bookmarkStart w:id="120" w:name="_Toc1034439909"/>
      <w:bookmarkStart w:id="121" w:name="_Toc90358996"/>
      <w:bookmarkStart w:id="122" w:name="_Toc25382"/>
      <w:bookmarkStart w:id="123" w:name="_Toc563677143"/>
      <w:bookmarkStart w:id="124" w:name="_Toc1431197551"/>
      <w:bookmarkStart w:id="125" w:name="_Toc1366000663"/>
      <w:bookmarkStart w:id="126" w:name="_Toc1561662008"/>
      <w:bookmarkStart w:id="127" w:name="_Toc2051106156"/>
      <w:bookmarkStart w:id="128" w:name="_Toc1907351797"/>
      <w:bookmarkStart w:id="129" w:name="_Toc360091379"/>
      <w:bookmarkStart w:id="130" w:name="_Toc2114265193"/>
      <w:bookmarkStart w:id="131" w:name="_Toc465955273"/>
      <w:bookmarkStart w:id="132" w:name="_Toc1820817098"/>
      <w:bookmarkStart w:id="133" w:name="_Toc165084931"/>
      <w:bookmarkStart w:id="134" w:name="_Toc25999216"/>
      <w:bookmarkStart w:id="135" w:name="_Toc465171841"/>
      <w:bookmarkStart w:id="136" w:name="_Toc668185288"/>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86433"/>
      <w:bookmarkStart w:id="138" w:name="_Toc465171842"/>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71843"/>
      <w:bookmarkStart w:id="140" w:name="_Toc465186434"/>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71844"/>
      <w:bookmarkStart w:id="142" w:name="_Toc465186435"/>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19227165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71847"/>
      <w:bookmarkStart w:id="167" w:name="_Toc465186438"/>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868358167"/>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465171850"/>
      <w:bookmarkStart w:id="192" w:name="_Toc798330733"/>
      <w:bookmarkStart w:id="193" w:name="_Toc1035989328"/>
      <w:bookmarkStart w:id="194" w:name="_Toc527841979"/>
      <w:bookmarkStart w:id="195" w:name="_Toc996393907"/>
      <w:bookmarkStart w:id="196" w:name="_Toc355241805"/>
      <w:bookmarkStart w:id="197" w:name="_Toc958736686"/>
      <w:bookmarkStart w:id="198" w:name="_Toc1631447648"/>
      <w:bookmarkStart w:id="199" w:name="_Toc1741597676"/>
      <w:bookmarkStart w:id="200" w:name="_Toc560106032"/>
      <w:bookmarkStart w:id="201" w:name="_Toc654158962"/>
      <w:bookmarkStart w:id="202" w:name="_Toc724642994"/>
      <w:bookmarkStart w:id="203" w:name="_Toc1909427403"/>
      <w:bookmarkStart w:id="204" w:name="_Toc731755879"/>
      <w:bookmarkStart w:id="205" w:name="_Toc465955276"/>
      <w:bookmarkStart w:id="206" w:name="_Toc914833758"/>
      <w:bookmarkStart w:id="207" w:name="_Toc465186441"/>
      <w:bookmarkStart w:id="208" w:name="_Toc893246916"/>
      <w:bookmarkStart w:id="209" w:name="_Toc6542"/>
      <w:bookmarkStart w:id="210" w:name="_Toc548485787"/>
      <w:bookmarkStart w:id="211" w:name="_Toc641681721"/>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71851"/>
      <w:bookmarkStart w:id="213" w:name="_Toc465186442"/>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71852"/>
      <w:bookmarkStart w:id="215" w:name="_Toc465186443"/>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71853"/>
      <w:bookmarkStart w:id="217" w:name="_Toc465186444"/>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1879988624"/>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86447"/>
      <w:bookmarkStart w:id="242" w:name="_Toc465171856"/>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86448"/>
      <w:bookmarkStart w:id="244" w:name="_Toc465171857"/>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465955278"/>
      <w:bookmarkStart w:id="246" w:name="_Toc1334591019"/>
      <w:bookmarkStart w:id="247" w:name="_Toc1904566102"/>
      <w:bookmarkStart w:id="248" w:name="_Toc1971490917"/>
      <w:bookmarkStart w:id="249" w:name="_Toc880144504"/>
      <w:bookmarkStart w:id="250" w:name="_Toc24083"/>
      <w:bookmarkStart w:id="251" w:name="_Toc2013937804"/>
      <w:bookmarkStart w:id="252" w:name="_Toc1094286673"/>
      <w:bookmarkStart w:id="253" w:name="_Toc1812256642"/>
      <w:bookmarkStart w:id="254" w:name="_Toc1921085226"/>
      <w:bookmarkStart w:id="255" w:name="_Toc1763339101"/>
      <w:bookmarkStart w:id="256" w:name="_Toc1253029561"/>
      <w:bookmarkStart w:id="257" w:name="_Toc1869993779"/>
      <w:bookmarkStart w:id="258" w:name="_Toc1221157573"/>
      <w:bookmarkStart w:id="259" w:name="_Toc33622591"/>
      <w:bookmarkStart w:id="260" w:name="_Toc473019676"/>
      <w:bookmarkStart w:id="261" w:name="_Toc1426336288"/>
      <w:bookmarkStart w:id="262" w:name="_Toc315978948"/>
      <w:bookmarkStart w:id="263" w:name="_Toc1715206589"/>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1213458613"/>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79"/>
      <w:bookmarkStart w:id="286" w:name="OLE_LINK245"/>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105515069"/>
      <w:bookmarkStart w:id="288" w:name="_Toc1453076611"/>
      <w:bookmarkStart w:id="289" w:name="_Toc473582922"/>
      <w:bookmarkStart w:id="290" w:name="_Toc1729457442"/>
      <w:bookmarkStart w:id="291" w:name="_Toc691926365"/>
      <w:bookmarkStart w:id="292" w:name="_Toc465118980"/>
      <w:bookmarkStart w:id="293" w:name="_Toc461806395"/>
      <w:bookmarkStart w:id="294" w:name="_Toc32466680"/>
      <w:bookmarkStart w:id="295" w:name="_Toc79527179"/>
      <w:bookmarkStart w:id="296" w:name="_Toc892714932"/>
      <w:bookmarkStart w:id="297" w:name="_Toc735805103"/>
      <w:bookmarkStart w:id="298" w:name="_Toc220081978"/>
      <w:bookmarkStart w:id="299" w:name="_Toc662568496"/>
      <w:bookmarkStart w:id="300" w:name="_Toc712724569"/>
      <w:bookmarkStart w:id="301" w:name="_Toc313178967"/>
      <w:bookmarkStart w:id="302" w:name="_Toc617907811"/>
      <w:bookmarkStart w:id="303" w:name="_Toc1857973393"/>
      <w:bookmarkStart w:id="304" w:name="_Toc465955280"/>
      <w:bookmarkStart w:id="305" w:name="_Toc882"/>
      <w:bookmarkStart w:id="306" w:name="_Toc14354726"/>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m_students;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184907778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8"/>
      <w:bookmarkStart w:id="330" w:name="OLE_LINK139"/>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1264460672"/>
      <w:bookmarkStart w:id="332" w:name="_Toc1391272533"/>
      <w:bookmarkStart w:id="333" w:name="_Toc84986445"/>
      <w:bookmarkStart w:id="334" w:name="_Toc2061430581"/>
      <w:bookmarkStart w:id="335" w:name="_Toc9342"/>
      <w:bookmarkStart w:id="336" w:name="_Toc465955282"/>
      <w:bookmarkStart w:id="337" w:name="_Toc1847343034"/>
      <w:bookmarkStart w:id="338" w:name="_Toc1412968944"/>
      <w:bookmarkStart w:id="339" w:name="_Toc16323092"/>
      <w:bookmarkStart w:id="340" w:name="_Toc1882241528"/>
      <w:bookmarkStart w:id="341" w:name="_Toc2028768113"/>
      <w:bookmarkStart w:id="342" w:name="_Toc1185996579"/>
      <w:bookmarkStart w:id="343" w:name="_Toc532890353"/>
      <w:bookmarkStart w:id="344" w:name="_Toc557300472"/>
      <w:bookmarkStart w:id="345" w:name="_Toc297297526"/>
      <w:bookmarkStart w:id="346" w:name="_Toc465118982"/>
      <w:bookmarkStart w:id="347" w:name="_Toc361737977"/>
      <w:bookmarkStart w:id="348" w:name="_Toc595883712"/>
      <w:bookmarkStart w:id="349" w:name="_Toc1737954694"/>
      <w:bookmarkStart w:id="350" w:name="_Toc1614365060"/>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if (this != &amp;m)</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GpuMat temp(m);</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swap(temp);</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return *this;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r>
        <w:rPr>
          <w:rFonts w:hint="eastAsia" w:asciiTheme="minorHAnsi" w:hAnsiTheme="minorHAnsi"/>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1565094937"/>
      <w:r>
        <w:rPr>
          <w:rFonts w:hint="eastAsia"/>
        </w:rPr>
        <w:t>包含文件的次序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1610540662"/>
      <w:bookmarkStart w:id="378" w:name="_Toc2025224071"/>
      <w:bookmarkStart w:id="379" w:name="_Toc951658240"/>
      <w:bookmarkStart w:id="380" w:name="_Toc1602533298"/>
      <w:bookmarkStart w:id="381" w:name="_Toc576446527"/>
      <w:bookmarkStart w:id="382" w:name="_Toc25839"/>
      <w:bookmarkStart w:id="383" w:name="_Toc209039510"/>
      <w:bookmarkStart w:id="384" w:name="_Toc519592723"/>
      <w:bookmarkStart w:id="385" w:name="_Toc323615809"/>
      <w:bookmarkStart w:id="386" w:name="_Toc1629958025"/>
      <w:bookmarkStart w:id="387" w:name="_Toc35671207"/>
      <w:bookmarkStart w:id="388" w:name="_Toc760816551"/>
      <w:bookmarkStart w:id="389" w:name="_Toc635674035"/>
      <w:bookmarkStart w:id="390" w:name="_Toc1610104291"/>
      <w:bookmarkStart w:id="391" w:name="_Toc1065398341"/>
      <w:bookmarkStart w:id="392" w:name="_Toc969429334"/>
      <w:bookmarkStart w:id="393" w:name="_Toc1089688886"/>
      <w:bookmarkStart w:id="394" w:name="_Toc359772741"/>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395" w:name="_Toc815821773"/>
      <w:bookmarkStart w:id="396" w:name="_Toc559798758"/>
      <w:bookmarkStart w:id="397" w:name="_Toc753184229"/>
      <w:bookmarkStart w:id="398" w:name="_Toc1614481948"/>
      <w:bookmarkStart w:id="399" w:name="_Toc1527730495"/>
      <w:bookmarkStart w:id="400" w:name="_Toc1755026867"/>
      <w:bookmarkStart w:id="401" w:name="_Toc465955286"/>
      <w:bookmarkStart w:id="402" w:name="_Toc1721550411"/>
      <w:bookmarkStart w:id="403" w:name="_Toc542522835"/>
      <w:bookmarkStart w:id="404" w:name="_Toc29891"/>
      <w:bookmarkStart w:id="405" w:name="_Toc1341345155"/>
      <w:bookmarkStart w:id="406" w:name="_Toc415113076"/>
      <w:bookmarkStart w:id="407" w:name="_Toc1439648012"/>
      <w:bookmarkStart w:id="408" w:name="_Toc351587705"/>
      <w:bookmarkStart w:id="409" w:name="_Toc465118986"/>
      <w:bookmarkStart w:id="410" w:name="_Toc243829458"/>
      <w:bookmarkStart w:id="411" w:name="_Toc645460906"/>
      <w:bookmarkStart w:id="412" w:name="_Toc1657918186"/>
      <w:bookmarkStart w:id="413" w:name="_Toc400877119"/>
      <w:bookmarkStart w:id="414" w:name="_Toc1391500187"/>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7"/>
      <w:bookmarkStart w:id="416" w:name="OLE_LINK16"/>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7"/>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4"/>
      <w:bookmarkStart w:id="422" w:name="OLE_LINK3"/>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5"/>
      <w:bookmarkStart w:id="424" w:name="OLE_LINK6"/>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7"/>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6"/>
      <w:bookmarkStart w:id="428" w:name="OLE_LINK35"/>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eastAsia"/>
          <w:color w:val="00B0F0"/>
          <w:szCs w:val="28"/>
        </w:rPr>
        <w:t>//</w:t>
      </w:r>
      <w:r>
        <w:rPr>
          <w:color w:val="00B0F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szCs w:val="28"/>
        </w:rPr>
        <w:t>}</w:t>
      </w:r>
      <w:r>
        <w:rPr>
          <w:rFonts w:hint="eastAsia"/>
          <w:color w:val="00B0F0"/>
          <w:szCs w:val="28"/>
        </w:rPr>
        <w:t>// End of namespace ImageProcess</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bookmarkStart w:id="429" w:name="OLE_LINK33"/>
      <w:bookmarkStart w:id="430" w:name="OLE_LINK34"/>
      <w:bookmarkStart w:id="431" w:name="OLE_LINK32"/>
      <w:r>
        <w:rPr>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void checkCompression (Compression compression)</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40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r>
        <w:rPr>
          <w:color w:val="00B0F0"/>
          <w:szCs w:val="28"/>
        </w:rPr>
        <w:t xml:space="preserve"> </w:t>
      </w:r>
      <w:r>
        <w:rPr>
          <w:color w:val="00B050"/>
          <w:szCs w:val="28"/>
        </w:rPr>
        <w:t>// End of namespace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bookmarkEnd w:id="429"/>
    <w:bookmarkEnd w:id="430"/>
    <w:bookmarkEnd w:id="431"/>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32" w:name="_Toc10907"/>
      <w:bookmarkStart w:id="433" w:name="_Toc465118987"/>
      <w:bookmarkStart w:id="434" w:name="_Toc465955287"/>
      <w:bookmarkStart w:id="435" w:name="_Toc777317231"/>
      <w:bookmarkStart w:id="436" w:name="_Toc1501022112"/>
      <w:bookmarkStart w:id="437" w:name="_Toc819761199"/>
      <w:bookmarkStart w:id="438" w:name="_Toc994174192"/>
      <w:bookmarkStart w:id="439" w:name="_Toc2048146305"/>
      <w:bookmarkStart w:id="440" w:name="_Toc586946116"/>
      <w:bookmarkStart w:id="441" w:name="_Toc2073707587"/>
      <w:bookmarkStart w:id="442" w:name="_Toc898576514"/>
      <w:bookmarkStart w:id="443" w:name="_Toc416314169"/>
      <w:bookmarkStart w:id="444" w:name="_Toc38362427"/>
      <w:bookmarkStart w:id="445" w:name="_Toc57429316"/>
      <w:bookmarkStart w:id="446" w:name="_Toc1710099942"/>
      <w:bookmarkStart w:id="447" w:name="_Toc1234507863"/>
      <w:bookmarkStart w:id="448" w:name="_Toc21252440"/>
      <w:bookmarkStart w:id="449" w:name="_Toc1418141726"/>
      <w:bookmarkStart w:id="450" w:name="_Toc376420704"/>
      <w:bookmarkStart w:id="451" w:name="_Toc129462962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1"/>
      <w:bookmarkStart w:id="453" w:name="OLE_LINK2"/>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591307801"/>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6"/>
      <w:bookmarkStart w:id="476" w:name="OLE_LINK27"/>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1"/>
            <w:bookmarkStart w:id="491" w:name="OLE_LINK52"/>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95" w:name="_Toc754737201"/>
      <w:bookmarkStart w:id="496" w:name="_Toc465955289"/>
      <w:bookmarkStart w:id="497" w:name="_Toc24104"/>
      <w:bookmarkStart w:id="498" w:name="_Toc929907822"/>
      <w:bookmarkStart w:id="499" w:name="_Toc2108880469"/>
      <w:bookmarkStart w:id="500" w:name="_Toc659252360"/>
      <w:bookmarkStart w:id="501" w:name="_Toc734085638"/>
      <w:bookmarkStart w:id="502" w:name="_Toc632029726"/>
      <w:bookmarkStart w:id="503" w:name="_Toc1171178423"/>
      <w:bookmarkStart w:id="504" w:name="_Toc521521022"/>
      <w:bookmarkStart w:id="505" w:name="_Toc90128046"/>
      <w:bookmarkStart w:id="506" w:name="_Toc1705173731"/>
      <w:bookmarkStart w:id="507" w:name="_Toc465118989"/>
      <w:bookmarkStart w:id="508" w:name="_Toc413445648"/>
      <w:bookmarkStart w:id="509" w:name="_Toc1238909952"/>
      <w:bookmarkStart w:id="510" w:name="_Toc1528404023"/>
      <w:bookmarkStart w:id="511" w:name="_Toc793469177"/>
      <w:bookmarkStart w:id="512" w:name="_Toc346996396"/>
      <w:bookmarkStart w:id="513" w:name="_Toc1156715574"/>
      <w:bookmarkStart w:id="514" w:name="_Toc183490650"/>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2"/>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2"/>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2036259056"/>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2005612825"/>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4"/>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public，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4"/>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465955302"/>
      <w:bookmarkStart w:id="569" w:name="_Toc1994"/>
      <w:bookmarkStart w:id="570" w:name="_Toc465118992"/>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290952001"/>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next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prev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head;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r>
        <w:rPr>
          <w:rFonts w:hint="default"/>
          <w:vertAlign w:val="baseline"/>
          <w:lang w:val="en-US" w:eastAsia="zh-CN"/>
        </w:rPr>
        <w:t>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6"/>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6"/>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auto"/>
          <w:szCs w:val="28"/>
        </w:rPr>
        <w:t>Input</w:t>
      </w:r>
      <w:r>
        <w:rPr>
          <w:rFonts w:hint="eastAsia" w:cs="宋体"/>
          <w:b/>
          <w:bCs/>
          <w:color w:val="auto"/>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auto"/>
          <w:szCs w:val="28"/>
          <w:lang w:val="en-US" w:eastAsia="zh-CN"/>
        </w:rPr>
        <w:t>Out</w:t>
      </w:r>
      <w:r>
        <w:rPr>
          <w:rFonts w:hint="default" w:cs="宋体"/>
          <w:b/>
          <w:bCs/>
          <w:color w:val="auto"/>
          <w:szCs w:val="28"/>
        </w:rPr>
        <w:t>put</w:t>
      </w:r>
      <w:r>
        <w:rPr>
          <w:rFonts w:hint="default" w:cs="宋体"/>
          <w:b/>
          <w:bCs/>
          <w:color w:val="auto"/>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1638079573"/>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518265572"/>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25583"/>
      <w:bookmarkStart w:id="632" w:name="_Toc1031792855"/>
      <w:bookmarkStart w:id="633" w:name="_Toc558969968"/>
      <w:bookmarkStart w:id="634" w:name="_Toc465118995"/>
      <w:bookmarkStart w:id="635" w:name="_Toc1354131066"/>
      <w:bookmarkStart w:id="636" w:name="_Toc234216039"/>
      <w:bookmarkStart w:id="637" w:name="_Toc131670329"/>
      <w:bookmarkStart w:id="638" w:name="_Toc1822286693"/>
      <w:bookmarkStart w:id="639" w:name="_Toc961304858"/>
      <w:bookmarkStart w:id="640" w:name="_Toc465955305"/>
      <w:bookmarkStart w:id="641" w:name="_Toc819226489"/>
      <w:bookmarkStart w:id="642" w:name="_Toc1052485286"/>
      <w:bookmarkStart w:id="643" w:name="_Toc838233369"/>
      <w:bookmarkStart w:id="644" w:name="_Toc1098021218"/>
      <w:bookmarkStart w:id="645" w:name="_Toc219859016"/>
      <w:bookmarkStart w:id="646" w:name="_Toc2092244847"/>
      <w:bookmarkStart w:id="647" w:name="_Toc809390921"/>
      <w:bookmarkStart w:id="648" w:name="_Toc1876654631"/>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49" w:name="_Toc863055673"/>
      <w:bookmarkStart w:id="650" w:name="_Toc1674412664"/>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xml:space="preserve">!= </w:t>
      </w:r>
      <w:bookmarkStart w:id="2125" w:name="_GoBack"/>
      <w:r>
        <w:rPr>
          <w:rFonts w:hint="default"/>
          <w:b/>
          <w:color w:val="00B0F0"/>
        </w:rPr>
        <w:t>&amp;</w:t>
      </w:r>
      <w:r>
        <w:rPr>
          <w:rFonts w:hint="eastAsia"/>
          <w:b/>
          <w:color w:val="00B0F0"/>
        </w:rPr>
        <w:t>s</w:t>
      </w:r>
      <w:r>
        <w:rPr>
          <w:b/>
          <w:color w:val="00B0F0"/>
        </w:rPr>
        <w:t>t</w:t>
      </w:r>
      <w:r>
        <w:rPr>
          <w:rFonts w:hint="eastAsia"/>
          <w:b/>
          <w:color w:val="00B0F0"/>
        </w:rPr>
        <w:t>udent</w:t>
      </w:r>
      <w:bookmarkEnd w:id="2125"/>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643655838"/>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2091743112"/>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0"/>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1418113664"/>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//CandyBox释放时发生内存泄露</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949494" w:themeColor="text1" w:themeTint="99"/>
          <w14:textFill>
            <w14:solidFill>
              <w14:schemeClr w14:val="tx1">
                <w14:lumMod w14:val="60000"/>
                <w14:lumOff w14:val="40000"/>
              </w14:schemeClr>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09589357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172683663"/>
      <w:bookmarkStart w:id="735" w:name="_Toc871395437"/>
      <w:bookmarkStart w:id="736" w:name="_Toc526102173"/>
      <w:bookmarkStart w:id="737" w:name="_Toc51459996"/>
      <w:bookmarkStart w:id="738" w:name="_Toc1224429100"/>
      <w:bookmarkStart w:id="739" w:name="_Toc2057331513"/>
      <w:bookmarkStart w:id="740" w:name="_Toc2138400024"/>
      <w:bookmarkStart w:id="741" w:name="_Toc1545977820"/>
      <w:bookmarkStart w:id="742" w:name="_Toc1268013393"/>
      <w:bookmarkStart w:id="743" w:name="_Toc21908"/>
      <w:bookmarkStart w:id="744" w:name="_Toc2081377209"/>
      <w:bookmarkStart w:id="745" w:name="_Toc1432316851"/>
      <w:bookmarkStart w:id="746" w:name="_Toc138039836"/>
      <w:bookmarkStart w:id="747" w:name="_Toc739808715"/>
      <w:bookmarkStart w:id="748" w:name="_Toc1997558894"/>
      <w:bookmarkStart w:id="749" w:name="_Toc824879976"/>
      <w:bookmarkStart w:id="750" w:name="_Toc465955310"/>
      <w:bookmarkStart w:id="751" w:name="_Toc1651178301"/>
      <w:bookmarkStart w:id="752" w:name="_Toc390322658"/>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3"/>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3"/>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5"/>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5"/>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280009802"/>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IBox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995199837"/>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38"/>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Fov(std::vector&lt;Pad*&gt; 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m_pads(pads),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bookmarkStart w:id="801" w:name="_Toc465092267"/>
      <w:bookmarkStart w:id="802" w:name="_Toc465186475"/>
      <w:bookmarkStart w:id="803" w:name="_Toc465171884"/>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910722752"/>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0"/>
      <w:bookmarkStart w:id="826" w:name="OLE_LINK141"/>
      <w:bookmarkStart w:id="827" w:name="OLE_LINK142"/>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292471314"/>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4"/>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4"/>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28192"/>
      <w:bookmarkStart w:id="851" w:name="_Toc429085617"/>
      <w:bookmarkStart w:id="852" w:name="_Toc1040469247"/>
      <w:bookmarkStart w:id="853" w:name="_Toc1686886736"/>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213716852"/>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68595560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160829482"/>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47"/>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47"/>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1210110759"/>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2"/>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2"/>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418460581"/>
      <w:r>
        <w:t>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57"/>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57"/>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266375395"/>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276085724"/>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ind w:left="0" w:firstLine="0"/>
        <w:textAlignment w:val="auto"/>
      </w:pPr>
      <w:bookmarkStart w:id="976" w:name="_Toc821961864"/>
      <w:bookmarkStart w:id="977" w:name="_Toc1533407962"/>
      <w:bookmarkStart w:id="978" w:name="_Toc465955318"/>
      <w:bookmarkStart w:id="979" w:name="_Toc1925028570"/>
      <w:bookmarkStart w:id="980" w:name="_Toc731639548"/>
      <w:bookmarkStart w:id="981" w:name="_Toc1819651953"/>
      <w:bookmarkStart w:id="982" w:name="_Toc465171895"/>
      <w:bookmarkStart w:id="983" w:name="_Toc1607837387"/>
      <w:bookmarkStart w:id="984" w:name="_Toc2004124637"/>
      <w:bookmarkStart w:id="985" w:name="_Toc363175710"/>
      <w:bookmarkStart w:id="986" w:name="_Toc6611"/>
      <w:bookmarkStart w:id="987" w:name="_Toc1059484985"/>
      <w:bookmarkStart w:id="988" w:name="_Toc187172501"/>
      <w:bookmarkStart w:id="989" w:name="_Toc1652414680"/>
      <w:bookmarkStart w:id="990" w:name="_Toc664390568"/>
      <w:bookmarkStart w:id="991" w:name="_Toc1053947796"/>
      <w:bookmarkStart w:id="992" w:name="_Toc2096101784"/>
      <w:bookmarkStart w:id="993" w:name="_Toc93113650"/>
      <w:bookmarkStart w:id="994" w:name="_Toc465787051"/>
      <w:bookmarkStart w:id="995" w:name="_Toc171539932"/>
      <w:bookmarkStart w:id="996" w:name="_Toc2059321307"/>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0"/>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0"/>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2"/>
      <w:bookmarkStart w:id="1008" w:name="OLE_LINK251"/>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ind w:left="0" w:firstLine="0"/>
        <w:textAlignment w:val="auto"/>
      </w:pPr>
      <w:bookmarkStart w:id="1013" w:name="_Toc18164"/>
      <w:bookmarkStart w:id="1014" w:name="_Toc411889060"/>
      <w:bookmarkStart w:id="1015" w:name="_Toc1689389223"/>
      <w:bookmarkStart w:id="1016" w:name="_Toc369740025"/>
      <w:bookmarkStart w:id="1017" w:name="_Toc1081261238"/>
      <w:bookmarkStart w:id="1018" w:name="_Toc437655871"/>
      <w:bookmarkStart w:id="1019" w:name="_Toc465955319"/>
      <w:bookmarkStart w:id="1020" w:name="_Toc2115453181"/>
      <w:bookmarkStart w:id="1021" w:name="_Toc1764033978"/>
      <w:bookmarkStart w:id="1022" w:name="_Toc465171900"/>
      <w:bookmarkStart w:id="1023" w:name="_Toc372787310"/>
      <w:bookmarkStart w:id="1024" w:name="_Toc465787052"/>
      <w:bookmarkStart w:id="1025" w:name="_Toc280227978"/>
      <w:bookmarkStart w:id="1026" w:name="_Toc464851502"/>
      <w:bookmarkStart w:id="1027" w:name="_Toc1156946619"/>
      <w:bookmarkStart w:id="1028" w:name="_Toc347543734"/>
      <w:bookmarkStart w:id="1029" w:name="_Toc529453481"/>
      <w:bookmarkStart w:id="1030" w:name="_Toc1261252971"/>
      <w:bookmarkStart w:id="1031" w:name="_Toc1846065508"/>
      <w:bookmarkStart w:id="1032" w:name="_Toc442597157"/>
      <w:bookmarkStart w:id="1033" w:name="_Toc2112755007"/>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41" w:name="_Toc465787053"/>
      <w:bookmarkStart w:id="1042" w:name="_Toc1689054668"/>
      <w:bookmarkStart w:id="1043" w:name="_Toc2128674019"/>
      <w:bookmarkStart w:id="1044" w:name="_Toc823006653"/>
      <w:bookmarkStart w:id="1045" w:name="_Toc465171905"/>
      <w:bookmarkStart w:id="1046" w:name="_Toc140997066"/>
      <w:bookmarkStart w:id="1047" w:name="_Toc20195"/>
      <w:bookmarkStart w:id="1048" w:name="_Toc465955320"/>
      <w:bookmarkStart w:id="1049" w:name="_Toc1389285133"/>
      <w:bookmarkStart w:id="1050" w:name="_Toc1160995390"/>
      <w:bookmarkStart w:id="1051" w:name="_Toc822910918"/>
      <w:bookmarkStart w:id="1052" w:name="_Toc251394896"/>
      <w:bookmarkStart w:id="1053" w:name="_Toc850903595"/>
      <w:bookmarkStart w:id="1054" w:name="_Toc2070524051"/>
      <w:bookmarkStart w:id="1055" w:name="_Toc1016695197"/>
      <w:bookmarkStart w:id="1056" w:name="_Toc1166552698"/>
      <w:bookmarkStart w:id="1057" w:name="_Toc460164867"/>
      <w:bookmarkStart w:id="1058" w:name="_Toc1381751074"/>
      <w:bookmarkStart w:id="1059" w:name="_Toc228950530"/>
      <w:bookmarkStart w:id="1060" w:name="_Toc1444387879"/>
      <w:bookmarkStart w:id="1061" w:name="_Toc1751609380"/>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3"/>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3"/>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49250838"/>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177009043"/>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21041677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443880464"/>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2"/>
      <w:bookmarkStart w:id="1150" w:name="OLE_LINK83"/>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768316844"/>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5"/>
      <w:bookmarkStart w:id="1177" w:name="OLE_LINK84"/>
      <w:bookmarkStart w:id="1178" w:name="OLE_LINK100"/>
      <w:bookmarkStart w:id="1179" w:name="OLE_LINK86"/>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788454892"/>
      <w:bookmarkStart w:id="1185" w:name="_Toc918172906"/>
      <w:bookmarkStart w:id="1186" w:name="_Toc42428765"/>
      <w:bookmarkStart w:id="1187" w:name="_Toc2017885524"/>
      <w:bookmarkStart w:id="1188" w:name="_Toc465955326"/>
      <w:bookmarkStart w:id="1189" w:name="_Toc173669296"/>
      <w:bookmarkStart w:id="1190" w:name="_Toc1596503647"/>
      <w:bookmarkStart w:id="1191" w:name="_Toc300027601"/>
      <w:bookmarkStart w:id="1192" w:name="_Toc1951732281"/>
      <w:bookmarkStart w:id="1193" w:name="_Toc1345815680"/>
      <w:bookmarkStart w:id="1194" w:name="_Toc27009"/>
      <w:bookmarkStart w:id="1195" w:name="_Toc1556004947"/>
      <w:bookmarkStart w:id="1196" w:name="_Toc698957184"/>
      <w:bookmarkStart w:id="1197" w:name="_Toc1116908115"/>
      <w:bookmarkStart w:id="1198" w:name="_Toc2077272727"/>
      <w:bookmarkStart w:id="1199" w:name="_Toc1796251060"/>
      <w:bookmarkStart w:id="1200" w:name="_Toc255200533"/>
      <w:bookmarkStart w:id="1201" w:name="_Toc1484117460"/>
      <w:bookmarkStart w:id="1202" w:name="_Toc4681214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&gt; persons;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vector&lt;Pad*&gt; rawPads;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rawPads.push_back(pads[i]);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332655873"/>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626446021"/>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337764144"/>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908526594"/>
      <w:bookmarkStart w:id="1272" w:name="_Toc168583395"/>
      <w:bookmarkStart w:id="1273" w:name="_Toc689553383"/>
      <w:bookmarkStart w:id="1274" w:name="_Toc465955330"/>
      <w:bookmarkStart w:id="1275" w:name="_Toc982723354"/>
      <w:bookmarkStart w:id="1276" w:name="_Toc851347259"/>
      <w:bookmarkStart w:id="1277" w:name="_Toc2052082900"/>
      <w:bookmarkStart w:id="1278" w:name="_Toc1617892936"/>
      <w:bookmarkStart w:id="1279" w:name="_Toc1253787106"/>
      <w:bookmarkStart w:id="1280" w:name="_Toc405943547"/>
      <w:bookmarkStart w:id="1281" w:name="_Toc430387203"/>
      <w:bookmarkStart w:id="1282" w:name="_Toc1552691528"/>
      <w:bookmarkStart w:id="1283" w:name="_Toc883387416"/>
      <w:bookmarkStart w:id="1284" w:name="_Toc1444274040"/>
      <w:bookmarkStart w:id="1285" w:name="_Toc372287939"/>
      <w:bookmarkStart w:id="1286" w:name="_Toc1128914525"/>
      <w:bookmarkStart w:id="1287" w:name="_Toc819254240"/>
      <w:bookmarkStart w:id="1288" w:name="_Toc5886"/>
      <w:bookmarkStart w:id="1289" w:name="_Toc465119023"/>
      <w:bookmarkStart w:id="1290" w:name="_Toc823251798"/>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144711594"/>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3"/>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3"/>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2012176808"/>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1466907636"/>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3"/>
      <w:bookmarkStart w:id="1358" w:name="OLE_LINK122"/>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088971058"/>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282806825"/>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24"/>
      <w:bookmarkStart w:id="1401" w:name="OLE_LINK133"/>
      <w:bookmarkStart w:id="1402" w:name="OLE_LINK125"/>
      <w:bookmarkStart w:id="1403" w:name="OLE_LINK134"/>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415317565"/>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209500804"/>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415332979"/>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0"/>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0"/>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68" w:name="_Toc1410517402"/>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120223556"/>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0" w:name="_Toc707804293"/>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1" w:name="_Toc1624234255"/>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2" w:name="_Toc1806179160"/>
      <w:r>
        <w:t>注意事项</w:t>
      </w:r>
      <w:bookmarkEnd w:id="1472"/>
    </w:p>
    <w:p>
      <w:pPr>
        <w:pStyle w:val="27"/>
        <w:keepNext w:val="0"/>
        <w:keepLines w:val="0"/>
        <w:pageBreakBefore w:val="0"/>
        <w:widowControl/>
        <w:numPr>
          <w:ilvl w:val="0"/>
          <w:numId w:val="8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171931"/>
      <w:bookmarkStart w:id="1474" w:name="_Toc465787073"/>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868633775"/>
      <w:bookmarkStart w:id="1477" w:name="_Toc1038612204"/>
      <w:bookmarkStart w:id="1478" w:name="_Toc1506750059"/>
      <w:bookmarkStart w:id="1479" w:name="_Toc508598322"/>
      <w:bookmarkStart w:id="1480" w:name="_Toc502339533"/>
      <w:bookmarkStart w:id="1481" w:name="_Toc1620856386"/>
      <w:bookmarkStart w:id="1482" w:name="_Toc880076499"/>
      <w:bookmarkStart w:id="1483" w:name="_Toc173971880"/>
      <w:bookmarkStart w:id="1484" w:name="_Toc1426762844"/>
      <w:bookmarkStart w:id="1485" w:name="_Toc691349851"/>
      <w:bookmarkStart w:id="1486" w:name="_Toc894798808"/>
      <w:bookmarkStart w:id="1487" w:name="_Toc462161961"/>
      <w:bookmarkStart w:id="1488" w:name="_Toc4568"/>
      <w:bookmarkStart w:id="1489" w:name="_Toc465955341"/>
      <w:bookmarkStart w:id="1490" w:name="_Toc950265907"/>
      <w:bookmarkStart w:id="1491" w:name="_Toc657208623"/>
      <w:bookmarkStart w:id="1492" w:name="_Toc140665951"/>
      <w:bookmarkStart w:id="1493" w:name="_Toc1062393237"/>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494" w:name="_Toc465955342"/>
      <w:bookmarkStart w:id="1495" w:name="_Toc465171932"/>
      <w:bookmarkStart w:id="1496" w:name="_Toc1790684543"/>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686861366"/>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77156093"/>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37"/>
      <w:bookmarkStart w:id="1537" w:name="OLE_LINK241"/>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Complex( int real = 0, int imag = 0 ): m_</w:t>
      </w:r>
      <w:ins w:id="0" w:author="rime" w:date="2017-12-13T11:41:16Z">
        <w:r>
          <w:rPr>
            <w:szCs w:val="28"/>
          </w:rPr>
          <w:t>real</w:t>
        </w:r>
      </w:ins>
      <w:del w:id="1" w:author="rime" w:date="2017-12-13T11:41:16Z">
        <w:r>
          <w:rPr>
            <w:szCs w:val="28"/>
          </w:rPr>
          <w:delText>Real</w:delText>
        </w:r>
      </w:del>
      <w:r>
        <w:rPr>
          <w:szCs w:val="28"/>
        </w:rPr>
        <w:t xml:space="preserve">(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w:t>
      </w:r>
      <w:ins w:id="2" w:author="rime" w:date="2017-12-13T11:41:20Z">
        <w:r>
          <w:rPr>
            <w:szCs w:val="28"/>
          </w:rPr>
          <w:t>imag</w:t>
        </w:r>
      </w:ins>
      <w:del w:id="3" w:author="rime" w:date="2017-12-13T11:41:20Z">
        <w:r>
          <w:rPr>
            <w:szCs w:val="28"/>
          </w:rPr>
          <w:delText>Imag</w:delText>
        </w:r>
      </w:del>
      <w:r>
        <w:rPr>
          <w:szCs w:val="28"/>
        </w:rPr>
        <w:t>(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w:t>
      </w:r>
      <w:ins w:id="4" w:author="rime" w:date="2017-12-13T11:39:19Z">
        <w:r>
          <w:rPr>
            <w:szCs w:val="28"/>
          </w:rPr>
          <w:t>r</w:t>
        </w:r>
      </w:ins>
      <w:del w:id="5" w:author="rime" w:date="2017-12-13T11:39:18Z">
        <w:r>
          <w:rPr>
            <w:szCs w:val="28"/>
          </w:rPr>
          <w:delText>R</w:delText>
        </w:r>
      </w:del>
      <w:r>
        <w:rPr>
          <w:szCs w:val="28"/>
        </w:rPr>
        <w:t>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w:t>
      </w:r>
      <w:ins w:id="6" w:author="rime" w:date="2017-12-13T11:39:23Z">
        <w:r>
          <w:rPr>
            <w:szCs w:val="28"/>
          </w:rPr>
          <w:t>i</w:t>
        </w:r>
      </w:ins>
      <w:del w:id="7" w:author="rime" w:date="2017-12-13T11:39:22Z">
        <w:r>
          <w:rPr>
            <w:szCs w:val="28"/>
          </w:rPr>
          <w:delText>I</w:delText>
        </w:r>
      </w:del>
      <w:r>
        <w:rPr>
          <w:szCs w:val="28"/>
        </w:rPr>
        <w:t>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w:t>
      </w:r>
      <w:ins w:id="8" w:author="rime" w:date="2017-12-13T11:39:27Z">
        <w:r>
          <w:rPr>
            <w:szCs w:val="28"/>
          </w:rPr>
          <w:t>real</w:t>
        </w:r>
      </w:ins>
      <w:del w:id="9" w:author="rime" w:date="2017-12-13T11:39:27Z">
        <w:r>
          <w:rPr>
            <w:szCs w:val="28"/>
          </w:rPr>
          <w:delText xml:space="preserve">Real </w:delText>
        </w:r>
      </w:del>
      <w:r>
        <w:rPr>
          <w:szCs w:val="28"/>
        </w:rPr>
        <w:t>+ c2.m_</w:t>
      </w:r>
      <w:ins w:id="10" w:author="rime" w:date="2017-12-13T11:39:28Z">
        <w:r>
          <w:rPr>
            <w:szCs w:val="28"/>
          </w:rPr>
          <w:t>real</w:t>
        </w:r>
      </w:ins>
      <w:del w:id="11" w:author="rime" w:date="2017-12-13T11:39:28Z">
        <w:r>
          <w:rPr>
            <w:szCs w:val="28"/>
          </w:rPr>
          <w:delText>Real</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w:t>
      </w:r>
      <w:ins w:id="12" w:author="rime" w:date="2017-12-13T11:39:31Z">
        <w:r>
          <w:rPr>
            <w:szCs w:val="28"/>
          </w:rPr>
          <w:t>imag</w:t>
        </w:r>
      </w:ins>
      <w:del w:id="13" w:author="rime" w:date="2017-12-13T11:39:31Z">
        <w:r>
          <w:rPr>
            <w:szCs w:val="28"/>
          </w:rPr>
          <w:delText xml:space="preserve">Imag </w:delText>
        </w:r>
      </w:del>
      <w:r>
        <w:rPr>
          <w:szCs w:val="28"/>
        </w:rPr>
        <w:t>+ c2.m_</w:t>
      </w:r>
      <w:ins w:id="14" w:author="rime" w:date="2017-12-13T11:39:32Z">
        <w:r>
          <w:rPr>
            <w:szCs w:val="28"/>
          </w:rPr>
          <w:t>imag</w:t>
        </w:r>
      </w:ins>
      <w:del w:id="15" w:author="rime" w:date="2017-12-13T11:39:32Z">
        <w:r>
          <w:rPr>
            <w:szCs w:val="28"/>
          </w:rPr>
          <w:delText>Imag</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w:t>
      </w:r>
      <w:ins w:id="16" w:author="rime" w:date="2017-12-13T11:39:36Z">
        <w:r>
          <w:rPr>
            <w:szCs w:val="28"/>
          </w:rPr>
          <w:t>real</w:t>
        </w:r>
      </w:ins>
      <w:del w:id="17" w:author="rime" w:date="2017-12-13T11:39:36Z">
        <w:r>
          <w:rPr>
            <w:szCs w:val="28"/>
          </w:rPr>
          <w:delText xml:space="preserve">Real </w:delText>
        </w:r>
      </w:del>
      <w:r>
        <w:rPr>
          <w:szCs w:val="28"/>
        </w:rPr>
        <w:t>- c2.m_</w:t>
      </w:r>
      <w:ins w:id="18" w:author="rime" w:date="2017-12-13T11:39:37Z">
        <w:r>
          <w:rPr>
            <w:szCs w:val="28"/>
          </w:rPr>
          <w:t>real</w:t>
        </w:r>
      </w:ins>
      <w:del w:id="19" w:author="rime" w:date="2017-12-13T11:39:37Z">
        <w:r>
          <w:rPr>
            <w:szCs w:val="28"/>
          </w:rPr>
          <w:delText>Real</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w:t>
      </w:r>
      <w:ins w:id="20" w:author="rime" w:date="2017-12-13T11:39:34Z">
        <w:r>
          <w:rPr>
            <w:szCs w:val="28"/>
          </w:rPr>
          <w:t>imag</w:t>
        </w:r>
      </w:ins>
      <w:del w:id="21" w:author="rime" w:date="2017-12-13T11:39:34Z">
        <w:r>
          <w:rPr>
            <w:szCs w:val="28"/>
          </w:rPr>
          <w:delText xml:space="preserve">Imag </w:delText>
        </w:r>
      </w:del>
      <w:r>
        <w:rPr>
          <w:szCs w:val="28"/>
        </w:rPr>
        <w:t>- c2.m_</w:t>
      </w:r>
      <w:ins w:id="22" w:author="rime" w:date="2017-12-13T11:39:34Z">
        <w:r>
          <w:rPr>
            <w:szCs w:val="28"/>
          </w:rPr>
          <w:t>imag</w:t>
        </w:r>
      </w:ins>
      <w:del w:id="23" w:author="rime" w:date="2017-12-13T11:39:34Z">
        <w:r>
          <w:rPr>
            <w:szCs w:val="28"/>
          </w:rPr>
          <w:delText>Imag</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2135009171"/>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962947091"/>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78" w:name="_Toc465171936"/>
      <w:bookmarkStart w:id="1579" w:name="_Toc1222775941"/>
      <w:bookmarkStart w:id="1580" w:name="_Toc465955346"/>
      <w:bookmarkStart w:id="1581" w:name="_Toc753192959"/>
      <w:bookmarkStart w:id="1582" w:name="_Toc252672618"/>
      <w:bookmarkStart w:id="1583" w:name="_Toc1942473738"/>
      <w:bookmarkStart w:id="1584" w:name="_Toc1824885487"/>
      <w:bookmarkStart w:id="1585" w:name="_Toc2021617019"/>
      <w:bookmarkStart w:id="1586" w:name="_Toc125813363"/>
      <w:bookmarkStart w:id="1587" w:name="_Toc757380190"/>
      <w:bookmarkStart w:id="1588" w:name="_Toc100892898"/>
      <w:bookmarkStart w:id="1589" w:name="_Toc241327726"/>
      <w:bookmarkStart w:id="1590" w:name="_Toc312478548"/>
      <w:bookmarkStart w:id="1591" w:name="_Toc1453035531"/>
      <w:bookmarkStart w:id="1592" w:name="_Toc132231785"/>
      <w:bookmarkStart w:id="1593" w:name="_Toc820771777"/>
      <w:bookmarkStart w:id="1594" w:name="_Toc808795642"/>
      <w:bookmarkStart w:id="1595" w:name="_Toc615911515"/>
      <w:bookmarkStart w:id="1596" w:name="_Toc1362277978"/>
      <w:bookmarkStart w:id="1597" w:name="_Toc5122"/>
      <w:bookmarkStart w:id="1598" w:name="_Toc465787078"/>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2102978704"/>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504518111"/>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958046480"/>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660" w:name="_Toc1012942128"/>
      <w:bookmarkStart w:id="1661" w:name="_Toc20887"/>
      <w:bookmarkStart w:id="1662" w:name="_Toc2002833648"/>
      <w:bookmarkStart w:id="1663" w:name="_Toc465171938"/>
      <w:bookmarkStart w:id="1664" w:name="_Toc1004088818"/>
      <w:bookmarkStart w:id="1665" w:name="_Toc1332123548"/>
      <w:bookmarkStart w:id="1666" w:name="_Toc1864612109"/>
      <w:bookmarkStart w:id="1667" w:name="_Toc1360118079"/>
      <w:bookmarkStart w:id="1668" w:name="_Toc579967432"/>
      <w:bookmarkStart w:id="1669" w:name="_Toc1735543646"/>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32504099"/>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1389490923"/>
      <w:bookmarkStart w:id="1682" w:name="_Toc1073768850"/>
      <w:bookmarkStart w:id="1683" w:name="_Toc879843027"/>
      <w:bookmarkStart w:id="1684" w:name="_Toc924660482"/>
      <w:bookmarkStart w:id="1685" w:name="_Toc783940812"/>
      <w:bookmarkStart w:id="1686" w:name="_Toc335284603"/>
      <w:bookmarkStart w:id="1687" w:name="_Toc1352467416"/>
      <w:bookmarkStart w:id="1688" w:name="_Toc1414336414"/>
      <w:bookmarkStart w:id="1689" w:name="_Toc838962945"/>
      <w:bookmarkStart w:id="1690" w:name="_Toc554404918"/>
      <w:bookmarkStart w:id="1691" w:name="_Toc1015676321"/>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89"/>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89"/>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699" w:name="_Toc461202208"/>
      <w:bookmarkStart w:id="1700" w:name="_Toc1314595423"/>
      <w:bookmarkStart w:id="1701" w:name="_Toc505328066"/>
      <w:bookmarkStart w:id="1702" w:name="_Toc1941038991"/>
      <w:bookmarkStart w:id="1703" w:name="_Toc2027390314"/>
      <w:bookmarkStart w:id="1704" w:name="_Toc19205"/>
      <w:bookmarkStart w:id="1705" w:name="_Toc1084595418"/>
      <w:bookmarkStart w:id="1706" w:name="_Toc779587813"/>
      <w:bookmarkStart w:id="1707" w:name="_Toc470450339"/>
      <w:bookmarkStart w:id="1708" w:name="_Toc994733154"/>
      <w:bookmarkStart w:id="1709" w:name="_Toc1231761655"/>
      <w:bookmarkStart w:id="1710" w:name="_Toc2142984521"/>
      <w:bookmarkStart w:id="1711" w:name="_Toc380681425"/>
      <w:bookmarkStart w:id="1712" w:name="_Toc1508541579"/>
      <w:bookmarkStart w:id="1713" w:name="_Toc1797093371"/>
      <w:bookmarkStart w:id="1714" w:name="_Toc2009464294"/>
      <w:bookmarkStart w:id="1715" w:name="_Toc1220203787"/>
      <w:bookmarkStart w:id="1716" w:name="_Toc152545895"/>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254443296"/>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37" w:name="_Toc765748838"/>
      <w:bookmarkStart w:id="1738" w:name="_Toc1260646869"/>
      <w:bookmarkStart w:id="1739" w:name="_Toc465787085"/>
      <w:bookmarkStart w:id="1740" w:name="_Toc465955353"/>
      <w:bookmarkStart w:id="1741" w:name="_Toc1029254421"/>
      <w:bookmarkStart w:id="1742" w:name="_Toc27609"/>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90082094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88"/>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508014350"/>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2"/>
      <w:bookmarkStart w:id="1779" w:name="OLE_LINK244"/>
      <w:bookmarkStart w:id="1780" w:name="OLE_LINK243"/>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587099169"/>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1527266965"/>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845778494"/>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262867319"/>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524494911"/>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85" w:name="_Toc710471655"/>
      <w:bookmarkStart w:id="1886" w:name="_Toc736568792"/>
      <w:bookmarkStart w:id="1887" w:name="_Toc1049158466"/>
      <w:bookmarkStart w:id="1888" w:name="_Toc890739243"/>
      <w:bookmarkStart w:id="1889" w:name="_Toc465955359"/>
      <w:bookmarkStart w:id="1890" w:name="_Toc465787092"/>
      <w:bookmarkStart w:id="1891" w:name="_Toc17351"/>
      <w:bookmarkStart w:id="1892" w:name="_Toc460380043"/>
      <w:bookmarkStart w:id="1893" w:name="_Toc1299014774"/>
      <w:bookmarkStart w:id="1894" w:name="_Toc172621442"/>
      <w:bookmarkStart w:id="1895" w:name="_Toc1204781643"/>
      <w:bookmarkStart w:id="1896" w:name="_Toc885749450"/>
      <w:bookmarkStart w:id="1897" w:name="_Toc169346809"/>
      <w:bookmarkStart w:id="1898" w:name="_Toc893270688"/>
      <w:bookmarkStart w:id="1899" w:name="_Toc1987481599"/>
      <w:bookmarkStart w:id="1900" w:name="_Toc788352460"/>
      <w:bookmarkStart w:id="1901" w:name="_Toc1777143216"/>
      <w:bookmarkStart w:id="1902" w:name="_Toc194207163"/>
      <w:bookmarkStart w:id="1903" w:name="_Toc1149561797"/>
      <w:bookmarkStart w:id="1904" w:name="_Toc1219820859"/>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8"/>
      <w:bookmarkStart w:id="1908" w:name="OLE_LINK276"/>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 xml:space="preserve">Person </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Persons </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729774956"/>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1613465969"/>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4"/>
      <w:bookmarkStart w:id="1949" w:name="OLE_LINK222"/>
      <w:bookmarkStart w:id="1950" w:name="OLE_LINK221"/>
      <w:bookmarkStart w:id="1951" w:name="OLE_LINK225"/>
      <w:bookmarkStart w:id="1952" w:name="OLE_LINK223"/>
      <w:bookmarkStart w:id="1953" w:name="OLE_LINK226"/>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8"/>
      <w:bookmarkStart w:id="1976" w:name="OLE_LINK227"/>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4"/>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4"/>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1993278480"/>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5"/>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5"/>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214509252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8"/>
      <w:bookmarkStart w:id="2021" w:name="OLE_LINK247"/>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5"/>
      <w:bookmarkStart w:id="2025" w:name="OLE_LINK256"/>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822966773"/>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47" w:name="_Toc1991575200"/>
      <w:bookmarkStart w:id="2048" w:name="_Toc49706174"/>
      <w:bookmarkStart w:id="2049" w:name="_Toc1002385837"/>
      <w:bookmarkStart w:id="2050" w:name="_Toc1784983900"/>
      <w:bookmarkStart w:id="2051" w:name="_Toc817750068"/>
      <w:bookmarkStart w:id="2052" w:name="_Toc576598338"/>
      <w:bookmarkStart w:id="2053" w:name="_Toc219782314"/>
      <w:bookmarkStart w:id="2054" w:name="_Toc777114101"/>
      <w:bookmarkStart w:id="2055" w:name="_Toc1250710427"/>
      <w:bookmarkStart w:id="2056" w:name="_Toc2127222124"/>
      <w:bookmarkStart w:id="2057" w:name="_Toc1081751504"/>
      <w:bookmarkStart w:id="2058" w:name="_Toc177813997"/>
      <w:bookmarkStart w:id="2059" w:name="_Toc16300"/>
      <w:bookmarkStart w:id="2060" w:name="_Toc11186049"/>
      <w:bookmarkStart w:id="2061" w:name="_Toc673199922"/>
      <w:bookmarkStart w:id="2062" w:name="_Toc665004798"/>
      <w:bookmarkStart w:id="2063" w:name="_Toc261127811"/>
      <w:bookmarkStart w:id="2064" w:name="_Toc729097361"/>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1408126276"/>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 :  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9"/>
      <w:bookmarkStart w:id="2092" w:name="OLE_LINK268"/>
      <w:bookmarkStart w:id="2093" w:name="OLE_LINK267"/>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795706681"/>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Change w:id="24" w:author="rime" w:date="2017-12-14T10:30:24Z">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PrChange>
      </w:tblPr>
      <w:tblGrid>
        <w:gridCol w:w="2805"/>
        <w:gridCol w:w="3022"/>
        <w:gridCol w:w="2459"/>
        <w:tblGridChange w:id="25">
          <w:tblGrid>
            <w:gridCol w:w="2400"/>
            <w:gridCol w:w="3119"/>
            <w:gridCol w:w="2767"/>
          </w:tblGrid>
        </w:tblGridChange>
      </w:tblGrid>
      <w:tr>
        <w:tc>
          <w:tcPr>
            <w:tcW w:w="28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7" w:author="rime" w:date="2017-12-14T10:30:24Z">
              <w:tcPr>
                <w:tcW w:w="240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rPr>
            </w:pPr>
            <w:r>
              <w:rPr>
                <w:rFonts w:hint="eastAsia"/>
                <w:b/>
              </w:rPr>
              <w:t>UI</w:t>
            </w:r>
            <w:r>
              <w:rPr>
                <w:b/>
              </w:rPr>
              <w:t>元素全称</w:t>
            </w:r>
          </w:p>
        </w:tc>
        <w:tc>
          <w:tcPr>
            <w:tcW w:w="2459" w:type="dxa"/>
            <w:tcBorders>
              <w:top w:val="single" w:color="A3A3A3" w:sz="8" w:space="0"/>
              <w:left w:val="single" w:color="A3A3A3" w:sz="8" w:space="0"/>
              <w:bottom w:val="single" w:color="A3A3A3" w:sz="8" w:space="0"/>
              <w:right w:val="single" w:color="A3A3A3" w:sz="8" w:space="0"/>
            </w:tcBorders>
            <w:tcPrChange w:id="2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rPr>
            </w:pPr>
            <w:r>
              <w:rPr>
                <w:rFonts w:hint="eastAsia"/>
                <w:b/>
              </w:rPr>
              <w:t>缩写</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Change w:id="31" w:author="rime" w:date="2017-12-14T10:30:24Z">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XML List Mode</w:t>
            </w:r>
          </w:p>
        </w:tc>
        <w:tc>
          <w:tcPr>
            <w:tcW w:w="2459" w:type="dxa"/>
            <w:tcBorders>
              <w:top w:val="single" w:color="A3A3A3" w:sz="8" w:space="0"/>
              <w:left w:val="single" w:color="A3A3A3" w:sz="8" w:space="0"/>
              <w:bottom w:val="single" w:color="A3A3A3" w:sz="8" w:space="0"/>
              <w:right w:val="single" w:color="A3A3A3" w:sz="8" w:space="0"/>
            </w:tcBorders>
            <w:tcPrChange w:id="3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 xml:space="preserve">    xmlstmd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3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XML</w:t>
            </w:r>
            <w:r>
              <w:t>Role</w:t>
            </w:r>
          </w:p>
        </w:tc>
        <w:tc>
          <w:tcPr>
            <w:tcW w:w="2459" w:type="dxa"/>
            <w:tcBorders>
              <w:top w:val="single" w:color="A3A3A3" w:sz="8" w:space="0"/>
              <w:left w:val="single" w:color="A3A3A3" w:sz="8" w:space="0"/>
              <w:bottom w:val="single" w:color="A3A3A3" w:sz="8" w:space="0"/>
              <w:right w:val="single" w:color="A3A3A3" w:sz="8" w:space="0"/>
            </w:tcBorders>
            <w:tcPrChange w:id="3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xmlrole</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Change w:id="39" w:author="rime" w:date="2017-12-14T10:30:24Z">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4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ColorDialog</w:t>
            </w:r>
          </w:p>
        </w:tc>
        <w:tc>
          <w:tcPr>
            <w:tcW w:w="2459" w:type="dxa"/>
            <w:tcBorders>
              <w:top w:val="single" w:color="A3A3A3" w:sz="8" w:space="0"/>
              <w:left w:val="single" w:color="A3A3A3" w:sz="8" w:space="0"/>
              <w:bottom w:val="single" w:color="A3A3A3" w:sz="8" w:space="0"/>
              <w:right w:val="single" w:color="A3A3A3" w:sz="8" w:space="0"/>
            </w:tcBorders>
            <w:tcPrChange w:id="4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clrdlg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4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4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Dialog</w:t>
            </w:r>
          </w:p>
        </w:tc>
        <w:tc>
          <w:tcPr>
            <w:tcW w:w="2459" w:type="dxa"/>
            <w:tcBorders>
              <w:top w:val="single" w:color="A3A3A3" w:sz="8" w:space="0"/>
              <w:left w:val="single" w:color="A3A3A3" w:sz="8" w:space="0"/>
              <w:bottom w:val="single" w:color="A3A3A3" w:sz="8" w:space="0"/>
              <w:right w:val="single" w:color="A3A3A3" w:sz="8" w:space="0"/>
            </w:tcBorders>
            <w:tcPrChange w:id="4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4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4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FileDialog</w:t>
            </w:r>
          </w:p>
        </w:tc>
        <w:tc>
          <w:tcPr>
            <w:tcW w:w="2459" w:type="dxa"/>
            <w:tcBorders>
              <w:top w:val="single" w:color="A3A3A3" w:sz="8" w:space="0"/>
              <w:left w:val="single" w:color="A3A3A3" w:sz="8" w:space="0"/>
              <w:bottom w:val="single" w:color="A3A3A3" w:sz="8" w:space="0"/>
              <w:right w:val="single" w:color="A3A3A3" w:sz="8" w:space="0"/>
            </w:tcBorders>
            <w:tcPrChange w:id="4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sfd（保存对话框）</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5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5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FontDialog</w:t>
            </w:r>
          </w:p>
        </w:tc>
        <w:tc>
          <w:tcPr>
            <w:tcW w:w="2459" w:type="dxa"/>
            <w:tcBorders>
              <w:top w:val="single" w:color="A3A3A3" w:sz="8" w:space="0"/>
              <w:left w:val="single" w:color="A3A3A3" w:sz="8" w:space="0"/>
              <w:bottom w:val="single" w:color="A3A3A3" w:sz="8" w:space="0"/>
              <w:right w:val="single" w:color="A3A3A3" w:sz="8" w:space="0"/>
            </w:tcBorders>
            <w:tcPrChange w:id="5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fntdlg</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Change w:id="55" w:author="rime" w:date="2017-12-14T10:30:24Z">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5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MessageDialog</w:t>
            </w:r>
          </w:p>
        </w:tc>
        <w:tc>
          <w:tcPr>
            <w:tcW w:w="2459" w:type="dxa"/>
            <w:tcBorders>
              <w:top w:val="single" w:color="A3A3A3" w:sz="8" w:space="0"/>
              <w:left w:val="single" w:color="A3A3A3" w:sz="8" w:space="0"/>
              <w:bottom w:val="single" w:color="A3A3A3" w:sz="8" w:space="0"/>
              <w:right w:val="single" w:color="A3A3A3" w:sz="8" w:space="0"/>
            </w:tcBorders>
            <w:tcPrChange w:id="5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msgdlg</w:t>
            </w:r>
          </w:p>
        </w:tc>
      </w:tr>
      <w:tr>
        <w:trPr>
          <w:ins w:id="58" w:author="rime" w:date="2017-12-14T00:04:22Z"/>
        </w:trPr>
        <w:tc>
          <w:tcPr>
            <w:tcW w:w="2805" w:type="dxa"/>
            <w:tcBorders>
              <w:top w:val="single" w:color="A3A3A3" w:sz="8" w:space="0"/>
              <w:left w:val="single" w:color="A3A3A3" w:sz="8" w:space="0"/>
              <w:right w:val="single" w:color="A3A3A3" w:sz="8" w:space="0"/>
            </w:tcBorders>
            <w:tcMar>
              <w:top w:w="80" w:type="dxa"/>
              <w:left w:w="80" w:type="dxa"/>
              <w:bottom w:w="80" w:type="dxa"/>
              <w:right w:w="80" w:type="dxa"/>
            </w:tcMar>
            <w:tcPrChange w:id="60" w:author="rime" w:date="2017-12-14T10:30:24Z">
              <w:tcPr>
                <w:tcW w:w="2400" w:type="dxa"/>
                <w:tcBorders>
                  <w:top w:val="single" w:color="A3A3A3" w:sz="8" w:space="0"/>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61" w:author="rime" w:date="2017-12-14T00:04:22Z"/>
                <w:rFonts w:hint="eastAsia"/>
              </w:rPr>
            </w:pPr>
            <w:ins w:id="62" w:author="rime" w:date="2017-12-14T00:04:31Z">
              <w:r>
                <w:rPr>
                  <w:rFonts w:hint="default"/>
                </w:rPr>
                <w:t>Q</w:t>
              </w:r>
            </w:ins>
            <w:ins w:id="63" w:author="rime" w:date="2017-12-14T00:04:32Z">
              <w:r>
                <w:rPr>
                  <w:rFonts w:hint="default"/>
                </w:rPr>
                <w:t xml:space="preserve">t </w:t>
              </w:r>
            </w:ins>
            <w:ins w:id="64" w:author="rime" w:date="2017-12-14T00:04:34Z">
              <w:r>
                <w:rPr>
                  <w:rFonts w:hint="default"/>
                </w:rPr>
                <w:t>Cor</w:t>
              </w:r>
            </w:ins>
            <w:ins w:id="65" w:author="rime" w:date="2017-12-14T00:04:35Z">
              <w:r>
                <w:rPr>
                  <w:rFonts w:hint="default"/>
                </w:rPr>
                <w:t>e</w:t>
              </w:r>
            </w:ins>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6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ins w:id="67" w:author="rime" w:date="2017-12-14T00:04:22Z"/>
                <w:rFonts w:hint="eastAsia"/>
              </w:rPr>
            </w:pPr>
            <w:ins w:id="68" w:author="rime" w:date="2017-12-14T00:04:46Z">
              <w:r>
                <w:rPr>
                  <w:rFonts w:hint="default"/>
                </w:rPr>
                <w:t>Tim</w:t>
              </w:r>
            </w:ins>
            <w:ins w:id="69" w:author="rime" w:date="2017-12-14T00:04:47Z">
              <w:r>
                <w:rPr>
                  <w:rFonts w:hint="default"/>
                </w:rPr>
                <w:t>er</w:t>
              </w:r>
            </w:ins>
          </w:p>
        </w:tc>
        <w:tc>
          <w:tcPr>
            <w:tcW w:w="2459" w:type="dxa"/>
            <w:tcBorders>
              <w:top w:val="single" w:color="A3A3A3" w:sz="8" w:space="0"/>
              <w:left w:val="single" w:color="A3A3A3" w:sz="8" w:space="0"/>
              <w:bottom w:val="single" w:color="A3A3A3" w:sz="8" w:space="0"/>
              <w:right w:val="single" w:color="A3A3A3" w:sz="8" w:space="0"/>
            </w:tcBorders>
            <w:tcPrChange w:id="70"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ins w:id="71" w:author="rime" w:date="2017-12-14T00:04:22Z"/>
                <w:b/>
                <w:color w:val="00B0F0"/>
              </w:rPr>
            </w:pPr>
            <w:ins w:id="72" w:author="rime" w:date="2017-12-14T00:04:50Z">
              <w:r>
                <w:rPr>
                  <w:b/>
                  <w:color w:val="00B0F0"/>
                </w:rPr>
                <w:t>time</w:t>
              </w:r>
            </w:ins>
            <w:ins w:id="73" w:author="rime" w:date="2017-12-14T00:04:52Z">
              <w:r>
                <w:rPr>
                  <w:b/>
                  <w:color w:val="00B0F0"/>
                </w:rPr>
                <w:t>r</w:t>
              </w:r>
            </w:ins>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Change w:id="75" w:author="rime" w:date="2017-12-14T10:30:24Z">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7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Action</w:t>
            </w:r>
          </w:p>
        </w:tc>
        <w:tc>
          <w:tcPr>
            <w:tcW w:w="2459" w:type="dxa"/>
            <w:tcBorders>
              <w:top w:val="single" w:color="A3A3A3" w:sz="8" w:space="0"/>
              <w:left w:val="single" w:color="A3A3A3" w:sz="8" w:space="0"/>
              <w:bottom w:val="single" w:color="A3A3A3" w:sz="8" w:space="0"/>
              <w:right w:val="single" w:color="A3A3A3" w:sz="8" w:space="0"/>
            </w:tcBorders>
            <w:tcPrChange w:id="7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rPr>
            </w:pPr>
            <w:r>
              <w:rPr>
                <w:b/>
                <w:color w:val="00B0F0"/>
              </w:rPr>
              <w:t>actn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7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8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ApplicationWindow</w:t>
            </w:r>
          </w:p>
        </w:tc>
        <w:tc>
          <w:tcPr>
            <w:tcW w:w="2459" w:type="dxa"/>
            <w:tcBorders>
              <w:top w:val="single" w:color="A3A3A3" w:sz="8" w:space="0"/>
              <w:left w:val="single" w:color="A3A3A3" w:sz="8" w:space="0"/>
              <w:bottom w:val="single" w:color="A3A3A3" w:sz="8" w:space="0"/>
              <w:right w:val="single" w:color="A3A3A3" w:sz="8" w:space="0"/>
            </w:tcBorders>
            <w:tcPrChange w:id="8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a</w:t>
            </w:r>
            <w:r>
              <w:rPr>
                <w:b/>
                <w:color w:val="00B0F0"/>
              </w:rPr>
              <w:t>pp</w:t>
            </w:r>
            <w:r>
              <w:t>wnd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8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8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AbstractButton</w:t>
            </w:r>
          </w:p>
        </w:tc>
        <w:tc>
          <w:tcPr>
            <w:tcW w:w="2459" w:type="dxa"/>
            <w:tcBorders>
              <w:top w:val="single" w:color="A3A3A3" w:sz="8" w:space="0"/>
              <w:left w:val="single" w:color="A3A3A3" w:sz="8" w:space="0"/>
              <w:bottom w:val="single" w:color="A3A3A3" w:sz="8" w:space="0"/>
              <w:right w:val="single" w:color="A3A3A3" w:sz="8" w:space="0"/>
            </w:tcBorders>
            <w:tcPrChange w:id="8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a</w:t>
            </w:r>
            <w:r>
              <w:rPr>
                <w:rFonts w:hint="eastAsia"/>
              </w:rPr>
              <w:t>bstra</w:t>
            </w:r>
            <w:r>
              <w:t>ctbtn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8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8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BusyIndicator</w:t>
            </w:r>
          </w:p>
        </w:tc>
        <w:tc>
          <w:tcPr>
            <w:tcW w:w="2459" w:type="dxa"/>
            <w:tcBorders>
              <w:top w:val="single" w:color="A3A3A3" w:sz="8" w:space="0"/>
              <w:left w:val="single" w:color="A3A3A3" w:sz="8" w:space="0"/>
              <w:bottom w:val="single" w:color="A3A3A3" w:sz="8" w:space="0"/>
              <w:right w:val="single" w:color="A3A3A3" w:sz="8" w:space="0"/>
            </w:tcBorders>
            <w:tcPrChange w:id="8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 xml:space="preserve">    busyindic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9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9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Button</w:t>
            </w:r>
          </w:p>
        </w:tc>
        <w:tc>
          <w:tcPr>
            <w:tcW w:w="2459" w:type="dxa"/>
            <w:tcBorders>
              <w:top w:val="single" w:color="A3A3A3" w:sz="8" w:space="0"/>
              <w:left w:val="single" w:color="A3A3A3" w:sz="8" w:space="0"/>
              <w:bottom w:val="single" w:color="A3A3A3" w:sz="8" w:space="0"/>
              <w:right w:val="single" w:color="A3A3A3" w:sz="8" w:space="0"/>
            </w:tcBorders>
            <w:tcPrChange w:id="9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9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9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ButtonGroup</w:t>
            </w:r>
          </w:p>
        </w:tc>
        <w:tc>
          <w:tcPr>
            <w:tcW w:w="2459" w:type="dxa"/>
            <w:tcBorders>
              <w:top w:val="single" w:color="A3A3A3" w:sz="8" w:space="0"/>
              <w:left w:val="single" w:color="A3A3A3" w:sz="8" w:space="0"/>
              <w:bottom w:val="single" w:color="A3A3A3" w:sz="8" w:space="0"/>
              <w:right w:val="single" w:color="A3A3A3" w:sz="8" w:space="0"/>
            </w:tcBorders>
            <w:tcPrChange w:id="9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btngrp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9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0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Calendar</w:t>
            </w:r>
          </w:p>
        </w:tc>
        <w:tc>
          <w:tcPr>
            <w:tcW w:w="2459" w:type="dxa"/>
            <w:tcBorders>
              <w:top w:val="single" w:color="A3A3A3" w:sz="8" w:space="0"/>
              <w:left w:val="single" w:color="A3A3A3" w:sz="8" w:space="0"/>
              <w:bottom w:val="single" w:color="A3A3A3" w:sz="8" w:space="0"/>
              <w:right w:val="single" w:color="A3A3A3" w:sz="8" w:space="0"/>
            </w:tcBorders>
            <w:tcPrChange w:id="10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cdr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0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0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CheckBox</w:t>
            </w:r>
          </w:p>
        </w:tc>
        <w:tc>
          <w:tcPr>
            <w:tcW w:w="2459" w:type="dxa"/>
            <w:tcBorders>
              <w:top w:val="single" w:color="A3A3A3" w:sz="8" w:space="0"/>
              <w:left w:val="single" w:color="A3A3A3" w:sz="8" w:space="0"/>
              <w:bottom w:val="single" w:color="A3A3A3" w:sz="8" w:space="0"/>
              <w:right w:val="single" w:color="A3A3A3" w:sz="8" w:space="0"/>
            </w:tcBorders>
            <w:tcPrChange w:id="10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chk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0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0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CheckDelegate</w:t>
            </w:r>
          </w:p>
        </w:tc>
        <w:tc>
          <w:tcPr>
            <w:tcW w:w="2459" w:type="dxa"/>
            <w:tcBorders>
              <w:top w:val="single" w:color="A3A3A3" w:sz="8" w:space="0"/>
              <w:left w:val="single" w:color="A3A3A3" w:sz="8" w:space="0"/>
              <w:bottom w:val="single" w:color="A3A3A3" w:sz="8" w:space="0"/>
              <w:right w:val="single" w:color="A3A3A3" w:sz="8" w:space="0"/>
            </w:tcBorders>
            <w:tcPrChange w:id="10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C</w:t>
            </w:r>
            <w:r>
              <w:rPr>
                <w:rFonts w:hint="eastAsia"/>
              </w:rPr>
              <w:t>hkdlgt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1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1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ComboBox</w:t>
            </w:r>
          </w:p>
        </w:tc>
        <w:tc>
          <w:tcPr>
            <w:tcW w:w="2459" w:type="dxa"/>
            <w:tcBorders>
              <w:top w:val="single" w:color="A3A3A3" w:sz="8" w:space="0"/>
              <w:left w:val="single" w:color="A3A3A3" w:sz="8" w:space="0"/>
              <w:bottom w:val="single" w:color="A3A3A3" w:sz="8" w:space="0"/>
              <w:right w:val="single" w:color="A3A3A3" w:sz="8" w:space="0"/>
            </w:tcBorders>
            <w:tcPrChange w:id="11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cmb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1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1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Container</w:t>
            </w:r>
          </w:p>
        </w:tc>
        <w:tc>
          <w:tcPr>
            <w:tcW w:w="2459" w:type="dxa"/>
            <w:tcBorders>
              <w:top w:val="single" w:color="A3A3A3" w:sz="8" w:space="0"/>
              <w:left w:val="single" w:color="A3A3A3" w:sz="8" w:space="0"/>
              <w:bottom w:val="single" w:color="A3A3A3" w:sz="8" w:space="0"/>
              <w:right w:val="single" w:color="A3A3A3" w:sz="8" w:space="0"/>
            </w:tcBorders>
            <w:tcPrChange w:id="11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cntr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1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2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Control</w:t>
            </w:r>
          </w:p>
        </w:tc>
        <w:tc>
          <w:tcPr>
            <w:tcW w:w="2459" w:type="dxa"/>
            <w:tcBorders>
              <w:top w:val="single" w:color="A3A3A3" w:sz="8" w:space="0"/>
              <w:left w:val="single" w:color="A3A3A3" w:sz="8" w:space="0"/>
              <w:bottom w:val="single" w:color="A3A3A3" w:sz="8" w:space="0"/>
              <w:right w:val="single" w:color="A3A3A3" w:sz="8" w:space="0"/>
            </w:tcBorders>
            <w:tcPrChange w:id="12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ctrl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2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2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Dial</w:t>
            </w:r>
          </w:p>
        </w:tc>
        <w:tc>
          <w:tcPr>
            <w:tcW w:w="2459" w:type="dxa"/>
            <w:tcBorders>
              <w:top w:val="single" w:color="A3A3A3" w:sz="8" w:space="0"/>
              <w:left w:val="single" w:color="A3A3A3" w:sz="8" w:space="0"/>
              <w:bottom w:val="single" w:color="A3A3A3" w:sz="8" w:space="0"/>
              <w:right w:val="single" w:color="A3A3A3" w:sz="8" w:space="0"/>
            </w:tcBorders>
            <w:tcPrChange w:id="12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d</w:t>
            </w:r>
            <w:r>
              <w:rPr>
                <w:rFonts w:hint="eastAsia"/>
                <w:b/>
                <w:color w:val="00B0F0"/>
              </w:rPr>
              <w:t>ial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2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2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Drawer</w:t>
            </w:r>
          </w:p>
        </w:tc>
        <w:tc>
          <w:tcPr>
            <w:tcW w:w="2459" w:type="dxa"/>
            <w:tcBorders>
              <w:top w:val="single" w:color="A3A3A3" w:sz="8" w:space="0"/>
              <w:left w:val="single" w:color="A3A3A3" w:sz="8" w:space="0"/>
              <w:bottom w:val="single" w:color="A3A3A3" w:sz="8" w:space="0"/>
              <w:right w:val="single" w:color="A3A3A3" w:sz="8" w:space="0"/>
            </w:tcBorders>
            <w:tcPrChange w:id="12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drw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3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3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ExclusiveGroup</w:t>
            </w:r>
          </w:p>
        </w:tc>
        <w:tc>
          <w:tcPr>
            <w:tcW w:w="2459" w:type="dxa"/>
            <w:tcBorders>
              <w:top w:val="single" w:color="A3A3A3" w:sz="8" w:space="0"/>
              <w:left w:val="single" w:color="A3A3A3" w:sz="8" w:space="0"/>
              <w:bottom w:val="single" w:color="A3A3A3" w:sz="8" w:space="0"/>
              <w:right w:val="single" w:color="A3A3A3" w:sz="8" w:space="0"/>
            </w:tcBorders>
            <w:tcPrChange w:id="13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 xml:space="preserve">    exclgrp</w:t>
            </w:r>
          </w:p>
        </w:tc>
      </w:tr>
      <w:tr>
        <w:trPr>
          <w:ins w:id="134" w:author="rime" w:date="2017-12-13T09:38:29Z"/>
        </w:trPr>
        <w:tc>
          <w:tcPr>
            <w:tcW w:w="2805" w:type="dxa"/>
            <w:vMerge w:val="continue"/>
            <w:tcBorders>
              <w:left w:val="single" w:color="A3A3A3" w:sz="8" w:space="0"/>
              <w:right w:val="single" w:color="A3A3A3" w:sz="8" w:space="0"/>
            </w:tcBorders>
            <w:tcMar>
              <w:top w:w="80" w:type="dxa"/>
              <w:left w:w="80" w:type="dxa"/>
              <w:bottom w:w="80" w:type="dxa"/>
              <w:right w:w="80" w:type="dxa"/>
            </w:tcMar>
            <w:tcPrChange w:id="136"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137" w:author="rime" w:date="2017-12-13T09:38:29Z"/>
              </w:rPr>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3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rPr>
                <w:rFonts w:hint="eastAsia"/>
              </w:rPr>
            </w:pPr>
            <w:r>
              <w:rPr>
                <w:rFonts w:hint="default"/>
              </w:rPr>
              <w:t>Flickable</w:t>
            </w:r>
          </w:p>
        </w:tc>
        <w:tc>
          <w:tcPr>
            <w:tcW w:w="2459" w:type="dxa"/>
            <w:tcBorders>
              <w:top w:val="single" w:color="A3A3A3" w:sz="8" w:space="0"/>
              <w:left w:val="single" w:color="A3A3A3" w:sz="8" w:space="0"/>
              <w:bottom w:val="single" w:color="A3A3A3" w:sz="8" w:space="0"/>
              <w:right w:val="single" w:color="A3A3A3" w:sz="8" w:space="0"/>
            </w:tcBorders>
            <w:tcPrChange w:id="13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 xml:space="preserve">    flick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4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4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ItemDelegate</w:t>
            </w:r>
          </w:p>
        </w:tc>
        <w:tc>
          <w:tcPr>
            <w:tcW w:w="2459" w:type="dxa"/>
            <w:tcBorders>
              <w:top w:val="single" w:color="A3A3A3" w:sz="8" w:space="0"/>
              <w:left w:val="single" w:color="A3A3A3" w:sz="8" w:space="0"/>
              <w:bottom w:val="single" w:color="A3A3A3" w:sz="8" w:space="0"/>
              <w:right w:val="single" w:color="A3A3A3" w:sz="8" w:space="0"/>
            </w:tcBorders>
            <w:tcPrChange w:id="14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I</w:t>
            </w:r>
            <w:r>
              <w:rPr>
                <w:rFonts w:hint="eastAsia"/>
              </w:rPr>
              <w:t>tmdlgt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4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4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Group Box</w:t>
            </w:r>
          </w:p>
        </w:tc>
        <w:tc>
          <w:tcPr>
            <w:tcW w:w="2459" w:type="dxa"/>
            <w:tcBorders>
              <w:top w:val="single" w:color="A3A3A3" w:sz="8" w:space="0"/>
              <w:left w:val="single" w:color="A3A3A3" w:sz="8" w:space="0"/>
              <w:bottom w:val="single" w:color="A3A3A3" w:sz="8" w:space="0"/>
              <w:right w:val="single" w:color="A3A3A3" w:sz="8" w:space="0"/>
            </w:tcBorders>
            <w:tcPrChange w:id="14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4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5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Label</w:t>
            </w:r>
          </w:p>
        </w:tc>
        <w:tc>
          <w:tcPr>
            <w:tcW w:w="2459" w:type="dxa"/>
            <w:tcBorders>
              <w:top w:val="single" w:color="A3A3A3" w:sz="8" w:space="0"/>
              <w:left w:val="single" w:color="A3A3A3" w:sz="8" w:space="0"/>
              <w:bottom w:val="single" w:color="A3A3A3" w:sz="8" w:space="0"/>
              <w:right w:val="single" w:color="A3A3A3" w:sz="8" w:space="0"/>
            </w:tcBorders>
            <w:tcPrChange w:id="15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l</w:t>
            </w:r>
            <w:r>
              <w:rPr>
                <w:rFonts w:hint="eastAsia"/>
              </w:rPr>
              <w:t>bl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5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5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w:t>
            </w:r>
          </w:p>
        </w:tc>
        <w:tc>
          <w:tcPr>
            <w:tcW w:w="2459" w:type="dxa"/>
            <w:tcBorders>
              <w:top w:val="single" w:color="A3A3A3" w:sz="8" w:space="0"/>
              <w:left w:val="single" w:color="A3A3A3" w:sz="8" w:space="0"/>
              <w:bottom w:val="single" w:color="A3A3A3" w:sz="8" w:space="0"/>
              <w:right w:val="single" w:color="A3A3A3" w:sz="8" w:space="0"/>
            </w:tcBorders>
            <w:tcPrChange w:id="15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menu</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5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5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MenuBar</w:t>
            </w:r>
          </w:p>
        </w:tc>
        <w:tc>
          <w:tcPr>
            <w:tcW w:w="2459" w:type="dxa"/>
            <w:tcBorders>
              <w:top w:val="single" w:color="A3A3A3" w:sz="8" w:space="0"/>
              <w:left w:val="single" w:color="A3A3A3" w:sz="8" w:space="0"/>
              <w:bottom w:val="single" w:color="A3A3A3" w:sz="8" w:space="0"/>
              <w:right w:val="single" w:color="A3A3A3" w:sz="8" w:space="0"/>
            </w:tcBorders>
            <w:tcPrChange w:id="15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menu</w:t>
            </w:r>
            <w:r>
              <w:rPr>
                <w:b/>
                <w:color w:val="00B0F0"/>
              </w:rPr>
              <w:t>b</w:t>
            </w:r>
            <w:r>
              <w:rPr>
                <w:rFonts w:hint="eastAsia"/>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6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6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MenuItem</w:t>
            </w:r>
          </w:p>
        </w:tc>
        <w:tc>
          <w:tcPr>
            <w:tcW w:w="2459" w:type="dxa"/>
            <w:tcBorders>
              <w:top w:val="single" w:color="A3A3A3" w:sz="8" w:space="0"/>
              <w:left w:val="single" w:color="A3A3A3" w:sz="8" w:space="0"/>
              <w:bottom w:val="single" w:color="A3A3A3" w:sz="8" w:space="0"/>
              <w:right w:val="single" w:color="A3A3A3" w:sz="8" w:space="0"/>
            </w:tcBorders>
            <w:tcPrChange w:id="16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menu</w:t>
            </w:r>
            <w:r>
              <w:rPr>
                <w:b/>
                <w:color w:val="00B0F0"/>
              </w:rPr>
              <w:t>i</w:t>
            </w:r>
            <w:r>
              <w:rPr>
                <w:rFonts w:hint="eastAsia"/>
                <w:b/>
                <w:color w:val="00B0F0"/>
              </w:rPr>
              <w:t>tm</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6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6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MenuSeparator</w:t>
            </w:r>
          </w:p>
        </w:tc>
        <w:tc>
          <w:tcPr>
            <w:tcW w:w="2459" w:type="dxa"/>
            <w:tcBorders>
              <w:top w:val="single" w:color="A3A3A3" w:sz="8" w:space="0"/>
              <w:left w:val="single" w:color="A3A3A3" w:sz="8" w:space="0"/>
              <w:bottom w:val="single" w:color="A3A3A3" w:sz="8" w:space="0"/>
              <w:right w:val="single" w:color="A3A3A3" w:sz="8" w:space="0"/>
            </w:tcBorders>
            <w:tcPrChange w:id="16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b/>
                <w:color w:val="00B0F0"/>
              </w:rPr>
            </w:pPr>
            <w:r>
              <w:rPr>
                <w:rFonts w:hint="eastAsia"/>
                <w:b/>
                <w:color w:val="00B0F0"/>
              </w:rPr>
              <w:t>menusep</w:t>
            </w:r>
            <w:r>
              <w:rPr>
                <w:b/>
                <w:color w:val="00B0F0"/>
              </w:rPr>
              <w:t>r</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6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7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ProgressBar</w:t>
            </w:r>
          </w:p>
        </w:tc>
        <w:tc>
          <w:tcPr>
            <w:tcW w:w="2459" w:type="dxa"/>
            <w:tcBorders>
              <w:top w:val="single" w:color="A3A3A3" w:sz="8" w:space="0"/>
              <w:left w:val="single" w:color="A3A3A3" w:sz="8" w:space="0"/>
              <w:bottom w:val="single" w:color="A3A3A3" w:sz="8" w:space="0"/>
              <w:right w:val="single" w:color="A3A3A3" w:sz="8" w:space="0"/>
            </w:tcBorders>
            <w:tcPrChange w:id="17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prg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7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7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Page</w:t>
            </w:r>
          </w:p>
        </w:tc>
        <w:tc>
          <w:tcPr>
            <w:tcW w:w="2459" w:type="dxa"/>
            <w:tcBorders>
              <w:top w:val="single" w:color="A3A3A3" w:sz="8" w:space="0"/>
              <w:left w:val="single" w:color="A3A3A3" w:sz="8" w:space="0"/>
              <w:bottom w:val="single" w:color="A3A3A3" w:sz="8" w:space="0"/>
              <w:right w:val="single" w:color="A3A3A3" w:sz="8" w:space="0"/>
            </w:tcBorders>
            <w:tcPrChange w:id="17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page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7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7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PageIndicator</w:t>
            </w:r>
          </w:p>
        </w:tc>
        <w:tc>
          <w:tcPr>
            <w:tcW w:w="2459" w:type="dxa"/>
            <w:tcBorders>
              <w:top w:val="single" w:color="A3A3A3" w:sz="8" w:space="0"/>
              <w:left w:val="single" w:color="A3A3A3" w:sz="8" w:space="0"/>
              <w:bottom w:val="single" w:color="A3A3A3" w:sz="8" w:space="0"/>
              <w:right w:val="single" w:color="A3A3A3" w:sz="8" w:space="0"/>
            </w:tcBorders>
            <w:tcPrChange w:id="17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pgi</w:t>
            </w:r>
            <w:r>
              <w:rPr>
                <w:b/>
                <w:color w:val="00B0F0"/>
              </w:rPr>
              <w:t>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8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8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Pane</w:t>
            </w:r>
          </w:p>
        </w:tc>
        <w:tc>
          <w:tcPr>
            <w:tcW w:w="2459" w:type="dxa"/>
            <w:tcBorders>
              <w:top w:val="single" w:color="A3A3A3" w:sz="8" w:space="0"/>
              <w:left w:val="single" w:color="A3A3A3" w:sz="8" w:space="0"/>
              <w:bottom w:val="single" w:color="A3A3A3" w:sz="8" w:space="0"/>
              <w:right w:val="single" w:color="A3A3A3" w:sz="8" w:space="0"/>
            </w:tcBorders>
            <w:tcPrChange w:id="18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pane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8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8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Popup</w:t>
            </w:r>
          </w:p>
        </w:tc>
        <w:tc>
          <w:tcPr>
            <w:tcW w:w="2459" w:type="dxa"/>
            <w:tcBorders>
              <w:top w:val="single" w:color="A3A3A3" w:sz="8" w:space="0"/>
              <w:left w:val="single" w:color="A3A3A3" w:sz="8" w:space="0"/>
              <w:bottom w:val="single" w:color="A3A3A3" w:sz="8" w:space="0"/>
              <w:right w:val="single" w:color="A3A3A3" w:sz="8" w:space="0"/>
            </w:tcBorders>
            <w:tcPrChange w:id="18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pop</w:t>
            </w:r>
            <w:r>
              <w:rPr>
                <w:b/>
                <w:color w:val="00B0F0"/>
              </w:rPr>
              <w:t>up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8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9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RadioButton</w:t>
            </w:r>
          </w:p>
        </w:tc>
        <w:tc>
          <w:tcPr>
            <w:tcW w:w="2459" w:type="dxa"/>
            <w:tcBorders>
              <w:top w:val="single" w:color="A3A3A3" w:sz="8" w:space="0"/>
              <w:left w:val="single" w:color="A3A3A3" w:sz="8" w:space="0"/>
              <w:bottom w:val="single" w:color="A3A3A3" w:sz="8" w:space="0"/>
              <w:right w:val="single" w:color="A3A3A3" w:sz="8" w:space="0"/>
            </w:tcBorders>
            <w:tcPrChange w:id="19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rdo</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9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9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RadioDelegate</w:t>
            </w:r>
          </w:p>
        </w:tc>
        <w:tc>
          <w:tcPr>
            <w:tcW w:w="2459" w:type="dxa"/>
            <w:tcBorders>
              <w:top w:val="single" w:color="A3A3A3" w:sz="8" w:space="0"/>
              <w:left w:val="single" w:color="A3A3A3" w:sz="8" w:space="0"/>
              <w:bottom w:val="single" w:color="A3A3A3" w:sz="8" w:space="0"/>
              <w:right w:val="single" w:color="A3A3A3" w:sz="8" w:space="0"/>
            </w:tcBorders>
            <w:tcPrChange w:id="19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rdod</w:t>
            </w:r>
            <w:r>
              <w:rPr>
                <w:rFonts w:hint="eastAsia"/>
              </w:rPr>
              <w:t>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19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19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RangeSlider</w:t>
            </w:r>
          </w:p>
        </w:tc>
        <w:tc>
          <w:tcPr>
            <w:tcW w:w="2459" w:type="dxa"/>
            <w:tcBorders>
              <w:top w:val="single" w:color="A3A3A3" w:sz="8" w:space="0"/>
              <w:left w:val="single" w:color="A3A3A3" w:sz="8" w:space="0"/>
              <w:bottom w:val="single" w:color="A3A3A3" w:sz="8" w:space="0"/>
              <w:right w:val="single" w:color="A3A3A3" w:sz="8" w:space="0"/>
            </w:tcBorders>
            <w:tcPrChange w:id="19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rngsld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0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0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ScrollView</w:t>
            </w:r>
          </w:p>
        </w:tc>
        <w:tc>
          <w:tcPr>
            <w:tcW w:w="2459" w:type="dxa"/>
            <w:tcBorders>
              <w:top w:val="single" w:color="A3A3A3" w:sz="8" w:space="0"/>
              <w:left w:val="single" w:color="A3A3A3" w:sz="8" w:space="0"/>
              <w:bottom w:val="single" w:color="A3A3A3" w:sz="8" w:space="0"/>
              <w:right w:val="single" w:color="A3A3A3" w:sz="8" w:space="0"/>
            </w:tcBorders>
            <w:tcPrChange w:id="20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0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0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ScrollBar</w:t>
            </w:r>
          </w:p>
        </w:tc>
        <w:tc>
          <w:tcPr>
            <w:tcW w:w="2459" w:type="dxa"/>
            <w:tcBorders>
              <w:top w:val="single" w:color="A3A3A3" w:sz="8" w:space="0"/>
              <w:left w:val="single" w:color="A3A3A3" w:sz="8" w:space="0"/>
              <w:bottom w:val="single" w:color="A3A3A3" w:sz="8" w:space="0"/>
              <w:right w:val="single" w:color="A3A3A3" w:sz="8" w:space="0"/>
            </w:tcBorders>
            <w:tcPrChange w:id="20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hsb(</w:t>
            </w:r>
            <w:r>
              <w:rPr>
                <w:rFonts w:hint="eastAsia"/>
              </w:rPr>
              <w:t>水平</w:t>
            </w:r>
            <w:r>
              <w: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0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1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ScrollIndicator</w:t>
            </w:r>
          </w:p>
        </w:tc>
        <w:tc>
          <w:tcPr>
            <w:tcW w:w="2459" w:type="dxa"/>
            <w:tcBorders>
              <w:top w:val="single" w:color="A3A3A3" w:sz="8" w:space="0"/>
              <w:left w:val="single" w:color="A3A3A3" w:sz="8" w:space="0"/>
              <w:bottom w:val="single" w:color="A3A3A3" w:sz="8" w:space="0"/>
              <w:right w:val="single" w:color="A3A3A3" w:sz="8" w:space="0"/>
            </w:tcBorders>
            <w:tcPrChange w:id="21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scr</w:t>
            </w:r>
            <w:r>
              <w:rPr>
                <w:b/>
                <w:color w:val="00B0F0"/>
              </w:rPr>
              <w:t>lindic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1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1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Slider</w:t>
            </w:r>
          </w:p>
        </w:tc>
        <w:tc>
          <w:tcPr>
            <w:tcW w:w="2459" w:type="dxa"/>
            <w:tcBorders>
              <w:top w:val="single" w:color="A3A3A3" w:sz="8" w:space="0"/>
              <w:left w:val="single" w:color="A3A3A3" w:sz="8" w:space="0"/>
              <w:bottom w:val="single" w:color="A3A3A3" w:sz="8" w:space="0"/>
              <w:right w:val="single" w:color="A3A3A3" w:sz="8" w:space="0"/>
            </w:tcBorders>
            <w:tcPrChange w:id="21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1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1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SpinBox</w:t>
            </w:r>
          </w:p>
        </w:tc>
        <w:tc>
          <w:tcPr>
            <w:tcW w:w="2459" w:type="dxa"/>
            <w:tcBorders>
              <w:top w:val="single" w:color="A3A3A3" w:sz="8" w:space="0"/>
              <w:left w:val="single" w:color="A3A3A3" w:sz="8" w:space="0"/>
              <w:bottom w:val="single" w:color="A3A3A3" w:sz="8" w:space="0"/>
              <w:right w:val="single" w:color="A3A3A3" w:sz="8" w:space="0"/>
            </w:tcBorders>
            <w:tcPrChange w:id="21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spn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2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2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SplitView</w:t>
            </w:r>
          </w:p>
        </w:tc>
        <w:tc>
          <w:tcPr>
            <w:tcW w:w="2459" w:type="dxa"/>
            <w:tcBorders>
              <w:top w:val="single" w:color="A3A3A3" w:sz="8" w:space="0"/>
              <w:left w:val="single" w:color="A3A3A3" w:sz="8" w:space="0"/>
              <w:bottom w:val="single" w:color="A3A3A3" w:sz="8" w:space="0"/>
              <w:right w:val="single" w:color="A3A3A3" w:sz="8" w:space="0"/>
            </w:tcBorders>
            <w:tcPrChange w:id="22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spltvw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2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2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w:t>
            </w:r>
          </w:p>
        </w:tc>
        <w:tc>
          <w:tcPr>
            <w:tcW w:w="2459" w:type="dxa"/>
            <w:tcBorders>
              <w:top w:val="single" w:color="A3A3A3" w:sz="8" w:space="0"/>
              <w:left w:val="single" w:color="A3A3A3" w:sz="8" w:space="0"/>
              <w:bottom w:val="single" w:color="A3A3A3" w:sz="8" w:space="0"/>
              <w:right w:val="single" w:color="A3A3A3" w:sz="8" w:space="0"/>
            </w:tcBorders>
            <w:tcPrChange w:id="22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stack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2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3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StackView</w:t>
            </w:r>
          </w:p>
        </w:tc>
        <w:tc>
          <w:tcPr>
            <w:tcW w:w="2459" w:type="dxa"/>
            <w:tcBorders>
              <w:top w:val="single" w:color="A3A3A3" w:sz="8" w:space="0"/>
              <w:left w:val="single" w:color="A3A3A3" w:sz="8" w:space="0"/>
              <w:bottom w:val="single" w:color="A3A3A3" w:sz="8" w:space="0"/>
              <w:right w:val="single" w:color="A3A3A3" w:sz="8" w:space="0"/>
            </w:tcBorders>
            <w:tcPrChange w:id="23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b/>
                <w:color w:val="00B0F0"/>
              </w:rPr>
              <w:t>stack</w:t>
            </w:r>
            <w:r>
              <w:rPr>
                <w:b/>
                <w:color w:val="00B0F0"/>
              </w:rPr>
              <w:t>v</w:t>
            </w:r>
            <w:r>
              <w:rPr>
                <w:rFonts w:hint="eastAsia"/>
                <w:b/>
                <w:color w:val="00B0F0"/>
              </w:rPr>
              <w:t>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3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3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StackViewDelegate</w:t>
            </w:r>
          </w:p>
        </w:tc>
        <w:tc>
          <w:tcPr>
            <w:tcW w:w="2459" w:type="dxa"/>
            <w:tcBorders>
              <w:top w:val="single" w:color="A3A3A3" w:sz="8" w:space="0"/>
              <w:left w:val="single" w:color="A3A3A3" w:sz="8" w:space="0"/>
              <w:bottom w:val="single" w:color="A3A3A3" w:sz="8" w:space="0"/>
              <w:right w:val="single" w:color="A3A3A3" w:sz="8" w:space="0"/>
            </w:tcBorders>
            <w:tcPrChange w:id="23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stackvwd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3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3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StatusBar</w:t>
            </w:r>
          </w:p>
        </w:tc>
        <w:tc>
          <w:tcPr>
            <w:tcW w:w="2459" w:type="dxa"/>
            <w:tcBorders>
              <w:top w:val="single" w:color="A3A3A3" w:sz="8" w:space="0"/>
              <w:left w:val="single" w:color="A3A3A3" w:sz="8" w:space="0"/>
              <w:bottom w:val="single" w:color="A3A3A3" w:sz="8" w:space="0"/>
              <w:right w:val="single" w:color="A3A3A3" w:sz="8" w:space="0"/>
            </w:tcBorders>
            <w:tcPrChange w:id="23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statbr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4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4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SwipeView</w:t>
            </w:r>
          </w:p>
        </w:tc>
        <w:tc>
          <w:tcPr>
            <w:tcW w:w="2459" w:type="dxa"/>
            <w:tcBorders>
              <w:top w:val="single" w:color="A3A3A3" w:sz="8" w:space="0"/>
              <w:left w:val="single" w:color="A3A3A3" w:sz="8" w:space="0"/>
              <w:bottom w:val="single" w:color="A3A3A3" w:sz="8" w:space="0"/>
              <w:right w:val="single" w:color="A3A3A3" w:sz="8" w:space="0"/>
            </w:tcBorders>
            <w:tcPrChange w:id="24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t>
            </w:r>
            <w:r>
              <w:t>wpvw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4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4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Switch</w:t>
            </w:r>
          </w:p>
        </w:tc>
        <w:tc>
          <w:tcPr>
            <w:tcW w:w="2459" w:type="dxa"/>
            <w:tcBorders>
              <w:top w:val="single" w:color="A3A3A3" w:sz="8" w:space="0"/>
              <w:left w:val="single" w:color="A3A3A3" w:sz="8" w:space="0"/>
              <w:bottom w:val="single" w:color="A3A3A3" w:sz="8" w:space="0"/>
              <w:right w:val="single" w:color="A3A3A3" w:sz="8" w:space="0"/>
            </w:tcBorders>
            <w:tcPrChange w:id="24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b/>
                <w:color w:val="00B0F0"/>
              </w:rPr>
              <w:t>sw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4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5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switchdlgt</w:t>
            </w:r>
          </w:p>
        </w:tc>
        <w:tc>
          <w:tcPr>
            <w:tcW w:w="2459" w:type="dxa"/>
            <w:tcBorders>
              <w:top w:val="single" w:color="A3A3A3" w:sz="8" w:space="0"/>
              <w:left w:val="single" w:color="A3A3A3" w:sz="8" w:space="0"/>
              <w:bottom w:val="single" w:color="A3A3A3" w:sz="8" w:space="0"/>
              <w:right w:val="single" w:color="A3A3A3" w:sz="8" w:space="0"/>
            </w:tcBorders>
            <w:tcPrChange w:id="25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swdlgt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5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5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w:t>
            </w:r>
          </w:p>
        </w:tc>
        <w:tc>
          <w:tcPr>
            <w:tcW w:w="2459" w:type="dxa"/>
            <w:tcBorders>
              <w:top w:val="single" w:color="A3A3A3" w:sz="8" w:space="0"/>
              <w:left w:val="single" w:color="A3A3A3" w:sz="8" w:space="0"/>
              <w:bottom w:val="single" w:color="A3A3A3" w:sz="8" w:space="0"/>
              <w:right w:val="single" w:color="A3A3A3" w:sz="8" w:space="0"/>
            </w:tcBorders>
            <w:tcPrChange w:id="25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5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5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TabBar</w:t>
            </w:r>
          </w:p>
        </w:tc>
        <w:tc>
          <w:tcPr>
            <w:tcW w:w="2459" w:type="dxa"/>
            <w:tcBorders>
              <w:top w:val="single" w:color="A3A3A3" w:sz="8" w:space="0"/>
              <w:left w:val="single" w:color="A3A3A3" w:sz="8" w:space="0"/>
              <w:bottom w:val="single" w:color="A3A3A3" w:sz="8" w:space="0"/>
              <w:right w:val="single" w:color="A3A3A3" w:sz="8" w:space="0"/>
            </w:tcBorders>
            <w:tcPrChange w:id="25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tbbr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6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6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TabButton</w:t>
            </w:r>
          </w:p>
        </w:tc>
        <w:tc>
          <w:tcPr>
            <w:tcW w:w="2459" w:type="dxa"/>
            <w:tcBorders>
              <w:top w:val="single" w:color="A3A3A3" w:sz="8" w:space="0"/>
              <w:left w:val="single" w:color="A3A3A3" w:sz="8" w:space="0"/>
              <w:bottom w:val="single" w:color="A3A3A3" w:sz="8" w:space="0"/>
              <w:right w:val="single" w:color="A3A3A3" w:sz="8" w:space="0"/>
            </w:tcBorders>
            <w:tcPrChange w:id="26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tbbtn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6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6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TabView</w:t>
            </w:r>
          </w:p>
        </w:tc>
        <w:tc>
          <w:tcPr>
            <w:tcW w:w="2459" w:type="dxa"/>
            <w:tcBorders>
              <w:top w:val="single" w:color="A3A3A3" w:sz="8" w:space="0"/>
              <w:left w:val="single" w:color="A3A3A3" w:sz="8" w:space="0"/>
              <w:bottom w:val="single" w:color="A3A3A3" w:sz="8" w:space="0"/>
              <w:right w:val="single" w:color="A3A3A3" w:sz="8" w:space="0"/>
            </w:tcBorders>
            <w:tcPrChange w:id="26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tbvw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6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7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TableView</w:t>
            </w:r>
          </w:p>
        </w:tc>
        <w:tc>
          <w:tcPr>
            <w:tcW w:w="2459" w:type="dxa"/>
            <w:tcBorders>
              <w:top w:val="single" w:color="A3A3A3" w:sz="8" w:space="0"/>
              <w:left w:val="single" w:color="A3A3A3" w:sz="8" w:space="0"/>
              <w:bottom w:val="single" w:color="A3A3A3" w:sz="8" w:space="0"/>
              <w:right w:val="single" w:color="A3A3A3" w:sz="8" w:space="0"/>
            </w:tcBorders>
            <w:tcPrChange w:id="27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w:t>
            </w:r>
            <w:r>
              <w:rPr>
                <w:rFonts w:hint="eastAsia"/>
              </w:rPr>
              <w:t>blvw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7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7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TableViewColumn</w:t>
            </w:r>
          </w:p>
        </w:tc>
        <w:tc>
          <w:tcPr>
            <w:tcW w:w="2459" w:type="dxa"/>
            <w:tcBorders>
              <w:top w:val="single" w:color="A3A3A3" w:sz="8" w:space="0"/>
              <w:left w:val="single" w:color="A3A3A3" w:sz="8" w:space="0"/>
              <w:bottom w:val="single" w:color="A3A3A3" w:sz="8" w:space="0"/>
              <w:right w:val="single" w:color="A3A3A3" w:sz="8" w:space="0"/>
            </w:tcBorders>
            <w:tcPrChange w:id="27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 xml:space="preserve">    tblvwcol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7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7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TextArea</w:t>
            </w:r>
          </w:p>
        </w:tc>
        <w:tc>
          <w:tcPr>
            <w:tcW w:w="2459" w:type="dxa"/>
            <w:tcBorders>
              <w:top w:val="single" w:color="A3A3A3" w:sz="8" w:space="0"/>
              <w:left w:val="single" w:color="A3A3A3" w:sz="8" w:space="0"/>
              <w:bottom w:val="single" w:color="A3A3A3" w:sz="8" w:space="0"/>
              <w:right w:val="single" w:color="A3A3A3" w:sz="8" w:space="0"/>
            </w:tcBorders>
            <w:tcPrChange w:id="27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txt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8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8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TextField</w:t>
            </w:r>
          </w:p>
        </w:tc>
        <w:tc>
          <w:tcPr>
            <w:tcW w:w="2459" w:type="dxa"/>
            <w:tcBorders>
              <w:top w:val="single" w:color="A3A3A3" w:sz="8" w:space="0"/>
              <w:left w:val="single" w:color="A3A3A3" w:sz="8" w:space="0"/>
              <w:bottom w:val="single" w:color="A3A3A3" w:sz="8" w:space="0"/>
              <w:right w:val="single" w:color="A3A3A3" w:sz="8" w:space="0"/>
            </w:tcBorders>
            <w:tcPrChange w:id="28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w:t>
            </w:r>
            <w:r>
              <w:rPr>
                <w:rFonts w:hint="eastAsia"/>
              </w:rPr>
              <w:t>xtfld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85"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8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ToolBar</w:t>
            </w:r>
          </w:p>
        </w:tc>
        <w:tc>
          <w:tcPr>
            <w:tcW w:w="2459" w:type="dxa"/>
            <w:tcBorders>
              <w:top w:val="single" w:color="A3A3A3" w:sz="8" w:space="0"/>
              <w:left w:val="single" w:color="A3A3A3" w:sz="8" w:space="0"/>
              <w:bottom w:val="single" w:color="A3A3A3" w:sz="8" w:space="0"/>
              <w:right w:val="single" w:color="A3A3A3" w:sz="8" w:space="0"/>
            </w:tcBorders>
            <w:tcPrChange w:id="28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tlbr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28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9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ToolButton</w:t>
            </w:r>
          </w:p>
        </w:tc>
        <w:tc>
          <w:tcPr>
            <w:tcW w:w="2459" w:type="dxa"/>
            <w:tcBorders>
              <w:top w:val="single" w:color="A3A3A3" w:sz="8" w:space="0"/>
              <w:left w:val="single" w:color="A3A3A3" w:sz="8" w:space="0"/>
              <w:bottom w:val="single" w:color="A3A3A3" w:sz="8" w:space="0"/>
              <w:right w:val="single" w:color="A3A3A3" w:sz="8" w:space="0"/>
            </w:tcBorders>
            <w:tcPrChange w:id="29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w:t>
            </w:r>
            <w:r>
              <w:rPr>
                <w:rFonts w:hint="eastAsia"/>
              </w:rPr>
              <w:t>lbtn</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Change w:id="293" w:author="rime" w:date="2017-12-14T10:30:24Z">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9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ToolTip</w:t>
            </w:r>
          </w:p>
        </w:tc>
        <w:tc>
          <w:tcPr>
            <w:tcW w:w="2459" w:type="dxa"/>
            <w:tcBorders>
              <w:top w:val="single" w:color="A3A3A3" w:sz="8" w:space="0"/>
              <w:left w:val="single" w:color="A3A3A3" w:sz="8" w:space="0"/>
              <w:bottom w:val="single" w:color="A3A3A3" w:sz="8" w:space="0"/>
              <w:right w:val="single" w:color="A3A3A3" w:sz="8" w:space="0"/>
            </w:tcBorders>
            <w:tcPrChange w:id="29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t>tltp</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Change w:id="297" w:author="rime" w:date="2017-12-14T10:30:24Z">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29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Tumbler</w:t>
            </w:r>
          </w:p>
        </w:tc>
        <w:tc>
          <w:tcPr>
            <w:tcW w:w="2459" w:type="dxa"/>
            <w:tcBorders>
              <w:top w:val="single" w:color="A3A3A3" w:sz="8" w:space="0"/>
              <w:left w:val="single" w:color="A3A3A3" w:sz="8" w:space="0"/>
              <w:bottom w:val="single" w:color="A3A3A3" w:sz="8" w:space="0"/>
              <w:right w:val="single" w:color="A3A3A3" w:sz="8" w:space="0"/>
            </w:tcBorders>
            <w:tcPrChange w:id="29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tmb</w:t>
            </w:r>
            <w:r>
              <w:t>l</w:t>
            </w:r>
            <w:r>
              <w:rPr>
                <w:rFonts w:hint="eastAsia"/>
              </w:rPr>
              <w:t>r</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Change w:id="301" w:author="rime" w:date="2017-12-14T10:30:24Z">
              <w:tcPr>
                <w:tcW w:w="240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0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TreeView</w:t>
            </w:r>
          </w:p>
        </w:tc>
        <w:tc>
          <w:tcPr>
            <w:tcW w:w="2459" w:type="dxa"/>
            <w:tcBorders>
              <w:top w:val="single" w:color="A3A3A3" w:sz="8" w:space="0"/>
              <w:left w:val="single" w:color="A3A3A3" w:sz="8" w:space="0"/>
              <w:bottom w:val="single" w:color="A3A3A3" w:sz="8" w:space="0"/>
              <w:right w:val="single" w:color="A3A3A3" w:sz="8" w:space="0"/>
            </w:tcBorders>
            <w:tcPrChange w:id="30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trvw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Change w:id="305" w:author="rime" w:date="2017-12-14T10:30:24Z">
              <w:tcPr>
                <w:tcW w:w="2400"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0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ColumnLayout</w:t>
            </w:r>
          </w:p>
        </w:tc>
        <w:tc>
          <w:tcPr>
            <w:tcW w:w="2459" w:type="dxa"/>
            <w:tcBorders>
              <w:top w:val="single" w:color="A3A3A3" w:sz="8" w:space="0"/>
              <w:left w:val="single" w:color="A3A3A3" w:sz="8" w:space="0"/>
              <w:bottom w:val="single" w:color="A3A3A3" w:sz="8" w:space="0"/>
              <w:right w:val="single" w:color="A3A3A3" w:sz="8" w:space="0"/>
            </w:tcBorders>
            <w:tcPrChange w:id="30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clmnlyt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309"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1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GridLayout</w:t>
            </w:r>
          </w:p>
        </w:tc>
        <w:tc>
          <w:tcPr>
            <w:tcW w:w="2459" w:type="dxa"/>
            <w:tcBorders>
              <w:top w:val="single" w:color="A3A3A3" w:sz="8" w:space="0"/>
              <w:left w:val="single" w:color="A3A3A3" w:sz="8" w:space="0"/>
              <w:bottom w:val="single" w:color="A3A3A3" w:sz="8" w:space="0"/>
              <w:right w:val="single" w:color="A3A3A3" w:sz="8" w:space="0"/>
            </w:tcBorders>
            <w:tcPrChange w:id="31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grdlyt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313"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14"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Layout</w:t>
            </w:r>
          </w:p>
        </w:tc>
        <w:tc>
          <w:tcPr>
            <w:tcW w:w="2459" w:type="dxa"/>
            <w:tcBorders>
              <w:top w:val="single" w:color="A3A3A3" w:sz="8" w:space="0"/>
              <w:left w:val="single" w:color="A3A3A3" w:sz="8" w:space="0"/>
              <w:bottom w:val="single" w:color="A3A3A3" w:sz="8" w:space="0"/>
              <w:right w:val="single" w:color="A3A3A3" w:sz="8" w:space="0"/>
            </w:tcBorders>
            <w:tcPrChange w:id="315"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317"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18"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RowLayout</w:t>
            </w:r>
          </w:p>
        </w:tc>
        <w:tc>
          <w:tcPr>
            <w:tcW w:w="2459" w:type="dxa"/>
            <w:tcBorders>
              <w:top w:val="single" w:color="A3A3A3" w:sz="8" w:space="0"/>
              <w:left w:val="single" w:color="A3A3A3" w:sz="8" w:space="0"/>
              <w:bottom w:val="single" w:color="A3A3A3" w:sz="8" w:space="0"/>
              <w:right w:val="single" w:color="A3A3A3" w:sz="8" w:space="0"/>
            </w:tcBorders>
            <w:tcPrChange w:id="319"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r</w:t>
            </w:r>
            <w:r>
              <w:t>o</w:t>
            </w:r>
            <w:r>
              <w:rPr>
                <w:rFonts w:hint="eastAsia"/>
              </w:rPr>
              <w:t>wlyt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Change w:id="321" w:author="rime" w:date="2017-12-14T10:30:24Z">
              <w:tcPr>
                <w:tcW w:w="2400" w:type="dxa"/>
                <w:vMerge w:val="continue"/>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22"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StackLayout</w:t>
            </w:r>
          </w:p>
        </w:tc>
        <w:tc>
          <w:tcPr>
            <w:tcW w:w="2459" w:type="dxa"/>
            <w:tcBorders>
              <w:top w:val="single" w:color="A3A3A3" w:sz="8" w:space="0"/>
              <w:left w:val="single" w:color="A3A3A3" w:sz="8" w:space="0"/>
              <w:bottom w:val="single" w:color="A3A3A3" w:sz="8" w:space="0"/>
              <w:right w:val="single" w:color="A3A3A3" w:sz="8" w:space="0"/>
            </w:tcBorders>
            <w:tcPrChange w:id="323"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r>
              <w:rPr>
                <w:rFonts w:hint="eastAsia"/>
              </w:rPr>
              <w:t>st</w:t>
            </w:r>
            <w:r>
              <w:t>a</w:t>
            </w:r>
            <w:r>
              <w:rPr>
                <w:rFonts w:hint="eastAsia"/>
              </w:rPr>
              <w:t>ck</w:t>
            </w:r>
            <w:r>
              <w:t>lyt</w:t>
            </w:r>
          </w:p>
        </w:tc>
      </w:tr>
      <w:tr>
        <w:trPr>
          <w:ins w:id="324" w:author="rime" w:date="2017-12-13T21:01:30Z"/>
        </w:trPr>
        <w:tc>
          <w:tcPr>
            <w:tcW w:w="2805" w:type="dxa"/>
            <w:tcBorders>
              <w:left w:val="single" w:color="A3A3A3" w:sz="8" w:space="0"/>
              <w:right w:val="single" w:color="A3A3A3" w:sz="8" w:space="0"/>
            </w:tcBorders>
            <w:tcMar>
              <w:top w:w="80" w:type="dxa"/>
              <w:left w:w="80" w:type="dxa"/>
              <w:bottom w:w="80" w:type="dxa"/>
              <w:right w:w="80" w:type="dxa"/>
            </w:tcMar>
            <w:tcPrChange w:id="326" w:author="rime" w:date="2017-12-14T10:30:24Z">
              <w:tcPr>
                <w:tcW w:w="2400" w:type="dxa"/>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w:t>
            </w:r>
            <w:ins w:id="327" w:author="rime" w:date="2017-12-14T10:28:34Z">
              <w:r>
                <w:rPr/>
                <w:t xml:space="preserve"> </w:t>
              </w:r>
            </w:ins>
            <w:ins w:id="328" w:author="rime" w:date="2017-12-14T10:28:34Z">
              <w:r>
                <w:rPr>
                  <w:rFonts w:hint="eastAsia"/>
                </w:rPr>
                <w:t>Quick</w:t>
              </w:r>
            </w:ins>
            <w:ins w:id="329" w:author="rime" w:date="2017-12-14T10:28:39Z">
              <w:r>
                <w:rPr>
                  <w:rFonts w:hint="default"/>
                </w:rPr>
                <w:t xml:space="preserve"> </w:t>
              </w:r>
            </w:ins>
            <w:r>
              <w:t>QML Type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30"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rPr>
            </w:pPr>
            <w:r>
              <w:rPr>
                <w:rFonts w:hint="default"/>
              </w:rPr>
              <w:t>Component</w:t>
            </w:r>
          </w:p>
        </w:tc>
        <w:tc>
          <w:tcPr>
            <w:tcW w:w="2459" w:type="dxa"/>
            <w:tcBorders>
              <w:top w:val="single" w:color="A3A3A3" w:sz="8" w:space="0"/>
              <w:left w:val="single" w:color="A3A3A3" w:sz="8" w:space="0"/>
              <w:bottom w:val="single" w:color="A3A3A3" w:sz="8" w:space="0"/>
              <w:right w:val="single" w:color="A3A3A3" w:sz="8" w:space="0"/>
            </w:tcBorders>
            <w:tcPrChange w:id="331"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rPr>
            </w:pPr>
            <w:r>
              <w:rPr>
                <w:rFonts w:hint="default"/>
              </w:rPr>
              <w:t>comp</w:t>
            </w:r>
          </w:p>
        </w:tc>
      </w:tr>
      <w:tr>
        <w:trPr>
          <w:ins w:id="332" w:author="rime" w:date="2017-12-13T22:02:10Z"/>
        </w:trPr>
        <w:tc>
          <w:tcPr>
            <w:tcW w:w="2805" w:type="dxa"/>
            <w:tcBorders>
              <w:left w:val="single" w:color="A3A3A3" w:sz="8" w:space="0"/>
              <w:right w:val="single" w:color="A3A3A3" w:sz="8" w:space="0"/>
            </w:tcBorders>
            <w:tcMar>
              <w:top w:w="80" w:type="dxa"/>
              <w:left w:w="80" w:type="dxa"/>
              <w:bottom w:w="80" w:type="dxa"/>
              <w:right w:w="80" w:type="dxa"/>
            </w:tcMar>
            <w:tcPrChange w:id="334" w:author="rime" w:date="2017-12-14T10:30:24Z">
              <w:tcPr>
                <w:tcW w:w="2400" w:type="dxa"/>
                <w:tcBorders>
                  <w:left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335" w:author="rime" w:date="2017-12-13T22:02:10Z"/>
              </w:rPr>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3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Loader</w:t>
            </w:r>
          </w:p>
        </w:tc>
        <w:tc>
          <w:tcPr>
            <w:tcW w:w="2459" w:type="dxa"/>
            <w:tcBorders>
              <w:top w:val="single" w:color="A3A3A3" w:sz="8" w:space="0"/>
              <w:left w:val="single" w:color="A3A3A3" w:sz="8" w:space="0"/>
              <w:bottom w:val="single" w:color="A3A3A3" w:sz="8" w:space="0"/>
              <w:right w:val="single" w:color="A3A3A3" w:sz="8" w:space="0"/>
            </w:tcBorders>
            <w:tcPrChange w:id="33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ldr</w:t>
            </w:r>
          </w:p>
        </w:tc>
      </w:tr>
      <w:tr>
        <w:trPr>
          <w:ins w:id="338" w:author="rime" w:date="2017-12-13T23:59:21Z"/>
        </w:trPr>
        <w:tc>
          <w:tcPr>
            <w:tcW w:w="2805" w:type="dxa"/>
            <w:tcBorders>
              <w:left w:val="single" w:color="A3A3A3" w:sz="8" w:space="0"/>
              <w:right w:val="single" w:color="A3A3A3" w:sz="8" w:space="0"/>
            </w:tcBorders>
            <w:tcMar>
              <w:top w:w="80" w:type="dxa"/>
              <w:left w:w="80" w:type="dxa"/>
              <w:bottom w:w="80" w:type="dxa"/>
              <w:right w:w="80" w:type="dxa"/>
            </w:tcMar>
            <w:tcPrChange w:id="340" w:author="rime" w:date="2017-12-14T10:30:24Z">
              <w:tcPr>
                <w:tcW w:w="2400" w:type="dxa"/>
                <w:tcBorders>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41"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QtObject</w:t>
            </w:r>
          </w:p>
        </w:tc>
        <w:tc>
          <w:tcPr>
            <w:tcW w:w="2459" w:type="dxa"/>
            <w:tcBorders>
              <w:top w:val="single" w:color="A3A3A3" w:sz="8" w:space="0"/>
              <w:left w:val="single" w:color="A3A3A3" w:sz="8" w:space="0"/>
              <w:bottom w:val="single" w:color="A3A3A3" w:sz="8" w:space="0"/>
              <w:right w:val="single" w:color="A3A3A3" w:sz="8" w:space="0"/>
            </w:tcBorders>
            <w:tcPrChange w:id="342"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obj</w:t>
            </w:r>
          </w:p>
        </w:tc>
      </w:tr>
      <w:tr>
        <w:trPr>
          <w:ins w:id="343" w:author="rime" w:date="2017-12-14T10:28:04Z"/>
        </w:trPr>
        <w:tc>
          <w:tcPr>
            <w:tcW w:w="2805" w:type="dxa"/>
            <w:tcBorders>
              <w:left w:val="single" w:color="A3A3A3" w:sz="8" w:space="0"/>
              <w:bottom w:val="single" w:color="A3A3A3" w:sz="8" w:space="0"/>
              <w:right w:val="single" w:color="A3A3A3" w:sz="8" w:space="0"/>
            </w:tcBorders>
            <w:tcMar>
              <w:top w:w="80" w:type="dxa"/>
              <w:left w:w="80" w:type="dxa"/>
              <w:bottom w:w="80" w:type="dxa"/>
              <w:right w:w="80" w:type="dxa"/>
            </w:tcMar>
            <w:tcPrChange w:id="345" w:author="rime" w:date="2017-12-14T10:30:24Z">
              <w:tcPr>
                <w:tcW w:w="2400" w:type="dxa"/>
                <w:tcBorders>
                  <w:left w:val="single" w:color="A3A3A3" w:sz="8" w:space="0"/>
                  <w:bottom w:val="single" w:color="A3A3A3" w:sz="8" w:space="0"/>
                  <w:right w:val="single" w:color="A3A3A3" w:sz="8" w:space="0"/>
                </w:tcBorders>
                <w:tcMar>
                  <w:top w:w="80" w:type="dxa"/>
                  <w:left w:w="80" w:type="dxa"/>
                  <w:bottom w:w="80" w:type="dxa"/>
                  <w:right w:w="80" w:type="dxa"/>
                </w:tcMar>
              </w:tcPr>
            </w:tcPrChange>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Change w:id="346" w:author="rime" w:date="2017-12-14T10:30:24Z">
              <w:tcPr>
                <w:tcW w:w="3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Rectangle</w:t>
            </w:r>
          </w:p>
        </w:tc>
        <w:tc>
          <w:tcPr>
            <w:tcW w:w="2459" w:type="dxa"/>
            <w:tcBorders>
              <w:top w:val="single" w:color="A3A3A3" w:sz="8" w:space="0"/>
              <w:left w:val="single" w:color="A3A3A3" w:sz="8" w:space="0"/>
              <w:bottom w:val="single" w:color="A3A3A3" w:sz="8" w:space="0"/>
              <w:right w:val="single" w:color="A3A3A3" w:sz="8" w:space="0"/>
            </w:tcBorders>
            <w:tcPrChange w:id="347" w:author="rime" w:date="2017-12-14T10:30:24Z">
              <w:tcPr>
                <w:tcW w:w="2767" w:type="dxa"/>
                <w:tcBorders>
                  <w:top w:val="single" w:color="A3A3A3" w:sz="8" w:space="0"/>
                  <w:left w:val="single" w:color="A3A3A3" w:sz="8" w:space="0"/>
                  <w:bottom w:val="single" w:color="A3A3A3" w:sz="8" w:space="0"/>
                  <w:right w:val="single" w:color="A3A3A3" w:sz="8" w:space="0"/>
                </w:tcBorders>
              </w:tcPr>
            </w:tcPrChange>
          </w:tcPr>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default"/>
              </w:rPr>
            </w:pPr>
            <w:r>
              <w:rPr>
                <w:rFonts w:hint="default"/>
              </w:rPr>
              <w:t>rect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123" w:name="_Toc1170389492"/>
      <w:bookmarkStart w:id="2124" w:name="_Toc968932104"/>
      <w:r>
        <w:t>QtCreator 中翻译注意事项</w:t>
      </w:r>
      <w:bookmarkEnd w:id="2123"/>
      <w:bookmarkEnd w:id="2124"/>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Consolas">
    <w:panose1 w:val="020B0609020204030204"/>
    <w:charset w:val="00"/>
    <w:family w:val="swiss"/>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2108695755"/>
  </w:num>
  <w:num w:numId="16">
    <w:abstractNumId w:val="1488349223"/>
  </w:num>
  <w:num w:numId="17">
    <w:abstractNumId w:val="1488350356"/>
  </w:num>
  <w:num w:numId="18">
    <w:abstractNumId w:val="1488355767"/>
  </w:num>
  <w:num w:numId="19">
    <w:abstractNumId w:val="1488357452"/>
  </w:num>
  <w:num w:numId="20">
    <w:abstractNumId w:val="90518763"/>
  </w:num>
  <w:num w:numId="21">
    <w:abstractNumId w:val="1191988530"/>
  </w:num>
  <w:num w:numId="22">
    <w:abstractNumId w:val="1480347886"/>
  </w:num>
  <w:num w:numId="23">
    <w:abstractNumId w:val="1576012066"/>
  </w:num>
  <w:num w:numId="24">
    <w:abstractNumId w:val="1488381717"/>
  </w:num>
  <w:num w:numId="25">
    <w:abstractNumId w:val="1488382855"/>
  </w:num>
  <w:num w:numId="26">
    <w:abstractNumId w:val="1488383699"/>
  </w:num>
  <w:num w:numId="27">
    <w:abstractNumId w:val="1488387648"/>
  </w:num>
  <w:num w:numId="28">
    <w:abstractNumId w:val="304311185"/>
  </w:num>
  <w:num w:numId="29">
    <w:abstractNumId w:val="1481130978"/>
  </w:num>
  <w:num w:numId="30">
    <w:abstractNumId w:val="6952833"/>
  </w:num>
  <w:num w:numId="31">
    <w:abstractNumId w:val="1481131413"/>
  </w:num>
  <w:num w:numId="32">
    <w:abstractNumId w:val="1481132614"/>
  </w:num>
  <w:num w:numId="33">
    <w:abstractNumId w:val="1488419387"/>
  </w:num>
  <w:num w:numId="34">
    <w:abstractNumId w:val="1481183512"/>
  </w:num>
  <w:num w:numId="35">
    <w:abstractNumId w:val="1481194181"/>
  </w:num>
  <w:num w:numId="36">
    <w:abstractNumId w:val="1481194592"/>
  </w:num>
  <w:num w:numId="37">
    <w:abstractNumId w:val="1810980263"/>
  </w:num>
  <w:num w:numId="38">
    <w:abstractNumId w:val="1481196463"/>
  </w:num>
  <w:num w:numId="39">
    <w:abstractNumId w:val="1481210128"/>
  </w:num>
  <w:num w:numId="40">
    <w:abstractNumId w:val="1481212816"/>
  </w:num>
  <w:num w:numId="41">
    <w:abstractNumId w:val="1481770068"/>
  </w:num>
  <w:num w:numId="42">
    <w:abstractNumId w:val="1488435852"/>
  </w:num>
  <w:num w:numId="43">
    <w:abstractNumId w:val="1481801403"/>
  </w:num>
  <w:num w:numId="44">
    <w:abstractNumId w:val="857041835"/>
  </w:num>
  <w:num w:numId="45">
    <w:abstractNumId w:val="1488438271"/>
  </w:num>
  <w:num w:numId="46">
    <w:abstractNumId w:val="482478180"/>
  </w:num>
  <w:num w:numId="47">
    <w:abstractNumId w:val="1488441952"/>
  </w:num>
  <w:num w:numId="48">
    <w:abstractNumId w:val="1487861940"/>
  </w:num>
  <w:num w:numId="49">
    <w:abstractNumId w:val="1488448435"/>
  </w:num>
  <w:num w:numId="50">
    <w:abstractNumId w:val="1488441969"/>
  </w:num>
  <w:num w:numId="51">
    <w:abstractNumId w:val="1488448375"/>
  </w:num>
  <w:num w:numId="52">
    <w:abstractNumId w:val="1487863620"/>
  </w:num>
  <w:num w:numId="53">
    <w:abstractNumId w:val="1480603963"/>
  </w:num>
  <w:num w:numId="54">
    <w:abstractNumId w:val="1487901610"/>
  </w:num>
  <w:num w:numId="55">
    <w:abstractNumId w:val="1480610566"/>
  </w:num>
  <w:num w:numId="56">
    <w:abstractNumId w:val="1487905019"/>
  </w:num>
  <w:num w:numId="57">
    <w:abstractNumId w:val="1487919098"/>
  </w:num>
  <w:num w:numId="58">
    <w:abstractNumId w:val="1488208540"/>
  </w:num>
  <w:num w:numId="59">
    <w:abstractNumId w:val="1636716830"/>
  </w:num>
  <w:num w:numId="60">
    <w:abstractNumId w:val="1488216538"/>
  </w:num>
  <w:num w:numId="61">
    <w:abstractNumId w:val="1480932738"/>
  </w:num>
  <w:num w:numId="62">
    <w:abstractNumId w:val="1488467301"/>
  </w:num>
  <w:num w:numId="63">
    <w:abstractNumId w:val="1488467806"/>
  </w:num>
  <w:num w:numId="64">
    <w:abstractNumId w:val="1481000540"/>
  </w:num>
  <w:num w:numId="65">
    <w:abstractNumId w:val="1488468491"/>
  </w:num>
  <w:num w:numId="66">
    <w:abstractNumId w:val="1488469466"/>
  </w:num>
  <w:num w:numId="67">
    <w:abstractNumId w:val="1482152000"/>
  </w:num>
  <w:num w:numId="68">
    <w:abstractNumId w:val="1725831385"/>
  </w:num>
  <w:num w:numId="69">
    <w:abstractNumId w:val="1488470386"/>
  </w:num>
  <w:num w:numId="70">
    <w:abstractNumId w:val="1488470432"/>
  </w:num>
  <w:num w:numId="71">
    <w:abstractNumId w:val="1488470492"/>
  </w:num>
  <w:num w:numId="72">
    <w:abstractNumId w:val="658656445"/>
  </w:num>
  <w:num w:numId="73">
    <w:abstractNumId w:val="1050766247"/>
  </w:num>
  <w:num w:numId="74">
    <w:abstractNumId w:val="1481019067"/>
  </w:num>
  <w:num w:numId="75">
    <w:abstractNumId w:val="2067022243"/>
  </w:num>
  <w:num w:numId="76">
    <w:abstractNumId w:val="59601066"/>
  </w:num>
  <w:num w:numId="77">
    <w:abstractNumId w:val="1481024945"/>
  </w:num>
  <w:num w:numId="78">
    <w:abstractNumId w:val="1488851645"/>
  </w:num>
  <w:num w:numId="79">
    <w:abstractNumId w:val="1488852237"/>
  </w:num>
  <w:num w:numId="80">
    <w:abstractNumId w:val="1491790030"/>
  </w:num>
  <w:num w:numId="81">
    <w:abstractNumId w:val="1491794818"/>
  </w:num>
  <w:num w:numId="82">
    <w:abstractNumId w:val="1491792769"/>
  </w:num>
  <w:num w:numId="83">
    <w:abstractNumId w:val="1491793774"/>
  </w:num>
  <w:num w:numId="84">
    <w:abstractNumId w:val="1491795680"/>
  </w:num>
  <w:num w:numId="85">
    <w:abstractNumId w:val="913663655"/>
  </w:num>
  <w:num w:numId="86">
    <w:abstractNumId w:val="1488853635"/>
  </w:num>
  <w:num w:numId="87">
    <w:abstractNumId w:val="1488853773"/>
  </w:num>
  <w:num w:numId="88">
    <w:abstractNumId w:val="1125732256"/>
  </w:num>
  <w:num w:numId="89">
    <w:abstractNumId w:val="1485857672"/>
  </w:num>
  <w:num w:numId="90">
    <w:abstractNumId w:val="1485874599"/>
  </w:num>
  <w:num w:numId="91">
    <w:abstractNumId w:val="1188831385"/>
  </w:num>
  <w:num w:numId="92">
    <w:abstractNumId w:val="1086923932"/>
  </w:num>
  <w:num w:numId="93">
    <w:abstractNumId w:val="1487582879"/>
  </w:num>
  <w:num w:numId="94">
    <w:abstractNumId w:val="1489139818"/>
  </w:num>
  <w:num w:numId="95">
    <w:abstractNumId w:val="1046177879"/>
  </w:num>
  <w:num w:numId="96">
    <w:abstractNumId w:val="1487598200"/>
  </w:num>
  <w:num w:numId="97">
    <w:abstractNumId w:val="1489139856"/>
  </w:num>
  <w:num w:numId="98">
    <w:abstractNumId w:val="1489139875"/>
  </w:num>
  <w:num w:numId="99">
    <w:abstractNumId w:val="1487603917"/>
  </w:num>
  <w:num w:numId="100">
    <w:abstractNumId w:val="95559620"/>
  </w:num>
  <w:num w:numId="101">
    <w:abstractNumId w:val="1488857985"/>
  </w:num>
  <w:num w:numId="102">
    <w:abstractNumId w:val="1489139899"/>
  </w:num>
  <w:num w:numId="103">
    <w:abstractNumId w:val="1489139917"/>
  </w:num>
  <w:num w:numId="104">
    <w:abstractNumId w:val="1489139940"/>
  </w:num>
  <w:num w:numId="105">
    <w:abstractNumId w:val="1488858239"/>
  </w:num>
  <w:num w:numId="106">
    <w:abstractNumId w:val="1488857897"/>
  </w:num>
  <w:num w:numId="107">
    <w:abstractNumId w:val="1488858342"/>
  </w:num>
  <w:num w:numId="108">
    <w:abstractNumId w:val="1245340204"/>
  </w:num>
  <w:num w:numId="109">
    <w:abstractNumId w:val="1488868907"/>
  </w:num>
  <w:num w:numId="110">
    <w:abstractNumId w:val="1488868951"/>
  </w:num>
  <w:num w:numId="111">
    <w:abstractNumId w:val="1488874219"/>
  </w:num>
  <w:num w:numId="112">
    <w:abstractNumId w:val="1488874691"/>
  </w:num>
  <w:num w:numId="113">
    <w:abstractNumId w:val="1488875088"/>
  </w:num>
  <w:num w:numId="114">
    <w:abstractNumId w:val="1488875582"/>
  </w:num>
  <w:num w:numId="115">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hideSpellingErrors/>
  <w:trackRevisions w:val="1"/>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E96E97"/>
    <w:rsid w:val="1C8155FE"/>
    <w:rsid w:val="1C820BD0"/>
    <w:rsid w:val="1CAB305F"/>
    <w:rsid w:val="1D431EF6"/>
    <w:rsid w:val="1D5603D5"/>
    <w:rsid w:val="1D7E3757"/>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7FF65A1"/>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D244DBA"/>
    <w:rsid w:val="3D36DEEC"/>
    <w:rsid w:val="3D3A5349"/>
    <w:rsid w:val="3D598999"/>
    <w:rsid w:val="3D8F604A"/>
    <w:rsid w:val="3D9FA630"/>
    <w:rsid w:val="3DBF1AE9"/>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5681899"/>
    <w:rsid w:val="55AF8654"/>
    <w:rsid w:val="55DBDCF5"/>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F6762A"/>
    <w:rsid w:val="74FC1190"/>
    <w:rsid w:val="74FFAD73"/>
    <w:rsid w:val="7501376A"/>
    <w:rsid w:val="750417CF"/>
    <w:rsid w:val="750FFF27"/>
    <w:rsid w:val="751C2ECE"/>
    <w:rsid w:val="751F5DD3"/>
    <w:rsid w:val="7527DABD"/>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F4032F"/>
    <w:rsid w:val="79F78783"/>
    <w:rsid w:val="7A1052B0"/>
    <w:rsid w:val="7A3B6E62"/>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947CD6"/>
    <w:rsid w:val="7F957AA6"/>
    <w:rsid w:val="7F9D0E41"/>
    <w:rsid w:val="7F9E0C30"/>
    <w:rsid w:val="7F9E1C29"/>
    <w:rsid w:val="7F9E5C68"/>
    <w:rsid w:val="7F9F585C"/>
    <w:rsid w:val="7F9FC51A"/>
    <w:rsid w:val="7FA198F7"/>
    <w:rsid w:val="7FA75748"/>
    <w:rsid w:val="7FACEB85"/>
    <w:rsid w:val="7FAF1F73"/>
    <w:rsid w:val="7FB54DD3"/>
    <w:rsid w:val="7FBAB7B6"/>
    <w:rsid w:val="7FBB1B02"/>
    <w:rsid w:val="7FBBCC16"/>
    <w:rsid w:val="7FBD82BE"/>
    <w:rsid w:val="7FBF3E1C"/>
    <w:rsid w:val="7FBF726E"/>
    <w:rsid w:val="7FBF861A"/>
    <w:rsid w:val="7FC5D062"/>
    <w:rsid w:val="7FCF0FE6"/>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F8BCB"/>
    <w:rsid w:val="7FEFBB5C"/>
    <w:rsid w:val="7FEFE575"/>
    <w:rsid w:val="7FEFFD8F"/>
    <w:rsid w:val="7FF1C1E5"/>
    <w:rsid w:val="7FF341C6"/>
    <w:rsid w:val="7FF3F4C0"/>
    <w:rsid w:val="7FF72BC1"/>
    <w:rsid w:val="7FF73FBF"/>
    <w:rsid w:val="7FF7D726"/>
    <w:rsid w:val="7FFA7AE9"/>
    <w:rsid w:val="7FFB04CD"/>
    <w:rsid w:val="7FFB51B7"/>
    <w:rsid w:val="7FFB6879"/>
    <w:rsid w:val="7FFBBDBF"/>
    <w:rsid w:val="7FFBECFB"/>
    <w:rsid w:val="7FFBF418"/>
    <w:rsid w:val="7FFC2A3F"/>
    <w:rsid w:val="7FFC4D40"/>
    <w:rsid w:val="7FFCA911"/>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43D6AA7"/>
    <w:rsid w:val="86F65B1B"/>
    <w:rsid w:val="87EBBFBA"/>
    <w:rsid w:val="8CF54D88"/>
    <w:rsid w:val="8D7D71CC"/>
    <w:rsid w:val="8ED7C78C"/>
    <w:rsid w:val="8FED9A4E"/>
    <w:rsid w:val="8FFF0C42"/>
    <w:rsid w:val="91F6D1AD"/>
    <w:rsid w:val="93FE0DFA"/>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F8F07"/>
    <w:rsid w:val="BDC05BB2"/>
    <w:rsid w:val="BDDF1F16"/>
    <w:rsid w:val="BDDF2915"/>
    <w:rsid w:val="BDDF8FBE"/>
    <w:rsid w:val="BDF5F59F"/>
    <w:rsid w:val="BDFDB479"/>
    <w:rsid w:val="BDFFCB69"/>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F3E"/>
    <w:rsid w:val="BFFBBDDD"/>
    <w:rsid w:val="BFFBFB7B"/>
    <w:rsid w:val="BFFC1514"/>
    <w:rsid w:val="BFFD26DF"/>
    <w:rsid w:val="BFFDCB60"/>
    <w:rsid w:val="BFFEA0A3"/>
    <w:rsid w:val="BFFF272B"/>
    <w:rsid w:val="BFFF3A74"/>
    <w:rsid w:val="BFFF5354"/>
    <w:rsid w:val="BFFF7014"/>
    <w:rsid w:val="BFFFC351"/>
    <w:rsid w:val="BFFFD97D"/>
    <w:rsid w:val="C4E78125"/>
    <w:rsid w:val="C5DFF4F5"/>
    <w:rsid w:val="C5F682A9"/>
    <w:rsid w:val="C67F975E"/>
    <w:rsid w:val="C6FF8C39"/>
    <w:rsid w:val="C7B63918"/>
    <w:rsid w:val="C7D97160"/>
    <w:rsid w:val="C7FD42E4"/>
    <w:rsid w:val="C7FDBE32"/>
    <w:rsid w:val="C8F7A46E"/>
    <w:rsid w:val="C9F73DDA"/>
    <w:rsid w:val="C9FE57B2"/>
    <w:rsid w:val="CA9D69C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DC1362"/>
    <w:rsid w:val="D2F94FB8"/>
    <w:rsid w:val="D47790D0"/>
    <w:rsid w:val="D4B9EC4D"/>
    <w:rsid w:val="D57D047E"/>
    <w:rsid w:val="D65D1EF3"/>
    <w:rsid w:val="D67F17B4"/>
    <w:rsid w:val="D67FA03B"/>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9DFF9"/>
    <w:rsid w:val="EBE7BFEA"/>
    <w:rsid w:val="EBEF44D0"/>
    <w:rsid w:val="EBF122C9"/>
    <w:rsid w:val="EBF76C32"/>
    <w:rsid w:val="EBFF7FA7"/>
    <w:rsid w:val="EC67C697"/>
    <w:rsid w:val="EC9B38A7"/>
    <w:rsid w:val="ECB7C997"/>
    <w:rsid w:val="ECDF36E9"/>
    <w:rsid w:val="ECFAA88D"/>
    <w:rsid w:val="ECFC8A8F"/>
    <w:rsid w:val="EDBD56F0"/>
    <w:rsid w:val="EDEBB62F"/>
    <w:rsid w:val="EDED5138"/>
    <w:rsid w:val="EDFAC49B"/>
    <w:rsid w:val="EDFD3BBC"/>
    <w:rsid w:val="EDFFE2FD"/>
    <w:rsid w:val="EE4B0F21"/>
    <w:rsid w:val="EE4DED0F"/>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9F9761"/>
    <w:rsid w:val="F5DF23E2"/>
    <w:rsid w:val="F5DFC04A"/>
    <w:rsid w:val="F5E6F821"/>
    <w:rsid w:val="F5ED2B72"/>
    <w:rsid w:val="F5EFEFDF"/>
    <w:rsid w:val="F5F1C999"/>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B358"/>
    <w:rsid w:val="F7DFE9FA"/>
    <w:rsid w:val="F7E3B1BD"/>
    <w:rsid w:val="F7EAE21B"/>
    <w:rsid w:val="F7ED8EE7"/>
    <w:rsid w:val="F7F3C760"/>
    <w:rsid w:val="F7F5B045"/>
    <w:rsid w:val="F7F7DB6E"/>
    <w:rsid w:val="F7FC4D49"/>
    <w:rsid w:val="F7FCA0BE"/>
    <w:rsid w:val="F7FDFC98"/>
    <w:rsid w:val="F7FF4AC0"/>
    <w:rsid w:val="F7FFD7A3"/>
    <w:rsid w:val="F85B361D"/>
    <w:rsid w:val="F86DE379"/>
    <w:rsid w:val="F8E510E2"/>
    <w:rsid w:val="F8F3DE94"/>
    <w:rsid w:val="F8FFAFF1"/>
    <w:rsid w:val="F96EDD29"/>
    <w:rsid w:val="F97D3522"/>
    <w:rsid w:val="F9A928E4"/>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D8FC6"/>
    <w:rsid w:val="FF7D9774"/>
    <w:rsid w:val="FF7EF878"/>
    <w:rsid w:val="FF7FB419"/>
    <w:rsid w:val="FF7FEE19"/>
    <w:rsid w:val="FF897C7C"/>
    <w:rsid w:val="FF8C519C"/>
    <w:rsid w:val="FF8FCC6D"/>
    <w:rsid w:val="FF9BE5D9"/>
    <w:rsid w:val="FF9F1C91"/>
    <w:rsid w:val="FFAB77EF"/>
    <w:rsid w:val="FFAEC215"/>
    <w:rsid w:val="FFAF19AA"/>
    <w:rsid w:val="FFB54F20"/>
    <w:rsid w:val="FFB6F3D5"/>
    <w:rsid w:val="FFB71119"/>
    <w:rsid w:val="FFBA07CB"/>
    <w:rsid w:val="FFBD315D"/>
    <w:rsid w:val="FFBDCFF6"/>
    <w:rsid w:val="FFBEA269"/>
    <w:rsid w:val="FFBFAB3E"/>
    <w:rsid w:val="FFC22145"/>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2016-11-30T05:41:00Z</dcterms:created>
  <dc:creator>jeff</dc:creator>
  <cp:lastModifiedBy>rime</cp:lastModifiedBy>
  <cp:lastPrinted>2016-11-12T03:23:00Z</cp:lastPrinted>
  <dcterms:modified xsi:type="dcterms:W3CDTF">2017-12-14T11:15:20Z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