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pPr>
      <w:bookmarkStart w:id="0" w:name="_Toc465118978"/>
      <w:r>
        <w:rPr>
          <w:lang w:val="zh-CN"/>
        </w:rPr>
        <w:t>目录</w:t>
      </w:r>
    </w:p>
    <w:p>
      <w:pPr>
        <w:pStyle w:val="21"/>
        <w:tabs>
          <w:tab w:val="right" w:leader="dot" w:pos="8306"/>
          <w:tab w:val="clear" w:pos="8296"/>
        </w:tabs>
        <w:rPr>
          <w:rFonts w:ascii="Times New Roman" w:hAnsi="Times New Roman" w:eastAsia="华文楷体" w:cstheme="minorBidi"/>
          <w:lang w:val="en-US" w:eastAsia="zh-CN" w:bidi="ar-SA"/>
        </w:rPr>
      </w:pPr>
      <w:r>
        <w:fldChar w:fldCharType="begin"/>
      </w:r>
      <w:r>
        <w:instrText xml:space="preserve"> TOC \o "1-3" \h \z \u </w:instrText>
      </w:r>
      <w:r>
        <w:fldChar w:fldCharType="separate"/>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HYPERLINK \l _Toc1659506811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一</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C++命名规范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_Toc1659506811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_Toc639260520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file name </w:t>
      </w:r>
      <w:r>
        <w:rPr>
          <w:rFonts w:hint="eastAsia" w:ascii="Times New Roman" w:hAnsi="Times New Roman" w:eastAsia="华文楷体" w:cstheme="minorBidi"/>
          <w:lang w:val="en-US" w:eastAsia="zh-CN" w:bidi="ar-SA"/>
        </w:rPr>
        <w:t>文件命名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_Toc639260520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_Toc1223465935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 &amp; struct name 类/结构体命名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_Toc1223465935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_Toc884843839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 &amp; argument name 变量、参数命名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_Toc884843839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_Toc1275200190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function name </w:t>
      </w:r>
      <w:r>
        <w:rPr>
          <w:rFonts w:hint="eastAsia" w:ascii="Times New Roman" w:hAnsi="Times New Roman" w:eastAsia="华文楷体" w:cstheme="minorBidi"/>
          <w:lang w:val="en-US" w:eastAsia="zh-CN" w:bidi="ar-SA"/>
        </w:rPr>
        <w:t>函</w:t>
      </w:r>
      <w:r>
        <w:rPr>
          <w:rFonts w:ascii="Times New Roman" w:hAnsi="Times New Roman" w:eastAsia="华文楷体" w:cstheme="minorBidi"/>
          <w:lang w:val="en-US" w:eastAsia="zh-CN" w:bidi="ar-SA"/>
        </w:rPr>
        <w:t>数命名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_Toc1275200190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_Toc802150600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enumeration name </w:t>
      </w:r>
      <w:r>
        <w:rPr>
          <w:rFonts w:hint="eastAsia" w:ascii="Times New Roman" w:hAnsi="Times New Roman" w:eastAsia="华文楷体" w:cstheme="minorBidi"/>
          <w:lang w:val="en-US" w:eastAsia="zh-CN" w:bidi="ar-SA"/>
        </w:rPr>
        <w:t>枚</w:t>
      </w:r>
      <w:r>
        <w:rPr>
          <w:rFonts w:ascii="Times New Roman" w:hAnsi="Times New Roman" w:eastAsia="华文楷体" w:cstheme="minorBidi"/>
          <w:lang w:val="en-US" w:eastAsia="zh-CN" w:bidi="ar-SA"/>
        </w:rPr>
        <w:t>举命名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_Toc802150600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_Toc672470215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macro name 宏定义名</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_Toc672470215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_Toc1566053841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typedef /using 声明类型别名、函数指针等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_Toc1566053841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_Toc838918042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name abbreviation rules 命名缩写规则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_Toc838918042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_Toc2112194492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二</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头文件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_Toc2112194492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_Toc290044127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w:t>
      </w:r>
      <w:r>
        <w:rPr>
          <w:rFonts w:ascii="Times New Roman" w:hAnsi="Times New Roman" w:eastAsia="华文楷体" w:cstheme="minorBidi"/>
          <w:lang w:val="en-US" w:eastAsia="zh-CN" w:bidi="ar-SA"/>
        </w:rPr>
        <w:t>#include</w:t>
      </w:r>
      <w:r>
        <w:rPr>
          <w:rFonts w:hint="eastAsia" w:ascii="Times New Roman" w:hAnsi="Times New Roman" w:eastAsia="华文楷体" w:cstheme="minorBidi"/>
          <w:lang w:val="en-US" w:eastAsia="zh-CN" w:bidi="ar-SA"/>
        </w:rPr>
        <w:t>防止重复包含</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_Toc290044127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_Toc883079174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使用前向声明减少文件依赖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_Toc883079174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_Toc989560135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内联函数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_Toc989560135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_Toc1685109049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使用.in</w:t>
      </w:r>
      <w:r>
        <w:rPr>
          <w:rFonts w:ascii="Times New Roman" w:hAnsi="Times New Roman" w:eastAsia="华文楷体" w:cstheme="minorBidi"/>
          <w:lang w:val="en-US" w:eastAsia="zh-CN" w:bidi="ar-SA"/>
        </w:rPr>
        <w:t>l</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hpp</w:t>
      </w:r>
      <w:r>
        <w:rPr>
          <w:rFonts w:hint="eastAsia" w:ascii="Times New Roman" w:hAnsi="Times New Roman" w:eastAsia="华文楷体" w:cstheme="minorBidi"/>
          <w:lang w:val="en-US" w:eastAsia="zh-CN" w:bidi="ar-SA"/>
        </w:rPr>
        <w:t>文件</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_Toc1685109049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_Toc629802661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eastAsia="华文楷体" w:asciiTheme="minorHAnsi" w:hAnsiTheme="minorHAnsi" w:cstheme="minorBidi"/>
          <w:spacing w:val="0"/>
          <w:szCs w:val="20"/>
          <w:lang w:val="en-US" w:eastAsia="zh-CN" w:bidi="ar-SA"/>
        </w:rPr>
        <w:t>包含</w:t>
      </w:r>
      <w:r>
        <w:rPr>
          <w:rFonts w:hint="eastAsia" w:ascii="Times New Roman" w:hAnsi="Times New Roman" w:eastAsia="华文楷体" w:cstheme="minorBidi"/>
          <w:lang w:val="en-US" w:eastAsia="zh-CN" w:bidi="ar-SA"/>
        </w:rPr>
        <w:t>文件的次序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_Toc629802661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_Toc743650919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三</w:t>
      </w:r>
      <w:r>
        <w:rPr>
          <w:rFonts w:hint="eastAsia" w:ascii="华文楷体" w:hAnsi="华文楷体" w:eastAsia="华文楷体" w:cstheme="minorBidi"/>
          <w:caps/>
          <w:spacing w:val="15"/>
          <w:szCs w:val="32"/>
          <w:lang w:val="en-US" w:eastAsia="zh-CN" w:bidi="ar-SA"/>
        </w:rPr>
        <w:t xml:space="preserve">、 </w:t>
      </w:r>
      <w:r>
        <w:rPr>
          <w:rFonts w:hint="default" w:ascii="Times New Roman" w:hAnsi="Times New Roman" w:eastAsia="华文楷体" w:cstheme="minorBidi"/>
          <w:caps/>
          <w:spacing w:val="15"/>
          <w:szCs w:val="32"/>
          <w:lang w:val="en-US" w:eastAsia="zh-CN" w:bidi="ar-SA"/>
        </w:rPr>
        <w:t>作用域</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_Toc743650919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_Toc1750554189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命名</w:t>
      </w:r>
      <w:r>
        <w:rPr>
          <w:rFonts w:ascii="Times New Roman" w:hAnsi="Times New Roman" w:eastAsia="华文楷体" w:cstheme="minorBidi"/>
          <w:lang w:val="en-US" w:eastAsia="zh-CN" w:bidi="ar-SA"/>
        </w:rPr>
        <w:t>空间namespace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_Toc1750554189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_Toc398151166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普通</w:t>
      </w:r>
      <w:r>
        <w:rPr>
          <w:rFonts w:ascii="Times New Roman" w:hAnsi="Times New Roman" w:eastAsia="华文楷体" w:cstheme="minorBidi"/>
          <w:lang w:val="en-US" w:eastAsia="zh-CN" w:bidi="ar-SA"/>
        </w:rPr>
        <w:t>函数</w:t>
      </w:r>
      <w:r>
        <w:rPr>
          <w:rFonts w:hint="eastAsia" w:ascii="Times New Roman" w:hAnsi="Times New Roman" w:eastAsia="华文楷体" w:cstheme="minorBidi"/>
          <w:lang w:val="en-US" w:eastAsia="zh-CN" w:bidi="ar-SA"/>
        </w:rPr>
        <w:t>（关于缺省参数）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_Toc398151166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_Toc1408577613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全局</w:t>
      </w:r>
      <w:r>
        <w:rPr>
          <w:rFonts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_Toc1408577613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_Toc1830165048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局部变量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_Toc1830165048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29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_Toc54615578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四</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_Toc54615578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31</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_Toc521574443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结构体和类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_Toc521574443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_Toc399186843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嵌套类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_Toc399186843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_Toc533263075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默认构造函数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_Toc533263075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_Toc286278110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使用explicit避免隐式转换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_Toc286278110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_Toc1056981666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禁止拷贝和禁止重载“=”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_Toc1056981666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39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_Toc36674207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防止运算符歧义</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_Toc36674207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_Toc560947329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_Toc560947329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_Toc319713837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析构函数总是为虚</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_Toc319713837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_Toc1424155017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构造函数和析构函数中不能调用虚函数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_Toc1424155017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48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_Toc1288041637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color w:val="181717" w:themeColor="background2" w:themeShade="1A"/>
          <w:spacing w:val="15"/>
          <w:szCs w:val="30"/>
          <w:lang w:val="en-US" w:eastAsia="zh-CN" w:bidi="ar-SA"/>
        </w:rPr>
        <w:t xml:space="preserve">0. </w:t>
      </w:r>
      <w:r>
        <w:rPr>
          <w:rFonts w:hint="default" w:ascii="Times New Roman" w:hAnsi="Times New Roman" w:eastAsia="华文楷体" w:cstheme="minorBidi"/>
          <w:color w:val="181717" w:themeColor="background2" w:themeShade="1A"/>
          <w:lang w:val="en-US" w:eastAsia="zh-CN" w:bidi="ar-SA"/>
        </w:rPr>
        <w:t>派生类</w:t>
      </w:r>
      <w:r>
        <w:rPr>
          <w:rFonts w:ascii="Times New Roman" w:hAnsi="Times New Roman" w:eastAsia="华文楷体" w:cstheme="minorBidi"/>
          <w:color w:val="181717" w:themeColor="background2" w:themeShade="1A"/>
          <w:lang w:val="en-US" w:eastAsia="zh-CN" w:bidi="ar-SA"/>
        </w:rPr>
        <w:t>调用基类函数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_Toc1288041637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color w:val="181717" w:themeColor="background2" w:themeShade="1A"/>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_Toc1979220648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1. </w:t>
      </w:r>
      <w:r>
        <w:rPr>
          <w:rFonts w:hint="eastAsia" w:ascii="Times New Roman" w:hAnsi="Times New Roman" w:eastAsia="华文楷体" w:cstheme="minorBidi"/>
          <w:lang w:val="en-US" w:eastAsia="zh-CN" w:bidi="ar-SA"/>
        </w:rPr>
        <w:t>抽象类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_Toc1979220648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_Toc2063415538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2. </w:t>
      </w:r>
      <w:r>
        <w:rPr>
          <w:rFonts w:ascii="Times New Roman" w:hAnsi="Times New Roman" w:eastAsia="华文楷体" w:cstheme="minorBidi"/>
          <w:lang w:val="en-US" w:eastAsia="zh-CN" w:bidi="ar-SA"/>
        </w:rPr>
        <w:t>类成员</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_Toc2063415538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54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_Toc364023924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3. </w:t>
      </w:r>
      <w:r>
        <w:rPr>
          <w:rFonts w:ascii="Times New Roman" w:hAnsi="Times New Roman" w:eastAsia="华文楷体" w:cstheme="minorBidi"/>
          <w:lang w:val="en-US" w:eastAsia="zh-CN" w:bidi="ar-SA"/>
        </w:rPr>
        <w:t>何时使用多重继承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_Toc364023924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_Toc716580840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4. </w:t>
      </w:r>
      <w:r>
        <w:rPr>
          <w:rFonts w:hint="eastAsia" w:ascii="Times New Roman" w:hAnsi="Times New Roman" w:eastAsia="华文楷体" w:cstheme="minorBidi"/>
          <w:lang w:val="en-US" w:eastAsia="zh-CN" w:bidi="ar-SA"/>
        </w:rPr>
        <w:t>优先使用组合代替继承</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_Toc716580840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_Toc1191132080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5. </w:t>
      </w:r>
      <w:r>
        <w:rPr>
          <w:rFonts w:hint="eastAsia" w:ascii="Times New Roman" w:hAnsi="Times New Roman" w:eastAsia="华文楷体" w:cstheme="minorBidi"/>
          <w:lang w:val="en-US" w:eastAsia="zh-CN" w:bidi="ar-SA"/>
        </w:rPr>
        <w:t>继承不要扩到集合层面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_Toc1191132080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_Toc1166174524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五</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数据操作</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_Toc1166174524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69</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_Toc1389051055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Aggregates类型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_Toc1389051055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69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_Toc609702274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POD类型</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_Toc609702274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71</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_Toc2005092567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3.推荐初始化列表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_Toc2005092567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77</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lang w:val="zh-CN"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_Toc1353761899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避免变量的不确定值</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_Toc1353761899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_Toc899746401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空指针使用nullptr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_Toc899746401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_Toc740688093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类型转换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_Toc740688093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88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_Toc195838386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const的用法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_Toc195838386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93</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_Toc437371803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0值比较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_Toc437371803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98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_Toc1370490754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尽量避免#define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_Toc1370490754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_Toc939489305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9</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逗号表达式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_Toc939489305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_Toc40442344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六</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内存管理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_Toc40442344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107</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_Toc1768641920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new/delete、new[]/delete[]</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_Toc1768641920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_Toc200583270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智能指针</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_Toc200583270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107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_Toc1870607392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容器中指针</w:t>
      </w:r>
      <w:r>
        <w:rPr>
          <w:rFonts w:hint="eastAsia" w:ascii="Times New Roman" w:hAnsi="Times New Roman" w:eastAsia="华文楷体" w:cstheme="minorBidi"/>
          <w:lang w:val="en-US" w:eastAsia="zh-CN" w:bidi="ar-SA"/>
        </w:rPr>
        <w:t>的</w:t>
      </w:r>
      <w:r>
        <w:rPr>
          <w:rFonts w:ascii="Times New Roman" w:hAnsi="Times New Roman" w:eastAsia="华文楷体" w:cstheme="minorBidi"/>
          <w:lang w:val="en-US" w:eastAsia="zh-CN" w:bidi="ar-SA"/>
        </w:rPr>
        <w:t>管理</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_Toc1870607392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115</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_Toc1823257498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对象池</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_Toc1823257498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117</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_Toc722157713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内存越界</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_Toc722157713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_Toc122310588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使用RAII技术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_Toc122310588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119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_Toc209036925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七</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面向对象</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_Toc209036925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122</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_Toc1008435823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调用关系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_Toc1008435823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_Toc1179292254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单例模式 &amp;</w:t>
      </w:r>
      <w:r>
        <w:rPr>
          <w:rFonts w:ascii="Times New Roman" w:hAnsi="Times New Roman" w:eastAsia="华文楷体" w:cstheme="minorBidi"/>
          <w:lang w:val="en-US" w:eastAsia="zh-CN" w:bidi="ar-SA"/>
        </w:rPr>
        <w:t xml:space="preserve"> </w:t>
      </w:r>
      <w:r>
        <w:rPr>
          <w:rFonts w:hint="eastAsia" w:ascii="Times New Roman" w:hAnsi="Times New Roman" w:eastAsia="华文楷体" w:cstheme="minorBidi"/>
          <w:lang w:val="en-US" w:eastAsia="zh-CN" w:bidi="ar-SA"/>
        </w:rPr>
        <w:t>控制实例的数量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_Toc1179292254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126</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_Toc245711133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Single Responsibility </w:t>
      </w:r>
      <w:r>
        <w:rPr>
          <w:rFonts w:hint="eastAsia" w:ascii="Times New Roman" w:hAnsi="Times New Roman" w:eastAsia="华文楷体" w:cstheme="minorBidi"/>
          <w:lang w:val="en-US" w:eastAsia="zh-CN" w:bidi="ar-SA"/>
        </w:rPr>
        <w:t>Principle单一性原则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_Toc245711133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130</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_Toc1569383152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Liskov Substitution </w:t>
      </w:r>
      <w:r>
        <w:rPr>
          <w:rFonts w:hint="eastAsia" w:ascii="Times New Roman" w:hAnsi="Times New Roman" w:eastAsia="华文楷体" w:cstheme="minorBidi"/>
          <w:lang w:val="en-US" w:eastAsia="zh-CN" w:bidi="ar-SA"/>
        </w:rPr>
        <w:t>Principle替换</w:t>
      </w:r>
      <w:r>
        <w:rPr>
          <w:rFonts w:ascii="Times New Roman" w:hAnsi="Times New Roman" w:eastAsia="华文楷体" w:cstheme="minorBidi"/>
          <w:lang w:val="en-US" w:eastAsia="zh-CN" w:bidi="ar-SA"/>
        </w:rPr>
        <w:t>原则</w:t>
      </w:r>
      <w:r>
        <w:rPr>
          <w:rFonts w:hint="eastAsia" w:ascii="Times New Roman" w:hAnsi="Times New Roman" w:eastAsia="华文楷体" w:cstheme="minorBidi"/>
          <w:lang w:val="en-US" w:eastAsia="zh-CN" w:bidi="ar-SA"/>
        </w:rPr>
        <w:t>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_Toc1569383152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134</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_Toc1499006091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 xml:space="preserve">Dependency Inversion </w:t>
      </w:r>
      <w:r>
        <w:rPr>
          <w:rFonts w:hint="eastAsia" w:ascii="Times New Roman" w:hAnsi="Times New Roman" w:eastAsia="华文楷体" w:cstheme="minorBidi"/>
          <w:lang w:val="en-US" w:eastAsia="zh-CN" w:bidi="ar-SA"/>
        </w:rPr>
        <w:t>Principle依赖倒置原则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_Toc1499006091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136</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_Toc1669866150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Open Closed</w:t>
      </w:r>
      <w:r>
        <w:rPr>
          <w:rFonts w:hint="eastAsia" w:ascii="Times New Roman" w:hAnsi="Times New Roman" w:eastAsia="华文楷体" w:cstheme="minorBidi"/>
          <w:lang w:val="en-US" w:eastAsia="zh-CN" w:bidi="ar-SA"/>
        </w:rPr>
        <w:t xml:space="preserve"> Principle开闭原则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_Toc1669866150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137</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_Toc709941141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Interface Segregation</w:t>
      </w:r>
      <w:r>
        <w:rPr>
          <w:rFonts w:hint="eastAsia" w:ascii="Times New Roman" w:hAnsi="Times New Roman" w:eastAsia="华文楷体" w:cstheme="minorBidi"/>
          <w:lang w:val="en-US" w:eastAsia="zh-CN" w:bidi="ar-SA"/>
        </w:rPr>
        <w:t xml:space="preserve"> Principle接口</w:t>
      </w:r>
      <w:r>
        <w:rPr>
          <w:rFonts w:ascii="Times New Roman" w:hAnsi="Times New Roman" w:eastAsia="华文楷体" w:cstheme="minorBidi"/>
          <w:lang w:val="en-US" w:eastAsia="zh-CN" w:bidi="ar-SA"/>
        </w:rPr>
        <w:t>分离</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_Toc709941141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_Toc1330743091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八</w:t>
      </w:r>
      <w:r>
        <w:rPr>
          <w:rFonts w:hint="eastAsia" w:ascii="华文楷体" w:hAnsi="华文楷体" w:eastAsia="华文楷体" w:cstheme="minorBidi"/>
          <w:caps/>
          <w:spacing w:val="15"/>
          <w:szCs w:val="32"/>
          <w:lang w:val="en-US" w:eastAsia="zh-CN" w:bidi="ar-SA"/>
        </w:rPr>
        <w:t xml:space="preserve">、 </w:t>
      </w:r>
      <w:r>
        <w:rPr>
          <w:rFonts w:hint="eastAsia" w:ascii="Times New Roman" w:hAnsi="Times New Roman" w:eastAsia="华文楷体" w:cstheme="minorBidi"/>
          <w:lang w:val="en-US" w:eastAsia="zh-CN" w:bidi="ar-SA"/>
        </w:rPr>
        <w:t>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_Toc1330743091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144</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_Toc1585798040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只需要传递错误堆栈信息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_Toc1585798040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_Toc1073965065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28"/>
          <w:shd w:val="clear" w:fill="auto"/>
          <w:lang w:val="en-US" w:eastAsia="zh-CN" w:bidi="ar-SA"/>
        </w:rPr>
        <w:t xml:space="preserve">. </w:t>
      </w:r>
      <w:r>
        <w:rPr>
          <w:rFonts w:hint="default" w:ascii="Times New Roman" w:hAnsi="Times New Roman" w:eastAsia="华文楷体" w:cstheme="minorBidi"/>
          <w:szCs w:val="28"/>
          <w:shd w:val="clear" w:color="auto" w:fill="auto"/>
          <w:lang w:val="en-US" w:eastAsia="zh-CN" w:bidi="ar-SA"/>
        </w:rPr>
        <w:t>在catch{}中throw异常</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_Toc1073965065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146</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28"/>
          <w:shd w:val="clear" w:fill="auto"/>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_Toc2047323931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UI层捕获异常并定义Handlers</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_Toc2047323931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147</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_Toc629446473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中间层/底层抛出异常的同时定义Handler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_Toc629446473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148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_Toc92655942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_Toc92655942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_Toc1288891339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九</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禁止</w:t>
      </w:r>
      <w:r>
        <w:rPr>
          <w:rFonts w:hint="eastAsia" w:ascii="Times New Roman" w:hAnsi="Times New Roman" w:eastAsia="华文楷体" w:cstheme="minorBidi"/>
          <w:lang w:val="en-US" w:eastAsia="zh-CN" w:bidi="ar-SA"/>
        </w:rPr>
        <w:t>/慎用</w:t>
      </w:r>
      <w:r>
        <w:rPr>
          <w:rFonts w:ascii="Times New Roman" w:hAnsi="Times New Roman" w:eastAsia="华文楷体" w:cstheme="minorBidi"/>
          <w:lang w:val="en-US" w:eastAsia="zh-CN" w:bidi="ar-SA"/>
        </w:rPr>
        <w:t>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_Toc1288891339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_Toc1239148747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禁止goto</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_Toc1239148747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_Toc2097748509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慎用友元</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_Toc2097748509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_Toc495169590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禁止返回</w:t>
      </w:r>
      <w:r>
        <w:rPr>
          <w:rFonts w:ascii="Times New Roman" w:hAnsi="Times New Roman" w:eastAsia="华文楷体" w:cstheme="minorBidi"/>
          <w:lang w:val="en-US" w:eastAsia="zh-CN" w:bidi="ar-SA"/>
        </w:rPr>
        <w:t>局部变量的引用</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_Toc495169590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153</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_Toc2138895148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禁止编译警告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_Toc2138895148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154</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_Toc690952954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禁止头文</w:t>
      </w:r>
      <w:r>
        <w:rPr>
          <w:rFonts w:hint="eastAsia" w:ascii="Times New Roman" w:hAnsi="Times New Roman" w:eastAsia="华文楷体" w:cstheme="minorBidi"/>
          <w:lang w:val="en-US" w:eastAsia="zh-CN" w:bidi="ar-SA"/>
        </w:rPr>
        <w:t>件</w:t>
      </w:r>
      <w:r>
        <w:rPr>
          <w:rFonts w:ascii="Times New Roman" w:hAnsi="Times New Roman" w:eastAsia="华文楷体" w:cstheme="minorBidi"/>
          <w:lang w:val="en-US" w:eastAsia="zh-CN" w:bidi="ar-SA"/>
        </w:rPr>
        <w:t>using</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_Toc690952954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155</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_Toc691007977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禁止使用magic number</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_Toc691007977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_Toc428783303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禁止将函数的输入参数作为工作变量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_Toc428783303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156</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_Toc2061443708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 </w:t>
      </w:r>
      <w:r>
        <w:rPr>
          <w:rFonts w:ascii="Times New Roman" w:hAnsi="Times New Roman" w:eastAsia="华文楷体" w:cstheme="minorBidi"/>
          <w:lang w:val="en-US" w:eastAsia="zh-CN" w:bidi="ar-SA"/>
        </w:rPr>
        <w:t>鼓励事项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_Toc2061443708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158</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_Toc1630497282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鼓励优先使用静态断言调试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_Toc1630497282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_Toc469225648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鼓励优先使用标准库</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_Toc469225648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158</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_Toc1682601980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鼓励优先使用前缀操作符</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_Toc1682601980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_Toc1831080553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鼓励函数内局部变量离第一次使用越近越好</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_Toc1831080553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160</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_Toc192349392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鼓励使用列表初始化</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_Toc192349392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161</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_Toc1358375830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鼓励优化循环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_Toc1358375830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162</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_Toc405754618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鼓励优先使用STL循环算法代替手写循环</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_Toc405754618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163</w:t>
      </w:r>
      <w:r>
        <w:rPr>
          <w:rFonts w:ascii="Times New Roman" w:hAnsi="Times New Roman" w:eastAsia="华文楷体" w:cstheme="minorBidi"/>
          <w:lang w:val="en-US" w:eastAsia="zh-CN" w:bidi="ar-SA"/>
        </w:rPr>
        <w:fldChar w:fldCharType="end"/>
      </w:r>
      <w:r>
        <w:rPr>
          <w:rFonts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_Toc314659980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eastAsia"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鼓励</w:t>
      </w:r>
      <w:r>
        <w:rPr>
          <w:rFonts w:hint="eastAsia" w:ascii="Times New Roman" w:hAnsi="Times New Roman" w:eastAsia="华文楷体" w:cstheme="minorBidi"/>
          <w:lang w:val="en-US" w:eastAsia="zh-CN" w:bidi="ar-SA"/>
        </w:rPr>
        <w:t>使用表驱动法</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_Toc314659980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164</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_Toc1567412756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一、 </w:t>
      </w:r>
      <w:r>
        <w:rPr>
          <w:rFonts w:hint="eastAsia" w:ascii="Times New Roman" w:hAnsi="Times New Roman" w:eastAsia="华文楷体" w:cstheme="minorBidi"/>
          <w:lang w:val="en-US" w:eastAsia="zh-CN" w:bidi="ar-SA"/>
        </w:rPr>
        <w:t>代码版面</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_Toc1567412756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167</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_Toc1414190442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_Toc1414190442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167</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_Toc1493952234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eastAsia"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代码格式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_Toc1493952234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174</w:t>
      </w:r>
      <w:r>
        <w:rPr>
          <w:rFonts w:ascii="Times New Roman" w:hAnsi="Times New Roman" w:eastAsia="华文楷体" w:cstheme="minorBidi"/>
          <w:lang w:val="en-US" w:eastAsia="zh-CN" w:bidi="ar-SA"/>
        </w:rPr>
        <w:fldChar w:fldCharType="end"/>
      </w:r>
      <w:r>
        <w:rPr>
          <w:rFonts w:hint="eastAsia" w:ascii="Times New Roman" w:hAnsi="Times New Roman" w:eastAsia="华文楷体" w:cstheme="minorBidi"/>
          <w:bCs/>
          <w:spacing w:val="15"/>
          <w:szCs w:val="30"/>
          <w:lang w:val="en-US" w:eastAsia="zh-CN" w:bidi="ar-SA"/>
        </w:rPr>
        <w:fldChar w:fldCharType="end"/>
      </w:r>
    </w:p>
    <w:p>
      <w:pPr>
        <w:pStyle w:val="21"/>
        <w:tabs>
          <w:tab w:val="right" w:leader="dot" w:pos="830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_Toc1813123889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十</w:t>
      </w:r>
      <w:r>
        <w:rPr>
          <w:rFonts w:hint="eastAsia" w:ascii="华文楷体" w:hAnsi="华文楷体" w:eastAsia="华文楷体" w:cstheme="minorBidi"/>
          <w:caps/>
          <w:spacing w:val="15"/>
          <w:szCs w:val="32"/>
          <w:lang w:val="en-US" w:eastAsia="zh-CN" w:bidi="ar-SA"/>
        </w:rPr>
        <w:t xml:space="preserve">二、 </w:t>
      </w:r>
      <w:r>
        <w:rPr>
          <w:rFonts w:hint="eastAsia" w:ascii="Times New Roman" w:hAnsi="Times New Roman" w:eastAsia="华文楷体" w:cstheme="minorBidi"/>
          <w:lang w:val="en-US" w:eastAsia="zh-CN" w:bidi="ar-SA"/>
        </w:rPr>
        <w:t>QML</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_Toc1813123889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179</w:t>
      </w:r>
      <w:r>
        <w:rPr>
          <w:rFonts w:ascii="Times New Roman" w:hAnsi="Times New Roman" w:eastAsia="华文楷体" w:cstheme="minorBidi"/>
          <w:lang w:val="en-US" w:eastAsia="zh-CN" w:bidi="ar-SA"/>
        </w:rPr>
        <w:fldChar w:fldCharType="end"/>
      </w:r>
      <w:r>
        <w:rPr>
          <w:rFonts w:hint="eastAsia" w:ascii="华文楷体" w:hAnsi="华文楷体" w:eastAsia="华文楷体" w:cstheme="minorBidi"/>
          <w:bCs/>
          <w:caps/>
          <w:spacing w:val="15"/>
          <w:szCs w:val="32"/>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_Toc836089946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1</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QML文件</w:t>
      </w:r>
      <w:r>
        <w:rPr>
          <w:rFonts w:hint="default" w:ascii="Times New Roman" w:hAnsi="Times New Roman" w:eastAsia="华文楷体" w:cstheme="minorBidi"/>
          <w:lang w:val="en-US" w:eastAsia="zh-CN" w:bidi="ar-SA"/>
        </w:rPr>
        <w:t xml:space="preserve"> </w:t>
      </w:r>
      <w:r>
        <w:rPr>
          <w:rFonts w:ascii="Times New Roman" w:hAnsi="Times New Roman" w:eastAsia="华文楷体" w:cstheme="minorBidi"/>
          <w:lang w:val="en-US" w:eastAsia="zh-CN" w:bidi="ar-SA"/>
        </w:rPr>
        <w:t>&amp; Component</w:t>
      </w:r>
      <w:r>
        <w:rPr>
          <w:rFonts w:hint="eastAsia" w:ascii="Times New Roman" w:hAnsi="Times New Roman" w:eastAsia="华文楷体" w:cstheme="minorBidi"/>
          <w:lang w:val="en-US" w:eastAsia="zh-CN" w:bidi="ar-SA"/>
        </w:rPr>
        <w:t>使用注意事项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_Toc836089946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179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_Toc845474677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2</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Class</w:t>
      </w:r>
      <w:r>
        <w:rPr>
          <w:rFonts w:hint="eastAsia" w:ascii="Times New Roman" w:hAnsi="Times New Roman" w:eastAsia="华文楷体" w:cstheme="minorBidi"/>
          <w:lang w:val="en-US" w:eastAsia="zh-CN" w:bidi="ar-SA"/>
        </w:rPr>
        <w:t>、</w:t>
      </w:r>
      <w:r>
        <w:rPr>
          <w:rFonts w:ascii="Times New Roman" w:hAnsi="Times New Roman" w:eastAsia="华文楷体" w:cstheme="minorBidi"/>
          <w:lang w:val="en-US" w:eastAsia="zh-CN" w:bidi="ar-SA"/>
        </w:rPr>
        <w:t>Struct &amp; Enum</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_Toc845474677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_Toc1335506391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3</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Property</w:t>
      </w:r>
      <w:r>
        <w:rPr>
          <w:rFonts w:hint="eastAsia" w:ascii="Times New Roman" w:hAnsi="Times New Roman" w:eastAsia="华文楷体" w:cstheme="minorBidi"/>
          <w:lang w:val="en-US" w:eastAsia="zh-CN" w:bidi="ar-SA"/>
        </w:rPr>
        <w:t>属性</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_Toc1335506391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182</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_Toc1546031088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4</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Function</w:t>
      </w:r>
      <w:r>
        <w:rPr>
          <w:rFonts w:hint="eastAsia" w:ascii="Times New Roman" w:hAnsi="Times New Roman" w:eastAsia="华文楷体" w:cstheme="minorBidi"/>
          <w:lang w:val="en-US" w:eastAsia="zh-CN" w:bidi="ar-SA"/>
        </w:rPr>
        <w:t>函数</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_Toc1546031088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_Toc28734121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5</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Variable</w:t>
      </w:r>
      <w:r>
        <w:rPr>
          <w:rFonts w:hint="eastAsia" w:ascii="Times New Roman" w:hAnsi="Times New Roman" w:eastAsia="华文楷体" w:cstheme="minorBidi"/>
          <w:lang w:val="en-US" w:eastAsia="zh-CN" w:bidi="ar-SA"/>
        </w:rPr>
        <w:t>变量</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_Toc28734121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188</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_Toc773820784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6</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Comment 注释</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_Toc773820784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190</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_Toc472512505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7</w:t>
      </w:r>
      <w:r>
        <w:rPr>
          <w:rFonts w:hint="default" w:ascii="Times New Roman" w:hAnsi="Times New Roman" w:eastAsia="华文楷体" w:cstheme="minorBidi"/>
          <w:spacing w:val="15"/>
          <w:szCs w:val="30"/>
          <w:lang w:val="en-US" w:eastAsia="zh-CN" w:bidi="ar-SA"/>
        </w:rPr>
        <w:t xml:space="preserve">. </w:t>
      </w:r>
      <w:r>
        <w:rPr>
          <w:rFonts w:hint="eastAsia" w:ascii="Times New Roman" w:hAnsi="Times New Roman" w:eastAsia="华文楷体" w:cstheme="minorBidi"/>
          <w:lang w:val="en-US" w:eastAsia="zh-CN" w:bidi="ar-SA"/>
        </w:rPr>
        <w:t>常见</w:t>
      </w:r>
      <w:r>
        <w:rPr>
          <w:rFonts w:ascii="Times New Roman" w:hAnsi="Times New Roman" w:eastAsia="华文楷体" w:cstheme="minorBidi"/>
          <w:lang w:val="en-US" w:eastAsia="zh-CN" w:bidi="ar-SA"/>
        </w:rPr>
        <w:t>QT</w:t>
      </w:r>
      <w:r>
        <w:rPr>
          <w:rFonts w:hint="eastAsia" w:ascii="Times New Roman" w:hAnsi="Times New Roman" w:eastAsia="华文楷体" w:cstheme="minorBidi"/>
          <w:lang w:val="en-US" w:eastAsia="zh-CN" w:bidi="ar-SA"/>
        </w:rPr>
        <w:t>控件</w:t>
      </w:r>
      <w:r>
        <w:rPr>
          <w:rFonts w:ascii="Times New Roman" w:hAnsi="Times New Roman" w:eastAsia="华文楷体" w:cstheme="minorBidi"/>
          <w:lang w:val="en-US" w:eastAsia="zh-CN" w:bidi="ar-SA"/>
        </w:rPr>
        <w:t>缩写</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_Toc472512505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194</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pStyle w:val="25"/>
        <w:tabs>
          <w:tab w:val="right" w:leader="dot" w:pos="8306"/>
          <w:tab w:val="clear" w:pos="826"/>
          <w:tab w:val="clear" w:pos="8296"/>
        </w:tabs>
        <w:rPr>
          <w:rFonts w:ascii="Times New Roman" w:hAnsi="Times New Roman" w:eastAsia="华文楷体" w:cstheme="minorBidi"/>
          <w:lang w:val="en-US" w:eastAsia="zh-CN" w:bidi="ar-SA"/>
        </w:rPr>
      </w:pPr>
      <w:r>
        <w:rPr>
          <w:rFonts w:ascii="Times New Roman" w:hAnsi="Times New Roman" w:eastAsia="华文楷体" w:cstheme="minorBidi"/>
          <w:bCs/>
          <w:lang w:val="zh-CN" w:eastAsia="zh-CN" w:bidi="ar-SA"/>
        </w:rPr>
        <w:fldChar w:fldCharType="begin"/>
      </w:r>
      <w:r>
        <w:rPr>
          <w:rFonts w:ascii="Times New Roman" w:hAnsi="Times New Roman" w:eastAsia="华文楷体" w:cstheme="minorBidi"/>
          <w:bCs/>
          <w:lang w:val="zh-CN" w:eastAsia="zh-CN" w:bidi="ar-SA"/>
        </w:rPr>
        <w:instrText xml:space="preserve"> HYPERLINK \l _Toc2076058052 </w:instrText>
      </w:r>
      <w:r>
        <w:rPr>
          <w:rFonts w:ascii="Times New Roman" w:hAnsi="Times New Roman" w:eastAsia="华文楷体" w:cstheme="minorBidi"/>
          <w:bCs/>
          <w:lang w:val="zh-CN" w:eastAsia="zh-CN" w:bidi="ar-SA"/>
        </w:rPr>
        <w:fldChar w:fldCharType="separate"/>
      </w:r>
      <w:r>
        <w:rPr>
          <w:rFonts w:ascii="Times New Roman" w:hAnsi="Times New Roman" w:eastAsia="华文楷体" w:cstheme="minorBidi"/>
          <w:lang w:val="en-US" w:eastAsia="zh-CN" w:bidi="ar-SA"/>
        </w:rPr>
        <w:t>8</w:t>
      </w:r>
      <w:r>
        <w:rPr>
          <w:rFonts w:hint="default" w:ascii="Times New Roman" w:hAnsi="Times New Roman" w:eastAsia="华文楷体" w:cstheme="minorBidi"/>
          <w:spacing w:val="15"/>
          <w:szCs w:val="30"/>
          <w:lang w:val="en-US" w:eastAsia="zh-CN" w:bidi="ar-SA"/>
        </w:rPr>
        <w:t xml:space="preserve">. </w:t>
      </w:r>
      <w:r>
        <w:rPr>
          <w:rFonts w:ascii="Times New Roman" w:hAnsi="Times New Roman" w:eastAsia="华文楷体" w:cstheme="minorBidi"/>
          <w:lang w:val="en-US" w:eastAsia="zh-CN" w:bidi="ar-SA"/>
        </w:rPr>
        <w:t>QtCreator 中翻译注意事项</w:t>
      </w:r>
      <w:r>
        <w:rPr>
          <w:rFonts w:ascii="Times New Roman" w:hAnsi="Times New Roman" w:eastAsia="华文楷体" w:cstheme="minorBidi"/>
          <w:lang w:val="en-US" w:eastAsia="zh-CN" w:bidi="ar-SA"/>
        </w:rPr>
        <w:tab/>
      </w:r>
      <w:r>
        <w:rPr>
          <w:rFonts w:ascii="Times New Roman" w:hAnsi="Times New Roman" w:eastAsia="华文楷体" w:cstheme="minorBidi"/>
          <w:lang w:val="en-US" w:eastAsia="zh-CN" w:bidi="ar-SA"/>
        </w:rPr>
        <w:fldChar w:fldCharType="begin"/>
      </w:r>
      <w:r>
        <w:rPr>
          <w:rFonts w:ascii="Times New Roman" w:hAnsi="Times New Roman" w:eastAsia="华文楷体" w:cstheme="minorBidi"/>
          <w:lang w:val="en-US" w:eastAsia="zh-CN" w:bidi="ar-SA"/>
        </w:rPr>
        <w:instrText xml:space="preserve"> PAGEREF _Toc2076058052 </w:instrText>
      </w:r>
      <w:r>
        <w:rPr>
          <w:rFonts w:ascii="Times New Roman" w:hAnsi="Times New Roman" w:eastAsia="华文楷体" w:cstheme="minorBidi"/>
          <w:lang w:val="en-US" w:eastAsia="zh-CN" w:bidi="ar-SA"/>
        </w:rPr>
        <w:fldChar w:fldCharType="separate"/>
      </w:r>
      <w:r>
        <w:rPr>
          <w:rFonts w:ascii="Times New Roman" w:hAnsi="Times New Roman" w:eastAsia="华文楷体" w:cstheme="minorBidi"/>
          <w:lang w:val="en-US" w:eastAsia="zh-CN" w:bidi="ar-SA"/>
        </w:rPr>
        <w:t>199</w:t>
      </w:r>
      <w:r>
        <w:rPr>
          <w:rFonts w:ascii="Times New Roman" w:hAnsi="Times New Roman" w:eastAsia="华文楷体" w:cstheme="minorBidi"/>
          <w:lang w:val="en-US" w:eastAsia="zh-CN" w:bidi="ar-SA"/>
        </w:rPr>
        <w:fldChar w:fldCharType="end"/>
      </w:r>
      <w:r>
        <w:rPr>
          <w:rFonts w:hint="default" w:ascii="Times New Roman" w:hAnsi="Times New Roman" w:eastAsia="华文楷体" w:cstheme="minorBidi"/>
          <w:bCs/>
          <w:spacing w:val="15"/>
          <w:szCs w:val="30"/>
          <w:lang w:val="en-US" w:eastAsia="zh-CN" w:bidi="ar-SA"/>
        </w:rPr>
        <w:fldChar w:fldCharType="end"/>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jc w:val="left"/>
        <w:textAlignment w:val="auto"/>
        <w:rPr>
          <w:rFonts w:ascii="Times New Roman" w:hAnsi="Times New Roman"/>
          <w:b w:val="0"/>
          <w:bCs/>
          <w:caps w:val="0"/>
          <w:spacing w:val="0"/>
          <w:sz w:val="28"/>
          <w:szCs w:val="20"/>
          <w:lang w:val="zh-CN"/>
        </w:rPr>
      </w:pPr>
      <w:r>
        <w:rPr>
          <w:rFonts w:ascii="Times New Roman" w:hAnsi="Times New Roman" w:eastAsia="华文楷体" w:cstheme="minorBidi"/>
          <w:bCs/>
          <w:lang w:val="zh-CN"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b w:val="0"/>
          <w:bCs/>
          <w:caps w:val="0"/>
          <w:spacing w:val="0"/>
          <w:sz w:val="28"/>
          <w:szCs w:val="20"/>
          <w:lang w:val="zh-CN"/>
        </w:rPr>
      </w:pPr>
      <w:r>
        <w:rPr>
          <w:rFonts w:ascii="Times New Roman" w:hAnsi="Times New Roman"/>
          <w:b w:val="0"/>
          <w:bCs/>
          <w:caps w:val="0"/>
          <w:spacing w:val="0"/>
          <w:sz w:val="28"/>
          <w:szCs w:val="20"/>
          <w:lang w:val="zh-CN"/>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 w:name="_Toc668644207"/>
      <w:bookmarkStart w:id="2" w:name="_Toc431854729"/>
      <w:bookmarkStart w:id="3" w:name="_Toc78723577"/>
      <w:bookmarkStart w:id="4" w:name="_Toc1251268044"/>
      <w:bookmarkStart w:id="5" w:name="_Toc2077695514"/>
      <w:bookmarkStart w:id="6" w:name="_Toc465955269"/>
      <w:bookmarkStart w:id="7" w:name="_Toc1386094254"/>
      <w:bookmarkStart w:id="8" w:name="_Toc1622992828"/>
      <w:bookmarkStart w:id="9" w:name="_Toc1696968051"/>
      <w:bookmarkStart w:id="10" w:name="_Toc392359069"/>
      <w:bookmarkStart w:id="11" w:name="_Toc1865223714"/>
      <w:bookmarkStart w:id="12" w:name="_Toc15519"/>
      <w:bookmarkStart w:id="13" w:name="_Toc1221725126"/>
      <w:bookmarkStart w:id="14" w:name="_Toc902107863"/>
      <w:bookmarkStart w:id="15" w:name="_Toc667887663"/>
      <w:bookmarkStart w:id="16" w:name="_Toc1500233376"/>
      <w:bookmarkStart w:id="17" w:name="_Toc1974824093"/>
      <w:bookmarkStart w:id="18" w:name="_Toc1275896842"/>
      <w:bookmarkStart w:id="19" w:name="_Toc1659506811"/>
      <w:r>
        <w:t>C++命名规范</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0" w:name="_Toc465186412"/>
      <w:bookmarkStart w:id="21" w:name="_Toc176788843"/>
      <w:bookmarkStart w:id="22" w:name="_Toc228912778"/>
      <w:bookmarkStart w:id="23" w:name="_Toc1559413745"/>
      <w:bookmarkStart w:id="24" w:name="_Toc1405735334"/>
      <w:bookmarkStart w:id="25" w:name="_Toc1843221173"/>
      <w:bookmarkStart w:id="26" w:name="_Toc625893889"/>
      <w:bookmarkStart w:id="27" w:name="_Toc1386593870"/>
      <w:bookmarkStart w:id="28" w:name="_Toc1890819377"/>
      <w:bookmarkStart w:id="29" w:name="_Toc30577"/>
      <w:bookmarkStart w:id="30" w:name="_Toc465955270"/>
      <w:bookmarkStart w:id="31" w:name="_Toc2102489828"/>
      <w:bookmarkStart w:id="32" w:name="_Toc1254124862"/>
      <w:bookmarkStart w:id="33" w:name="_Toc465171821"/>
      <w:bookmarkStart w:id="34" w:name="_Toc1092569613"/>
      <w:bookmarkStart w:id="35" w:name="_Toc625974202"/>
      <w:bookmarkStart w:id="36" w:name="_Toc1067630977"/>
      <w:bookmarkStart w:id="37" w:name="_Toc1977781484"/>
      <w:bookmarkStart w:id="38" w:name="_Toc91387075"/>
      <w:bookmarkStart w:id="39" w:name="_Toc253185746"/>
      <w:bookmarkStart w:id="40" w:name="_Toc639260520"/>
      <w:bookmarkStart w:id="41" w:name="_file name 文件命名"/>
      <w:r>
        <w:t xml:space="preserve">file name </w:t>
      </w:r>
      <w:r>
        <w:rPr>
          <w:rFonts w:hint="eastAsia"/>
        </w:rPr>
        <w:t>文件命名</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bookmarkEnd w:id="41"/>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2" w:name="_Toc465186413"/>
      <w:bookmarkStart w:id="43" w:name="_Toc465171822"/>
      <w:r>
        <w:t>文件名全部小写，不要包含下划线(_)或短线(-)</w:t>
      </w:r>
      <w:bookmarkEnd w:id="42"/>
      <w:bookmarkEnd w:id="43"/>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jc w:val="lef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pPr>
      <w:r>
        <w:rPr>
          <w:color w:val="00B0F0"/>
        </w:rPr>
        <w:t>f</w:t>
      </w:r>
      <w:r>
        <w:t>rame</w:t>
      </w:r>
      <w:r>
        <w:rPr>
          <w:color w:val="00B0F0"/>
        </w:rPr>
        <w:t>q</w:t>
      </w:r>
      <w:r>
        <w:t xml:space="preserve">ueue.hpp, </w:t>
      </w:r>
      <w:r>
        <w:rPr>
          <w:color w:val="00B0F0"/>
        </w:rPr>
        <w:t>m</w:t>
      </w:r>
      <w:r>
        <w:t>at.cpp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Lines="0" w:afterLines="0" w:line="0" w:lineRule="atLeast"/>
        <w:ind w:right="0" w:rightChars="0"/>
        <w:jc w:val="left"/>
        <w:textAlignment w:val="auto"/>
      </w:pPr>
      <w:bookmarkStart w:id="44" w:name="_Toc465186414"/>
      <w:bookmarkStart w:id="45" w:name="_Toc465171823"/>
      <w:r>
        <w:t>C++头文件的后缀名</w:t>
      </w:r>
      <w:r>
        <w:rPr>
          <w:rFonts w:hint="eastAsia"/>
        </w:rPr>
        <w:t>用</w:t>
      </w:r>
      <w:r>
        <w:t>“.hpp”</w:t>
      </w:r>
      <w:bookmarkEnd w:id="44"/>
      <w:bookmarkEnd w:id="45"/>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pPr>
      <w:r>
        <w:t>mat.hpp, matrix.hpp</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line="0" w:lineRule="atLeast"/>
        <w:ind w:right="0" w:rightChars="0"/>
        <w:jc w:val="left"/>
        <w:textAlignment w:val="auto"/>
      </w:pPr>
      <w:bookmarkStart w:id="46" w:name="_Toc465186415"/>
      <w:bookmarkStart w:id="47" w:name="_Toc465171824"/>
      <w:r>
        <w:t>C 语言头文件的</w:t>
      </w:r>
      <w:r>
        <w:rPr>
          <w:rFonts w:hint="eastAsia"/>
        </w:rPr>
        <w:t>后缀名用</w:t>
      </w:r>
      <w:r>
        <w:t>“.h”</w:t>
      </w:r>
      <w:bookmarkEnd w:id="46"/>
      <w:bookmarkEnd w:id="47"/>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r>
        <w:t>epnp</w:t>
      </w:r>
      <w:r>
        <w:rPr>
          <w:color w:val="00B0F0"/>
        </w:rPr>
        <w:t>.h</w:t>
      </w:r>
      <w:r>
        <w:t>, rho</w:t>
      </w:r>
      <w:r>
        <w:rPr>
          <w:color w:val="00B0F0"/>
        </w:rPr>
        <w:t>.h</w:t>
      </w:r>
      <w:r>
        <w:t>, p3p</w:t>
      </w:r>
      <w:r>
        <w:rPr>
          <w:color w:val="00B0F0"/>
        </w:rPr>
        <w:t>.h</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F0"/>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auto" w:fill="D9D9D9"/>
        </w:rPr>
      </w:pPr>
      <w:r>
        <w:rPr>
          <w:shd w:val="clear" w:color="auto" w:fill="D9D9D9"/>
        </w:rPr>
        <w:t>备注</w:t>
      </w:r>
      <w:r>
        <w:rPr>
          <w:rFonts w:hint="eastAsia"/>
          <w:shd w:val="clear" w:color="auto"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r>
        <w:t>如下情况皆做为 C 语言头文件对待：</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包含了C语言标准库的头文件，如include &lt;stddef.h&gt;，include&lt;stdio.h&gt;等。</w:t>
      </w:r>
    </w:p>
    <w:p>
      <w:pPr>
        <w:pStyle w:val="53"/>
        <w:keepNext w:val="0"/>
        <w:keepLines w:val="0"/>
        <w:pageBreakBefore w:val="0"/>
        <w:widowControl/>
        <w:numPr>
          <w:ilvl w:val="0"/>
          <w:numId w:val="4"/>
        </w:numPr>
        <w:tabs>
          <w:tab w:val="left" w:pos="420"/>
        </w:tabs>
        <w:kinsoku/>
        <w:wordWrap/>
        <w:overflowPunct/>
        <w:topLinePunct w:val="0"/>
        <w:autoSpaceDE/>
        <w:autoSpaceDN/>
        <w:bidi w:val="0"/>
        <w:adjustRightInd/>
        <w:snapToGrid/>
        <w:spacing w:before="0" w:after="0" w:line="0" w:lineRule="atLeast"/>
        <w:ind w:left="420" w:right="0" w:rightChars="0" w:hanging="420"/>
        <w:jc w:val="left"/>
        <w:textAlignment w:val="auto"/>
        <w:outlineLvl w:val="9"/>
      </w:pPr>
      <w:r>
        <w:t>间接包含了C语言头文件的头文件，且该头文件将来可能会与.c文件配对编译纯C程序。比一个头文件include “type.h”,而“type.h”内又有include&lt;stdio.h&gt;等C语言标准库或其它C语言头文件时，并且该头文件需要考虑到不仅匹配.cpp进行混合编程，也要考虑与.c配对纯C编程时，那么该头文件也需要以.h结尾。</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bookmarkStart w:id="48" w:name="_Toc465171825"/>
      <w:bookmarkStart w:id="49" w:name="_Toc465186416"/>
      <w:r>
        <w:t>如果头文件在公司内部使</w:t>
      </w:r>
      <w:r>
        <w:rPr>
          <w:rFonts w:hint="eastAsia"/>
        </w:rPr>
        <w:t>用只会与</w:t>
      </w:r>
      <w:r>
        <w:t xml:space="preserve">.cpp </w:t>
      </w:r>
      <w:r>
        <w:rPr>
          <w:rFonts w:hint="eastAsia"/>
        </w:rPr>
        <w:t>配</w:t>
      </w:r>
      <w:r>
        <w:t>对编译不考虑与C配对编译时，那仍建议采</w:t>
      </w:r>
      <w:r>
        <w:rPr>
          <w:rFonts w:hint="eastAsia"/>
        </w:rPr>
        <w:t>用</w:t>
      </w:r>
      <w:r>
        <w:t xml:space="preserve">.hpp </w:t>
      </w:r>
      <w:r>
        <w:rPr>
          <w:rFonts w:hint="eastAsia"/>
        </w:rPr>
        <w:t>后</w:t>
      </w:r>
      <w:r>
        <w:t>缀即可。</w:t>
      </w:r>
      <w:bookmarkEnd w:id="48"/>
      <w:bookmarkEnd w:id="49"/>
      <w:bookmarkStart w:id="50" w:name="_Toc465171826"/>
      <w:bookmarkStart w:id="51" w:name="_Toc465186417"/>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用以实现对应头文件中模板类、模板函数、内联函数的文件名请</w:t>
      </w:r>
      <w:r>
        <w:rPr>
          <w:rFonts w:hint="eastAsia"/>
        </w:rPr>
        <w:t>以</w:t>
      </w:r>
      <w:r>
        <w:t>.inl.hpp 作为后缀名</w:t>
      </w:r>
      <w:bookmarkEnd w:id="50"/>
      <w:bookmarkEnd w:id="51"/>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mat</w:t>
      </w:r>
      <w:r>
        <w:rPr>
          <w:color w:val="00B0F0"/>
        </w:rPr>
        <w:t>.inl.hpp</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3"/>
        </w:numPr>
        <w:kinsoku/>
        <w:wordWrap/>
        <w:overflowPunct/>
        <w:topLinePunct w:val="0"/>
        <w:autoSpaceDE/>
        <w:autoSpaceDN/>
        <w:bidi w:val="0"/>
        <w:adjustRightInd/>
        <w:snapToGrid/>
        <w:spacing w:before="0" w:after="0" w:line="0" w:lineRule="atLeast"/>
        <w:ind w:right="0" w:rightChars="0"/>
        <w:jc w:val="left"/>
        <w:textAlignment w:val="auto"/>
        <w:outlineLvl w:val="9"/>
      </w:pPr>
      <w:r>
        <w:t>由于git版本管理及QtCreator对中文的支持不是很好，所有文件路径(包括所有的文件名和目录名)禁止出现</w:t>
      </w:r>
      <w:r>
        <w:rPr>
          <w:b/>
          <w:bCs/>
          <w:color w:val="00B0F0"/>
        </w:rPr>
        <w:t>中文，</w:t>
      </w:r>
      <w:r>
        <w:t>也不能是‘-’和空格。规范起见，规定只能是字母、数字或者‘_’的组合，其中‘_’不能打头。</w:t>
      </w:r>
    </w:p>
    <w:p>
      <w:pPr>
        <w:pStyle w:val="53"/>
        <w:keepNext w:val="0"/>
        <w:keepLines w:val="0"/>
        <w:pageBreakBefore w:val="0"/>
        <w:widowControl/>
        <w:numPr>
          <w:ilvl w:val="0"/>
          <w:numId w:val="0"/>
        </w:numPr>
        <w:tabs>
          <w:tab w:val="clear" w:pos="420"/>
        </w:tabs>
        <w:kinsoku/>
        <w:wordWrap/>
        <w:overflowPunct/>
        <w:topLinePunct w:val="0"/>
        <w:autoSpaceDE/>
        <w:autoSpaceDN/>
        <w:bidi w:val="0"/>
        <w:adjustRightInd/>
        <w:snapToGrid/>
        <w:spacing w:before="0" w:after="0" w:line="0" w:lineRule="atLeast"/>
        <w:ind w:leftChars="0" w:right="0" w:right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52" w:name="_Toc293697735"/>
      <w:bookmarkStart w:id="53" w:name="_Toc465171827"/>
      <w:bookmarkStart w:id="54" w:name="_Toc499973549"/>
      <w:bookmarkStart w:id="55" w:name="_Toc465955271"/>
      <w:bookmarkStart w:id="56" w:name="_Toc1515652162"/>
      <w:bookmarkStart w:id="57" w:name="_Toc465186418"/>
      <w:bookmarkStart w:id="58" w:name="_Toc551439219"/>
      <w:bookmarkStart w:id="59" w:name="_Toc2123070562"/>
      <w:bookmarkStart w:id="60" w:name="_Toc1868182962"/>
      <w:bookmarkStart w:id="61" w:name="_Toc1874511890"/>
      <w:bookmarkStart w:id="62" w:name="_Toc26717"/>
      <w:bookmarkStart w:id="63" w:name="_Toc988100152"/>
      <w:bookmarkStart w:id="64" w:name="_Toc1937844716"/>
      <w:bookmarkStart w:id="65" w:name="_Toc2026465881"/>
      <w:bookmarkStart w:id="66" w:name="_Toc415071035"/>
      <w:bookmarkStart w:id="67" w:name="_Toc285813917"/>
      <w:bookmarkStart w:id="68" w:name="_Toc1335741312"/>
      <w:bookmarkStart w:id="69" w:name="_Toc811210014"/>
      <w:bookmarkStart w:id="70" w:name="_Toc97035388"/>
      <w:bookmarkStart w:id="71" w:name="_Toc1728194852"/>
      <w:bookmarkStart w:id="72" w:name="_Toc1223465935"/>
      <w:bookmarkStart w:id="73" w:name="_class &amp; struct name 类/结构体命名"/>
      <w:r>
        <w:t>class &amp; struct name 类/结构体命名</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bookmarkEnd w:id="73"/>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4" w:name="_Toc465186419"/>
      <w:bookmarkStart w:id="75" w:name="_Toc465171828"/>
      <w:r>
        <w:t>每个单词得首字母大写，不允许包含下划线</w:t>
      </w:r>
      <w:bookmarkEnd w:id="74"/>
      <w:bookmarkEnd w:id="75"/>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U</w:t>
      </w:r>
      <w:r>
        <w:t>rl</w:t>
      </w:r>
      <w:r>
        <w:rPr>
          <w:color w:val="00B0F0"/>
        </w:rPr>
        <w:t>T</w:t>
      </w:r>
      <w:r>
        <w:t xml:space="preserve">able {…}, struct </w:t>
      </w:r>
      <w:r>
        <w:rPr>
          <w:color w:val="00B0F0"/>
        </w:rPr>
        <w:t>T</w:t>
      </w:r>
      <w:r>
        <w:t>able</w:t>
      </w:r>
      <w:r>
        <w:rPr>
          <w:color w:val="00B0F0"/>
        </w:rPr>
        <w:t>P</w:t>
      </w:r>
      <w:r>
        <w:t>roperty{…}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before="0" w:after="0" w:line="0" w:lineRule="atLeast"/>
        <w:ind w:right="0" w:rightChars="0"/>
        <w:jc w:val="left"/>
        <w:textAlignment w:val="auto"/>
        <w:outlineLvl w:val="9"/>
      </w:pPr>
      <w:bookmarkStart w:id="76" w:name="_Toc465186420"/>
      <w:bookmarkStart w:id="77" w:name="_Toc465171829"/>
      <w:r>
        <w:t>抽象类需添加大写 I 作为前缀以示区别</w:t>
      </w:r>
      <w:bookmarkEnd w:id="76"/>
      <w:bookmarkEnd w:id="7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t xml:space="preserve">class </w:t>
      </w:r>
      <w:r>
        <w:rPr>
          <w:color w:val="00B0F0"/>
        </w:rPr>
        <w:t>I</w:t>
      </w:r>
      <w:r>
        <w:t xml:space="preserve">Car {…}, class </w:t>
      </w:r>
      <w:r>
        <w:rPr>
          <w:color w:val="00B0F0"/>
        </w:rPr>
        <w:t>I</w:t>
      </w:r>
      <w:r>
        <w:t>MotionCard{…}</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78" w:name="_Toc465186421"/>
      <w:bookmarkStart w:id="79" w:name="_Toc465171830"/>
      <w:r>
        <w:t>派生类需将基类名作为后缀</w:t>
      </w:r>
      <w:bookmarkEnd w:id="78"/>
      <w:bookmarkEnd w:id="7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Eco</w:t>
      </w:r>
      <w:r>
        <w:rPr>
          <w:color w:val="00B0F0"/>
        </w:rPr>
        <w:t>System</w:t>
      </w:r>
      <w:r>
        <w:t xml:space="preserve"> : public </w:t>
      </w:r>
      <w:r>
        <w:rPr>
          <w:color w:val="00B0F0"/>
        </w:rPr>
        <w:t>System</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Step</w:t>
      </w:r>
      <w:r>
        <w:rPr>
          <w:color w:val="00B0F0"/>
        </w:rPr>
        <w:t>Motor</w:t>
      </w:r>
      <w:r>
        <w:t xml:space="preserve"> : pulic I</w:t>
      </w:r>
      <w:r>
        <w:rPr>
          <w:color w:val="00B0F0"/>
        </w:rPr>
        <w:t>Motor</w:t>
      </w:r>
      <w:r>
        <w:t>{…}</w:t>
      </w:r>
    </w:p>
    <w:p>
      <w:pPr>
        <w:keepNext w:val="0"/>
        <w:keepLines w:val="0"/>
        <w:pageBreakBefore w:val="0"/>
        <w:widowControl/>
        <w:kinsoku/>
        <w:wordWrap/>
        <w:overflowPunct/>
        <w:topLinePunct w:val="0"/>
        <w:autoSpaceDE/>
        <w:autoSpaceDN/>
        <w:bidi w:val="0"/>
        <w:adjustRightInd/>
        <w:snapToGrid/>
        <w:spacing w:line="0" w:lineRule="atLeast"/>
        <w:ind w:right="281"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rPr>
          <w:color w:val="00B050"/>
        </w:rPr>
      </w:pPr>
      <w:r>
        <w:rPr>
          <w:color w:val="00B050"/>
        </w:rPr>
        <w:t>//派生类与基类都是抽象类，无需把抽象基类的 I 放到后缀</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r>
        <w:t>class IBig</w:t>
      </w:r>
      <w:r>
        <w:rPr>
          <w:color w:val="00B0F0"/>
        </w:rPr>
        <w:t xml:space="preserve">Car </w:t>
      </w:r>
      <w:r>
        <w:t>: pulibc I</w:t>
      </w:r>
      <w:r>
        <w:rPr>
          <w:color w:val="00B0F0"/>
        </w:rPr>
        <w:t>Car</w:t>
      </w:r>
      <w:r>
        <w:t>{…}</w:t>
      </w:r>
    </w:p>
    <w:p>
      <w:pPr>
        <w:keepNext w:val="0"/>
        <w:keepLines w:val="0"/>
        <w:pageBreakBefore w:val="0"/>
        <w:widowControl/>
        <w:kinsoku/>
        <w:wordWrap/>
        <w:overflowPunct/>
        <w:topLinePunct w:val="0"/>
        <w:autoSpaceDE/>
        <w:autoSpaceDN/>
        <w:bidi w:val="0"/>
        <w:adjustRightInd/>
        <w:snapToGrid/>
        <w:spacing w:line="0" w:lineRule="atLeast"/>
        <w:ind w:right="281"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 xml:space="preserve">class </w:t>
      </w:r>
      <w:r>
        <w:rPr>
          <w:color w:val="00B0F0"/>
        </w:rPr>
        <w:t>Circle</w:t>
      </w:r>
      <w:r>
        <w:t xml:space="preserve"> : public </w:t>
      </w:r>
      <w:r>
        <w:rPr>
          <w:color w:val="00B0F0"/>
        </w:rPr>
        <w:t>Shape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pPr>
      <w:r>
        <w:t>众所周知，从字面含义即可理解 Circle 是 Shape 的一种细分类型，这种情况下可以不必遵循派生类将基类作为后缀的命名方法。</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outlineLvl w:val="9"/>
      </w:pPr>
    </w:p>
    <w:p>
      <w:pPr>
        <w:pStyle w:val="53"/>
        <w:keepNext w:val="0"/>
        <w:keepLines w:val="0"/>
        <w:pageBreakBefore w:val="0"/>
        <w:widowControl/>
        <w:numPr>
          <w:ilvl w:val="0"/>
          <w:numId w:val="5"/>
        </w:numPr>
        <w:kinsoku/>
        <w:wordWrap/>
        <w:overflowPunct/>
        <w:topLinePunct w:val="0"/>
        <w:autoSpaceDE/>
        <w:autoSpaceDN/>
        <w:bidi w:val="0"/>
        <w:adjustRightInd/>
        <w:snapToGrid/>
        <w:spacing w:line="0" w:lineRule="atLeast"/>
        <w:jc w:val="left"/>
        <w:textAlignment w:val="auto"/>
        <w:outlineLvl w:val="9"/>
      </w:pPr>
      <w:bookmarkStart w:id="80" w:name="_Toc465171831"/>
      <w:bookmarkStart w:id="81" w:name="_Toc465186422"/>
      <w:r>
        <w:t>通常类名是名词属性，但如果只是一组函数接口为主的抽象类，也可以采用形容词属性</w:t>
      </w:r>
      <w:bookmarkEnd w:id="80"/>
      <w:bookmarkEnd w:id="8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INonCopy</w:t>
      </w:r>
      <w:r>
        <w:rPr>
          <w:color w:val="00B0F0"/>
        </w:rPr>
        <w:t>able</w:t>
      </w:r>
      <w: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class IEnumer</w:t>
      </w:r>
      <w:r>
        <w:rPr>
          <w:color w:val="00B0F0"/>
        </w:rPr>
        <w:t>able</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82" w:name="_Toc1124152691"/>
      <w:bookmarkStart w:id="83" w:name="_Toc124463532"/>
      <w:bookmarkStart w:id="84" w:name="_Toc776402107"/>
      <w:bookmarkStart w:id="85" w:name="_Toc465171832"/>
      <w:bookmarkStart w:id="86" w:name="_Toc39277159"/>
      <w:bookmarkStart w:id="87" w:name="_Toc1781657633"/>
      <w:bookmarkStart w:id="88" w:name="_Toc1715374101"/>
      <w:bookmarkStart w:id="89" w:name="_Toc9756354"/>
      <w:bookmarkStart w:id="90" w:name="_Toc32098"/>
      <w:bookmarkStart w:id="91" w:name="_Toc825319597"/>
      <w:bookmarkStart w:id="92" w:name="_Toc617382637"/>
      <w:bookmarkStart w:id="93" w:name="_Toc465186423"/>
      <w:bookmarkStart w:id="94" w:name="_Toc1393265913"/>
      <w:bookmarkStart w:id="95" w:name="_Toc2009467131"/>
      <w:bookmarkStart w:id="96" w:name="_Toc465955272"/>
      <w:bookmarkStart w:id="97" w:name="_Toc18167760"/>
      <w:bookmarkStart w:id="98" w:name="_Toc695500715"/>
      <w:bookmarkStart w:id="99" w:name="_Toc1889003130"/>
      <w:bookmarkStart w:id="100" w:name="_Toc542579335"/>
      <w:bookmarkStart w:id="101" w:name="_Toc1491993350"/>
      <w:bookmarkStart w:id="102" w:name="_Toc884843839"/>
      <w:bookmarkStart w:id="103" w:name="_variable &amp; argument name 变量、参数命名"/>
      <w:r>
        <w:t>variable &amp; argument name 变量、参数命名</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bookmarkEnd w:id="103"/>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4" w:name="_Toc465171833"/>
      <w:bookmarkStart w:id="105" w:name="_Toc465186424"/>
      <w:r>
        <w:t>函数内局部变量、函数参数采用驼峰命名法则</w:t>
      </w:r>
      <w:bookmarkEnd w:id="104"/>
      <w:bookmarkEnd w:id="10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h</w:t>
      </w:r>
      <w:r>
        <w:t xml:space="preserve">eight, </w:t>
      </w:r>
      <w:r>
        <w:rPr>
          <w:color w:val="00B0F0"/>
        </w:rPr>
        <w:t>u</w:t>
      </w:r>
      <w:r>
        <w:t>ser</w:t>
      </w:r>
      <w:r>
        <w:rPr>
          <w:color w:val="00B0F0"/>
        </w:rPr>
        <w:t>N</w:t>
      </w:r>
      <w:r>
        <w:t xml:space="preserve">ame, </w:t>
      </w:r>
      <w:r>
        <w:rPr>
          <w:color w:val="00B0F0"/>
        </w:rPr>
        <w:t>s</w:t>
      </w:r>
      <w:r>
        <w:t>tudent</w:t>
      </w:r>
      <w:r>
        <w:rPr>
          <w:color w:val="00B0F0"/>
        </w:rPr>
        <w:t>A</w:t>
      </w:r>
      <w:r>
        <w:t xml:space="preserve">ge, </w:t>
      </w:r>
      <w:r>
        <w:rPr>
          <w:color w:val="00B0F0"/>
        </w:rPr>
        <w:t>u</w:t>
      </w:r>
      <w:r>
        <w:t>rl</w:t>
      </w:r>
      <w:r>
        <w:rPr>
          <w:color w:val="00B0F0"/>
        </w:rPr>
        <w:t>T</w:t>
      </w:r>
      <w:r>
        <w:t>ext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U</w:t>
      </w:r>
      <w:r>
        <w:t>ser</w:t>
      </w:r>
      <w:r>
        <w:rPr>
          <w:color w:val="00B0F0"/>
        </w:rPr>
        <w:t>N</w:t>
      </w:r>
      <w:r>
        <w:t>ame(string name){…}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void </w:t>
      </w:r>
      <w:r>
        <w:rPr>
          <w:color w:val="00B0F0"/>
        </w:rPr>
        <w:t>s</w:t>
      </w:r>
      <w:r>
        <w:t>et</w:t>
      </w:r>
      <w:r>
        <w:rPr>
          <w:color w:val="00B0F0"/>
        </w:rPr>
        <w:t>S</w:t>
      </w:r>
      <w:r>
        <w:t>tudent</w:t>
      </w:r>
      <w:r>
        <w:rPr>
          <w:color w:val="00B0F0"/>
        </w:rPr>
        <w:t>A</w:t>
      </w:r>
      <w:r>
        <w:t>ge(int age){…}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类或结构体内成员变量采用驼峰命名法则，以“m_”作为前缀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m_</w:t>
      </w:r>
      <w:r>
        <w:t xml:space="preserve">height, </w:t>
      </w:r>
      <w:r>
        <w:rPr>
          <w:color w:val="00B0F0"/>
        </w:rPr>
        <w:t>m_</w:t>
      </w:r>
      <w:r>
        <w:t xml:space="preserve">userName, </w:t>
      </w:r>
      <w:r>
        <w:rPr>
          <w:color w:val="00B0F0"/>
        </w:rPr>
        <w:t>m_</w:t>
      </w:r>
      <w:r>
        <w:t xml:space="preserve">studentAge, </w:t>
      </w:r>
      <w:r>
        <w:rPr>
          <w:color w:val="00B0F0"/>
        </w:rPr>
        <w:t>m_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r>
        <w:t>全局变量采用驼峰命名法则，以“g_”作为前缀</w:t>
      </w:r>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rPr>
          <w:color w:val="00B0F0"/>
        </w:rPr>
        <w:t>g_</w:t>
      </w:r>
      <w:r>
        <w:t>height,</w:t>
      </w:r>
      <w:r>
        <w:rPr>
          <w:color w:val="00B0F0"/>
        </w:rPr>
        <w:t xml:space="preserve"> g_</w:t>
      </w:r>
      <w:r>
        <w:t xml:space="preserve">userName, </w:t>
      </w:r>
      <w:r>
        <w:rPr>
          <w:color w:val="00B0F0"/>
        </w:rPr>
        <w:t>g_</w:t>
      </w:r>
      <w:r>
        <w:t xml:space="preserve">studentAge, </w:t>
      </w:r>
      <w:r>
        <w:rPr>
          <w:color w:val="00B0F0"/>
        </w:rPr>
        <w:t>g_</w:t>
      </w:r>
      <w:r>
        <w:t>urlText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6" w:name="_Toc465186427"/>
      <w:bookmarkStart w:id="107" w:name="_Toc465171836"/>
      <w:r>
        <w:t>const、static 修饰的变量、参数的应用类型多、频次高，因此只需根据实际情况遵守上述 1) &amp; 2)点命名即可，无需额外特殊标示</w:t>
      </w:r>
      <w:bookmarkEnd w:id="106"/>
      <w:bookmarkEnd w:id="10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【静态类成员变量】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 xml:space="preserve">static int </w:t>
      </w:r>
      <w:r>
        <w:rPr>
          <w:color w:val="00B0F0"/>
        </w:rPr>
        <w:t>m_</w:t>
      </w:r>
      <w:r>
        <w:t>sharedCount;</w:t>
      </w:r>
    </w:p>
    <w:p>
      <w:pPr>
        <w:keepNext w:val="0"/>
        <w:keepLines w:val="0"/>
        <w:pageBreakBefore w:val="0"/>
        <w:widowControl/>
        <w:kinsoku/>
        <w:wordWrap/>
        <w:overflowPunct/>
        <w:topLinePunct w:val="0"/>
        <w:autoSpaceDE/>
        <w:autoSpaceDN/>
        <w:bidi w:val="0"/>
        <w:adjustRightInd/>
        <w:snapToGrid/>
        <w:spacing w:line="0" w:lineRule="atLeast"/>
        <w:ind w:right="2083" w:firstLine="520" w:firstLineChars="0"/>
        <w:jc w:val="left"/>
        <w:textAlignment w:val="auto"/>
        <w:outlineLvl w:val="9"/>
      </w:pPr>
      <w:r>
        <w:t>【静态全局变量】</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static int count;</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Car(const Car&amp; car){…}</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void setAge(const int&amp; age){…}</w:t>
      </w:r>
    </w:p>
    <w:p>
      <w:pPr>
        <w:keepNext w:val="0"/>
        <w:keepLines w:val="0"/>
        <w:pageBreakBefore w:val="0"/>
        <w:widowControl/>
        <w:kinsoku/>
        <w:wordWrap/>
        <w:overflowPunct/>
        <w:topLinePunct w:val="0"/>
        <w:autoSpaceDE/>
        <w:autoSpaceDN/>
        <w:bidi w:val="0"/>
        <w:adjustRightInd/>
        <w:snapToGrid/>
        <w:spacing w:line="0" w:lineRule="atLeast"/>
        <w:ind w:firstLine="560"/>
        <w:jc w:val="left"/>
        <w:textAlignment w:val="auto"/>
        <w:outlineLvl w:val="9"/>
      </w:pPr>
      <w:r>
        <w:t>int age( )const{…}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08" w:name="_Toc465186428"/>
      <w:bookmarkStart w:id="109" w:name="_Toc465171837"/>
      <w:r>
        <w:t>原始指</w:t>
      </w:r>
      <w:r>
        <w:rPr>
          <w:caps/>
        </w:rPr>
        <w:t>针</w:t>
      </w:r>
      <w:r>
        <w:t>类型的变量与参数需要使用字母 p 加以标示</w:t>
      </w:r>
      <w:bookmarkEnd w:id="108"/>
      <w:bookmarkEnd w:id="109"/>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17" w:firstLine="561"/>
        <w:jc w:val="left"/>
        <w:textAlignment w:val="auto"/>
        <w:outlineLvl w:val="9"/>
      </w:pPr>
      <w:r>
        <w:t>【静态全局变量】static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【普通全局变量】</w:t>
      </w:r>
      <w:r>
        <w:rPr>
          <w:color w:val="00B0F0"/>
        </w:rPr>
        <w:t>extern</w:t>
      </w:r>
      <w:r>
        <w:t xml:space="preserve"> int *g_</w:t>
      </w:r>
      <w:r>
        <w:rPr>
          <w:color w:val="00B0F0"/>
        </w:rPr>
        <w:t>p</w:t>
      </w:r>
      <w:r>
        <w:t>UserCount;</w:t>
      </w:r>
      <w:r>
        <w:rPr>
          <w:color w:val="00B050"/>
        </w:rPr>
        <w:t>//需加关键字extern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【类成员变量】int *m_</w:t>
      </w:r>
      <w:r>
        <w:rPr>
          <w:color w:val="00B0F0"/>
        </w:rPr>
        <w:t>p</w:t>
      </w:r>
      <w:r>
        <w:t>UserCount;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rPr>
          <w:color w:val="auto"/>
        </w:rPr>
        <w:t>【类静态成员变量】int *m_</w:t>
      </w:r>
      <w:r>
        <w:rPr>
          <w:color w:val="00B0F0"/>
        </w:rPr>
        <w:t>p</w:t>
      </w:r>
      <w:r>
        <w:rPr>
          <w:color w:val="auto"/>
        </w:rPr>
        <w:t>UserCount;</w:t>
      </w:r>
      <w:r>
        <w:rPr>
          <w:color w:val="00B050"/>
        </w:rPr>
        <w:t>//无需特别标示</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【函数参数】void setUserCount( int* </w:t>
      </w:r>
      <w:r>
        <w:rPr>
          <w:color w:val="00B0F0"/>
        </w:rPr>
        <w:t>p</w:t>
      </w:r>
      <w:r>
        <w:t>UserCount)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0" w:name="_Toc465186429"/>
      <w:bookmarkStart w:id="111" w:name="_Toc465171838"/>
      <w:r>
        <w:t>智能指针会自动释放内存，因此无需特殊标示</w:t>
      </w:r>
      <w:bookmarkEnd w:id="110"/>
      <w:bookmarkEnd w:id="111"/>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m_backFrame;</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std::shared_ptr&lt;cv::Mat&gt; m_frontFrame;</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2" w:name="_Toc465171839"/>
      <w:bookmarkStart w:id="113" w:name="_Toc465186430"/>
      <w:r>
        <w:t>变量、参数命名一般应当是名词属性</w:t>
      </w:r>
      <w:bookmarkEnd w:id="112"/>
      <w:bookmarkEnd w:id="113"/>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jc w:val="left"/>
        <w:textAlignment w:val="auto"/>
        <w:outlineLvl w:val="9"/>
      </w:pPr>
    </w:p>
    <w:p>
      <w:pPr>
        <w:pStyle w:val="53"/>
        <w:keepNext w:val="0"/>
        <w:keepLines w:val="0"/>
        <w:pageBreakBefore w:val="0"/>
        <w:widowControl/>
        <w:numPr>
          <w:ilvl w:val="0"/>
          <w:numId w:val="6"/>
        </w:numPr>
        <w:kinsoku/>
        <w:wordWrap/>
        <w:overflowPunct/>
        <w:topLinePunct w:val="0"/>
        <w:autoSpaceDE/>
        <w:autoSpaceDN/>
        <w:bidi w:val="0"/>
        <w:adjustRightInd/>
        <w:snapToGrid/>
        <w:spacing w:line="0" w:lineRule="atLeast"/>
        <w:jc w:val="left"/>
        <w:textAlignment w:val="auto"/>
        <w:outlineLvl w:val="9"/>
      </w:pPr>
      <w:bookmarkStart w:id="114" w:name="_Toc465171840"/>
      <w:bookmarkStart w:id="115" w:name="_Toc465186431"/>
      <w:r>
        <w:t>数组、STL 容器的变量名请根据英语拼写规则在尾部增加“s”</w:t>
      </w:r>
      <w:r>
        <w:rPr>
          <w:rFonts w:hint="eastAsia"/>
        </w:rPr>
        <w:t>或</w:t>
      </w:r>
      <w:r>
        <w:t>“es”</w:t>
      </w:r>
      <w:bookmarkEnd w:id="114"/>
      <w:bookmarkEnd w:id="1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pct10" w:color="auto" w:fill="FFFFFF"/>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int num</w:t>
      </w:r>
      <w:r>
        <w:rPr>
          <w:color w:val="00B0F0"/>
        </w:rPr>
        <w:t>s</w:t>
      </w:r>
      <w:r>
        <w:t>[5] = {0，7，2，3，5};</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std::vector&lt;string&gt; m_name</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std::map&lt;string, int&gt; m_object</w:t>
      </w:r>
      <w:r>
        <w:rPr>
          <w:color w:val="00B0F0"/>
        </w:rPr>
        <w:t>s</w:t>
      </w:r>
      <w:r>
        <w:t>;</w:t>
      </w:r>
    </w:p>
    <w:p>
      <w:pPr>
        <w:keepNext w:val="0"/>
        <w:keepLines w:val="0"/>
        <w:pageBreakBefore w:val="0"/>
        <w:widowControl/>
        <w:kinsoku/>
        <w:wordWrap/>
        <w:overflowPunct/>
        <w:topLinePunct w:val="0"/>
        <w:autoSpaceDE/>
        <w:autoSpaceDN/>
        <w:bidi w:val="0"/>
        <w:adjustRightInd/>
        <w:snapToGrid/>
        <w:spacing w:line="0" w:lineRule="atLeast"/>
        <w:ind w:right="969" w:firstLine="561"/>
        <w:jc w:val="left"/>
        <w:textAlignment w:val="auto"/>
        <w:outlineLvl w:val="9"/>
      </w:pPr>
      <w:r>
        <w:t>std::list&lt;Pad&gt; m_pad</w:t>
      </w:r>
      <w:r>
        <w:rPr>
          <w:color w:val="00B0F0"/>
        </w:rPr>
        <w:t>s</w:t>
      </w:r>
      <w:r>
        <w:t xml:space="preserve">; </w:t>
      </w:r>
      <w:r>
        <w:rPr>
          <w:color w:val="00B050"/>
        </w:rPr>
        <w:t>//容器含原始指针的记得含字母p</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std::set&lt;Tomato</w:t>
      </w:r>
      <w:r>
        <w:rPr>
          <w:color w:val="00B0F0"/>
        </w:rPr>
        <w:t>*</w:t>
      </w:r>
      <w:r>
        <w:t>&gt; m_</w:t>
      </w:r>
      <w:r>
        <w:rPr>
          <w:color w:val="00B0F0"/>
        </w:rPr>
        <w:t>p</w:t>
      </w:r>
      <w:r>
        <w:t>Tomato</w:t>
      </w:r>
      <w:r>
        <w:rPr>
          <w:color w:val="00B0F0"/>
        </w:rPr>
        <w:t>es</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std::queue&lt;QPair&lt;Qstring, QString&gt;&gt; pendingObj</w:t>
      </w:r>
      <w:r>
        <w:rPr>
          <w:color w:val="00B0F0"/>
        </w:rPr>
        <w:t>s</w:t>
      </w: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16" w:name="_Toc1907351797"/>
      <w:bookmarkStart w:id="117" w:name="_Toc165084931"/>
      <w:bookmarkStart w:id="118" w:name="_Toc1431197551"/>
      <w:bookmarkStart w:id="119" w:name="_Toc668185288"/>
      <w:bookmarkStart w:id="120" w:name="_Toc25999216"/>
      <w:bookmarkStart w:id="121" w:name="_Toc1561662008"/>
      <w:bookmarkStart w:id="122" w:name="_Toc465186432"/>
      <w:bookmarkStart w:id="123" w:name="_Toc90358996"/>
      <w:bookmarkStart w:id="124" w:name="_Toc1034439909"/>
      <w:bookmarkStart w:id="125" w:name="_Toc25382"/>
      <w:bookmarkStart w:id="126" w:name="_Toc465955273"/>
      <w:bookmarkStart w:id="127" w:name="_Toc465171841"/>
      <w:bookmarkStart w:id="128" w:name="_Toc360091379"/>
      <w:bookmarkStart w:id="129" w:name="_Toc1820817098"/>
      <w:bookmarkStart w:id="130" w:name="_Toc2051106156"/>
      <w:bookmarkStart w:id="131" w:name="_Toc2114265193"/>
      <w:bookmarkStart w:id="132" w:name="_Toc1841523646"/>
      <w:bookmarkStart w:id="133" w:name="_Toc936734680"/>
      <w:bookmarkStart w:id="134" w:name="_Toc535000565"/>
      <w:bookmarkStart w:id="135" w:name="_Toc563677143"/>
      <w:bookmarkStart w:id="136" w:name="_Toc1275200190"/>
      <w:r>
        <w:t xml:space="preserve">function name </w:t>
      </w:r>
      <w:r>
        <w:rPr>
          <w:rFonts w:hint="eastAsia"/>
        </w:rPr>
        <w:t>函</w:t>
      </w:r>
      <w:r>
        <w:t>数命名</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7" w:name="_Toc465171842"/>
      <w:bookmarkStart w:id="138" w:name="_Toc465186433"/>
      <w:r>
        <w:t>采用驼峰命名法则</w:t>
      </w:r>
      <w:bookmarkEnd w:id="137"/>
      <w:bookmarkEnd w:id="138"/>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d</w:t>
      </w:r>
      <w:r>
        <w:t>etect</w:t>
      </w:r>
      <w:r>
        <w:rPr>
          <w:color w:val="00B0F0"/>
        </w:rPr>
        <w:t>F</w:t>
      </w:r>
      <w:r>
        <w:t>ile(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 );</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w:t>
      </w:r>
      <w:r>
        <w:rPr>
          <w:color w:val="00B0F0"/>
        </w:rPr>
        <w:t>f</w:t>
      </w:r>
      <w:r>
        <w:t>ind</w:t>
      </w:r>
      <w:r>
        <w:rPr>
          <w:color w:val="00B0F0"/>
        </w:rPr>
        <w:t>N</w:t>
      </w:r>
      <w:r>
        <w:t>ext( );</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39" w:name="_Toc465186434"/>
      <w:bookmarkStart w:id="140" w:name="_Toc465171843"/>
      <w:r>
        <w:t>对读取函数只需将成员变量名中m_前缀去除，其余保持一致即可</w:t>
      </w:r>
      <w:bookmarkEnd w:id="139"/>
      <w:bookmarkEnd w:id="140"/>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对应读取函数 QRect </w:t>
      </w:r>
      <w:r>
        <w:rPr>
          <w:color w:val="00B0F0"/>
        </w:rPr>
        <w:t>rect</w:t>
      </w:r>
      <w:r>
        <w:t>() const;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1" w:name="_Toc465186435"/>
      <w:bookmarkStart w:id="142" w:name="_Toc465171844"/>
      <w:r>
        <w:t>对私有成员变量写入函数需将成员变量名中 m_前缀替换为 set，其余保持一致</w:t>
      </w:r>
      <w:bookmarkEnd w:id="141"/>
      <w:bookmarkEnd w:id="142"/>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私有成员变量 QRect </w:t>
      </w:r>
      <w:r>
        <w:rPr>
          <w:color w:val="00B0F0"/>
        </w:rPr>
        <w:t>m_rect</w:t>
      </w:r>
      <w: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对应写入函数 void </w:t>
      </w:r>
      <w:r>
        <w:rPr>
          <w:color w:val="00B0F0"/>
        </w:rPr>
        <w:t>setRect</w:t>
      </w:r>
      <w:r>
        <w:t>(const QRect&amp; rect);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7"/>
        </w:numPr>
        <w:kinsoku/>
        <w:wordWrap/>
        <w:overflowPunct/>
        <w:topLinePunct w:val="0"/>
        <w:autoSpaceDE/>
        <w:autoSpaceDN/>
        <w:bidi w:val="0"/>
        <w:adjustRightInd/>
        <w:snapToGrid/>
        <w:spacing w:line="0" w:lineRule="atLeast"/>
        <w:jc w:val="left"/>
        <w:textAlignment w:val="auto"/>
        <w:outlineLvl w:val="9"/>
      </w:pPr>
      <w:bookmarkStart w:id="143" w:name="_Toc465186436"/>
      <w:bookmarkStart w:id="144" w:name="_Toc465171845"/>
      <w:r>
        <w:t>函数命名建议采用“动词”或“动词+名词”的方式，其间可以结合形容词与副词</w:t>
      </w:r>
      <w:bookmarkEnd w:id="143"/>
      <w:bookmarkEnd w:id="144"/>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pPr>
      <w:r>
        <w:t xml:space="preserve">void move( );           </w:t>
      </w:r>
      <w:r>
        <w:rPr>
          <w:color w:val="00B050"/>
        </w:rPr>
        <w:t>//vi</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moveFast( );        </w:t>
      </w:r>
      <w:r>
        <w:rPr>
          <w:color w:val="00B050"/>
        </w:rPr>
        <w:t>//vi + adv</w:t>
      </w:r>
    </w:p>
    <w:p>
      <w:pPr>
        <w:keepNext w:val="0"/>
        <w:keepLines w:val="0"/>
        <w:pageBreakBefore w:val="0"/>
        <w:widowControl/>
        <w:kinsoku/>
        <w:wordWrap/>
        <w:overflowPunct/>
        <w:topLinePunct w:val="0"/>
        <w:autoSpaceDE/>
        <w:autoSpaceDN/>
        <w:bidi w:val="0"/>
        <w:adjustRightInd/>
        <w:snapToGrid/>
        <w:spacing w:line="0" w:lineRule="atLeast"/>
        <w:ind w:right="1444" w:firstLine="561"/>
        <w:jc w:val="left"/>
        <w:textAlignment w:val="auto"/>
        <w:outlineLvl w:val="9"/>
      </w:pPr>
      <w:r>
        <w:t xml:space="preserve">void runProduction( );    </w:t>
      </w:r>
      <w:r>
        <w:rPr>
          <w:color w:val="00B050"/>
        </w:rPr>
        <w:t>//vt + n</w:t>
      </w:r>
    </w:p>
    <w:p>
      <w:pPr>
        <w:keepNext w:val="0"/>
        <w:keepLines w:val="0"/>
        <w:pageBreakBefore w:val="0"/>
        <w:widowControl/>
        <w:kinsoku/>
        <w:wordWrap/>
        <w:overflowPunct/>
        <w:topLinePunct w:val="0"/>
        <w:autoSpaceDE/>
        <w:autoSpaceDN/>
        <w:bidi w:val="0"/>
        <w:adjustRightInd/>
        <w:snapToGrid/>
        <w:spacing w:line="0" w:lineRule="atLeast"/>
        <w:ind w:firstLine="561"/>
        <w:jc w:val="left"/>
        <w:textAlignment w:val="auto"/>
        <w:outlineLvl w:val="9"/>
        <w:rPr>
          <w:color w:val="00B050"/>
        </w:rPr>
      </w:pPr>
      <w:r>
        <w:t xml:space="preserve">void driveLongJourney( ); </w:t>
      </w:r>
      <w:r>
        <w:rPr>
          <w:color w:val="00B050"/>
        </w:rPr>
        <w:t>//vt + adj + n</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45" w:name="_Toc465171846"/>
      <w:bookmarkStart w:id="146" w:name="_Toc465186437"/>
      <w:bookmarkStart w:id="147" w:name="_Toc28367"/>
      <w:bookmarkStart w:id="148" w:name="_Toc1175160768"/>
      <w:bookmarkStart w:id="149" w:name="_Toc465955274"/>
      <w:bookmarkStart w:id="150" w:name="_Toc1386655035"/>
      <w:bookmarkStart w:id="151" w:name="_Toc270605925"/>
      <w:bookmarkStart w:id="152" w:name="_Toc1890340550"/>
      <w:bookmarkStart w:id="153" w:name="_Toc983946187"/>
      <w:bookmarkStart w:id="154" w:name="_Toc1511268775"/>
      <w:bookmarkStart w:id="155" w:name="_Toc179845273"/>
      <w:bookmarkStart w:id="156" w:name="_Toc623419078"/>
      <w:bookmarkStart w:id="157" w:name="_Toc2033702569"/>
      <w:bookmarkStart w:id="158" w:name="_Toc1040586161"/>
      <w:bookmarkStart w:id="159" w:name="_Toc164206778"/>
      <w:bookmarkStart w:id="160" w:name="_Toc1641554118"/>
      <w:bookmarkStart w:id="161" w:name="_Toc1557585131"/>
      <w:bookmarkStart w:id="162" w:name="_Toc1901255732"/>
      <w:bookmarkStart w:id="163" w:name="_Toc411947195"/>
      <w:bookmarkStart w:id="164" w:name="_Toc624006181"/>
      <w:bookmarkStart w:id="165" w:name="_Toc802150600"/>
      <w:r>
        <w:t xml:space="preserve">enumeration name </w:t>
      </w:r>
      <w:r>
        <w:rPr>
          <w:rFonts w:hint="eastAsia"/>
        </w:rPr>
        <w:t>枚</w:t>
      </w:r>
      <w:r>
        <w:t>举命名</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6" w:name="_Toc465171847"/>
      <w:bookmarkStart w:id="167" w:name="_Toc465186438"/>
      <w:r>
        <w:t>枚举类型名采用首字母大写、枚举值则采取单词全部大写，词与词之间采用“_”连接</w:t>
      </w:r>
      <w:bookmarkEnd w:id="166"/>
      <w:bookmarkEnd w:id="167"/>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t xml:space="preserve">enum </w:t>
      </w:r>
      <w:r>
        <w:rPr>
          <w:color w:val="00B0F0"/>
        </w:rPr>
        <w:t>U</w:t>
      </w:r>
      <w:r>
        <w:t>rl</w:t>
      </w:r>
      <w:r>
        <w:rPr>
          <w:color w:val="00B0F0"/>
        </w:rPr>
        <w:t>T</w:t>
      </w:r>
      <w:r>
        <w:t>able</w:t>
      </w:r>
      <w:r>
        <w:rPr>
          <w:color w:val="00B0F0"/>
        </w:rPr>
        <w:t>E</w:t>
      </w:r>
      <w:r>
        <w:t>rror{</w:t>
      </w:r>
      <w:r>
        <w:rPr>
          <w:color w:val="00B0F0"/>
        </w:rPr>
        <w:t>OK</w:t>
      </w:r>
      <w:r>
        <w:t xml:space="preserve"> = 0, </w:t>
      </w:r>
      <w:r>
        <w:rPr>
          <w:color w:val="00B0F0"/>
        </w:rPr>
        <w:t>OUT_OF_MEM</w:t>
      </w:r>
      <w:r>
        <w:t>= 1}；</w:t>
      </w:r>
    </w:p>
    <w:p>
      <w:pPr>
        <w:keepNext w:val="0"/>
        <w:keepLines w:val="0"/>
        <w:pageBreakBefore w:val="0"/>
        <w:widowControl/>
        <w:kinsoku/>
        <w:wordWrap/>
        <w:overflowPunct/>
        <w:topLinePunct w:val="0"/>
        <w:autoSpaceDE/>
        <w:autoSpaceDN/>
        <w:bidi w:val="0"/>
        <w:adjustRightInd/>
        <w:snapToGrid/>
        <w:spacing w:beforeLines="0" w:after="0" w:afterLines="0" w:line="0" w:lineRule="atLeast"/>
        <w:ind w:right="0" w:rightChars="0"/>
        <w:jc w:val="left"/>
        <w:textAlignment w:val="auto"/>
        <w:outlineLvl w:val="9"/>
      </w:pPr>
    </w:p>
    <w:p>
      <w:pPr>
        <w:pStyle w:val="53"/>
        <w:keepNext w:val="0"/>
        <w:keepLines w:val="0"/>
        <w:pageBreakBefore w:val="0"/>
        <w:widowControl/>
        <w:numPr>
          <w:ilvl w:val="0"/>
          <w:numId w:val="8"/>
        </w:numPr>
        <w:kinsoku/>
        <w:wordWrap/>
        <w:overflowPunct/>
        <w:topLinePunct w:val="0"/>
        <w:autoSpaceDE/>
        <w:autoSpaceDN/>
        <w:bidi w:val="0"/>
        <w:adjustRightInd/>
        <w:snapToGrid/>
        <w:spacing w:line="0" w:lineRule="atLeast"/>
        <w:ind w:right="0" w:rightChars="0"/>
        <w:jc w:val="left"/>
        <w:textAlignment w:val="auto"/>
        <w:outlineLvl w:val="9"/>
      </w:pPr>
      <w:bookmarkStart w:id="168" w:name="_Toc465171848"/>
      <w:bookmarkStart w:id="169" w:name="_Toc465186439"/>
      <w:r>
        <w:t>枚举类型名与枚举值一般都采用名词属性</w:t>
      </w:r>
      <w:bookmarkEnd w:id="168"/>
      <w:bookmarkEnd w:id="16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1"/>
      </w:pPr>
      <w:bookmarkStart w:id="170" w:name="_Toc465171849"/>
      <w:bookmarkStart w:id="171" w:name="_Toc465955275"/>
      <w:bookmarkStart w:id="172" w:name="_Toc465186440"/>
      <w:bookmarkStart w:id="173" w:name="_Toc21160"/>
      <w:bookmarkStart w:id="174" w:name="_Toc106577806"/>
      <w:bookmarkStart w:id="175" w:name="_Toc1587344537"/>
      <w:bookmarkStart w:id="176" w:name="_Toc1172571855"/>
      <w:bookmarkStart w:id="177" w:name="_Toc875609008"/>
      <w:bookmarkStart w:id="178" w:name="_Toc619421931"/>
      <w:bookmarkStart w:id="179" w:name="_Toc842980035"/>
      <w:bookmarkStart w:id="180" w:name="_Toc2020510868"/>
      <w:bookmarkStart w:id="181" w:name="_Toc985011655"/>
      <w:bookmarkStart w:id="182" w:name="_Toc2031998862"/>
      <w:bookmarkStart w:id="183" w:name="_Toc1369906954"/>
      <w:bookmarkStart w:id="184" w:name="_Toc66744950"/>
      <w:bookmarkStart w:id="185" w:name="_Toc1987036073"/>
      <w:bookmarkStart w:id="186" w:name="_Toc2057818285"/>
      <w:bookmarkStart w:id="187" w:name="_Toc1933581939"/>
      <w:bookmarkStart w:id="188" w:name="_Toc1580630633"/>
      <w:bookmarkStart w:id="189" w:name="_Toc897168041"/>
      <w:bookmarkStart w:id="190" w:name="_Toc672470215"/>
      <w:r>
        <w:t>macro name 宏定义名</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全部大写，单词之间用“_”连接</w:t>
      </w:r>
    </w:p>
    <w:p>
      <w:pPr>
        <w:keepNext w:val="0"/>
        <w:keepLines w:val="0"/>
        <w:pageBreakBefore w:val="0"/>
        <w:widowControl/>
        <w:kinsoku/>
        <w:wordWrap/>
        <w:overflowPunct/>
        <w:topLinePunct w:val="0"/>
        <w:autoSpaceDE/>
        <w:autoSpaceDN/>
        <w:bidi w:val="0"/>
        <w:adjustRightInd/>
        <w:snapToGrid/>
        <w:spacing w:line="0" w:lineRule="atLeast"/>
        <w:ind w:left="0" w:leftChars="0"/>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outlineLvl w:val="9"/>
      </w:pPr>
      <w:r>
        <w:t xml:space="preserve">#define </w:t>
      </w:r>
      <w:r>
        <w:rPr>
          <w:color w:val="00B0F0"/>
        </w:rPr>
        <w:t>PI</w:t>
      </w:r>
      <w:r>
        <w:t xml:space="preserve"> 3.1415</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ADD</w:t>
      </w:r>
      <w:r>
        <w:t xml:space="preserve"> (a)+(b)</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r>
        <w:t xml:space="preserve">#define </w:t>
      </w:r>
      <w:r>
        <w:rPr>
          <w:color w:val="00B0F0"/>
        </w:rPr>
        <w:t>PI_ROUNDED</w:t>
      </w:r>
      <w:r>
        <w:t xml:space="preserve"> 3.0</w:t>
      </w:r>
    </w:p>
    <w:p>
      <w:pPr>
        <w:keepNext w:val="0"/>
        <w:keepLines w:val="0"/>
        <w:pageBreakBefore w:val="0"/>
        <w:widowControl/>
        <w:kinsoku/>
        <w:wordWrap/>
        <w:overflowPunct/>
        <w:topLinePunct w:val="0"/>
        <w:autoSpaceDE/>
        <w:autoSpaceDN/>
        <w:bidi w:val="0"/>
        <w:adjustRightInd/>
        <w:snapToGrid/>
        <w:spacing w:line="0" w:lineRule="atLeast"/>
        <w:ind w:left="0" w:leftChars="0" w:right="4197" w:firstLine="56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涉及系统、跨平台、编程语言等条件编译宏定义时有很多成俗的情况，比如使用双下划线甚至全部小写：</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__cplusplus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jc w:val="left"/>
        <w:textAlignment w:val="auto"/>
        <w:outlineLvl w:val="9"/>
      </w:pPr>
      <w:r>
        <w:t>#ifdef __MINGW_NAME_AW</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191" w:name="_Toc465186441"/>
      <w:bookmarkStart w:id="192" w:name="_Toc798330733"/>
      <w:bookmarkStart w:id="193" w:name="_Toc527841979"/>
      <w:bookmarkStart w:id="194" w:name="_Toc654158962"/>
      <w:bookmarkStart w:id="195" w:name="_Toc355241805"/>
      <w:bookmarkStart w:id="196" w:name="_Toc641681721"/>
      <w:bookmarkStart w:id="197" w:name="_Toc1631447648"/>
      <w:bookmarkStart w:id="198" w:name="_Toc560106032"/>
      <w:bookmarkStart w:id="199" w:name="_Toc465171850"/>
      <w:bookmarkStart w:id="200" w:name="_Toc1035989328"/>
      <w:bookmarkStart w:id="201" w:name="_Toc548485787"/>
      <w:bookmarkStart w:id="202" w:name="_Toc731755879"/>
      <w:bookmarkStart w:id="203" w:name="_Toc465955276"/>
      <w:bookmarkStart w:id="204" w:name="_Toc914833758"/>
      <w:bookmarkStart w:id="205" w:name="_Toc6542"/>
      <w:bookmarkStart w:id="206" w:name="_Toc958736686"/>
      <w:bookmarkStart w:id="207" w:name="_Toc893246916"/>
      <w:bookmarkStart w:id="208" w:name="_Toc724642994"/>
      <w:bookmarkStart w:id="209" w:name="_Toc1741597676"/>
      <w:bookmarkStart w:id="210" w:name="_Toc1909427403"/>
      <w:bookmarkStart w:id="211" w:name="_Toc1566053841"/>
      <w:r>
        <w:t>typedef /using 声明类型别名、函数指针等</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2" w:name="_Toc465186442"/>
      <w:bookmarkStart w:id="213" w:name="_Toc465171851"/>
      <w:r>
        <w:t>别名采取首字母大写原则</w:t>
      </w:r>
      <w:bookmarkEnd w:id="212"/>
      <w:bookmarkEnd w:id="213"/>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【类型别名】</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typedef QList&lt;QMimeType&gt;::Iterator </w:t>
      </w:r>
      <w:r>
        <w:rPr>
          <w:color w:val="00B0F0"/>
        </w:rPr>
        <w:t>I</w:t>
      </w:r>
      <w:r>
        <w:t>terator;</w:t>
      </w:r>
    </w:p>
    <w:p>
      <w:pPr>
        <w:keepNext w:val="0"/>
        <w:keepLines w:val="0"/>
        <w:pageBreakBefore w:val="0"/>
        <w:widowControl/>
        <w:kinsoku/>
        <w:wordWrap/>
        <w:overflowPunct/>
        <w:topLinePunct w:val="0"/>
        <w:autoSpaceDE/>
        <w:autoSpaceDN/>
        <w:bidi w:val="0"/>
        <w:adjustRightInd/>
        <w:snapToGrid/>
        <w:spacing w:beforeLines="0" w:afterLines="0" w:line="0" w:lineRule="atLeast"/>
        <w:ind w:right="1276" w:firstLine="561"/>
        <w:jc w:val="left"/>
        <w:textAlignment w:val="auto"/>
        <w:outlineLvl w:val="9"/>
      </w:pPr>
      <w:r>
        <w:t xml:space="preserve">using </w:t>
      </w:r>
      <w:r>
        <w:rPr>
          <w:color w:val="00B0F0"/>
        </w:rPr>
        <w:t>W</w:t>
      </w:r>
      <w:r>
        <w:t>ord</w:t>
      </w:r>
      <w:r>
        <w:rPr>
          <w:color w:val="00B0F0"/>
        </w:rPr>
        <w:t>C</w:t>
      </w:r>
      <w:r>
        <w:t>ount = QMap&lt;QString, int&gt;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67" w:firstLine="0"/>
        <w:jc w:val="left"/>
        <w:textAlignment w:val="auto"/>
        <w:outlineLvl w:val="9"/>
      </w:pPr>
      <w:r>
        <w:t>【函数指针】</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typedef void(*</w:t>
      </w:r>
      <w:r>
        <w:rPr>
          <w:color w:val="00B0F0"/>
        </w:rPr>
        <w:t>S</w:t>
      </w:r>
      <w:r>
        <w:t>tart</w:t>
      </w:r>
      <w:r>
        <w:rPr>
          <w:color w:val="00B0F0"/>
        </w:rPr>
        <w:t>A</w:t>
      </w:r>
      <w:r>
        <w:t>ddress</w:t>
      </w:r>
      <w:r>
        <w:rPr>
          <w:color w:val="00B0F0"/>
        </w:rPr>
        <w:t>F</w:t>
      </w:r>
      <w:r>
        <w:t>unc)(int, 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r>
        <w:t xml:space="preserve">using </w:t>
      </w:r>
      <w:r>
        <w:rPr>
          <w:color w:val="00B0F0"/>
        </w:rPr>
        <w:t>S</w:t>
      </w:r>
      <w:r>
        <w:t>tart</w:t>
      </w:r>
      <w:r>
        <w:rPr>
          <w:color w:val="00B0F0"/>
        </w:rPr>
        <w:t>A</w:t>
      </w:r>
      <w:r>
        <w:t>ddress</w:t>
      </w:r>
      <w:r>
        <w:rPr>
          <w:color w:val="00B0F0"/>
        </w:rPr>
        <w:t>F</w:t>
      </w:r>
      <w:r>
        <w:t>unc = void(*)(int,int)</w:t>
      </w:r>
    </w:p>
    <w:p>
      <w:pPr>
        <w:keepNext w:val="0"/>
        <w:keepLines w:val="0"/>
        <w:pageBreakBefore w:val="0"/>
        <w:widowControl/>
        <w:kinsoku/>
        <w:wordWrap/>
        <w:overflowPunct/>
        <w:topLinePunct w:val="0"/>
        <w:autoSpaceDE/>
        <w:autoSpaceDN/>
        <w:bidi w:val="0"/>
        <w:adjustRightInd/>
        <w:snapToGrid/>
        <w:spacing w:beforeLines="0" w:afterLines="0" w:line="0" w:lineRule="atLeast"/>
        <w:ind w:right="1933" w:firstLine="561"/>
        <w:jc w:val="left"/>
        <w:textAlignment w:val="auto"/>
        <w:outlineLvl w:val="9"/>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left"/>
        <w:textAlignment w:val="auto"/>
        <w:outlineLvl w:val="9"/>
      </w:pPr>
      <w:r>
        <w:rPr>
          <w:shd w:val="clear" w:color="auto" w:fill="D9D9D9"/>
        </w:rPr>
        <w:t>备注</w:t>
      </w:r>
      <w:r>
        <w:rPr>
          <w:rFonts w:hint="eastAsia"/>
          <w:shd w:val="clear" w:color="auto" w:fill="D9D9D9"/>
        </w:rPr>
        <w:t>:</w:t>
      </w:r>
      <w:r>
        <w:t>函数指针无需特别标示 p 或 Ptr 这类字样</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4" w:name="_Toc465171852"/>
      <w:bookmarkStart w:id="215" w:name="_Toc465186443"/>
      <w:r>
        <w:t>指针类型别名需将 Ptr 作为后缀（包括智能指针</w:t>
      </w:r>
      <w:r>
        <w:rPr>
          <w:rFonts w:hint="eastAsia"/>
        </w:rPr>
        <w:t>）</w:t>
      </w:r>
      <w:bookmarkEnd w:id="214"/>
      <w:bookmarkEnd w:id="215"/>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rPr>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Pad* Pad</w:t>
      </w:r>
      <w:r>
        <w:rPr>
          <w:color w:val="00B0F0"/>
        </w:rPr>
        <w:t>Ptr</w:t>
      </w:r>
      <w:r>
        <w:t>;</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using FiducialMark</w:t>
      </w:r>
      <w:r>
        <w:rPr>
          <w:color w:val="00B0F0"/>
        </w:rPr>
        <w:t>Ptr</w:t>
      </w:r>
      <w:r>
        <w:t xml:space="preserve"> = FiducialMark*;</w:t>
      </w:r>
    </w:p>
    <w:p>
      <w:pPr>
        <w:keepNext w:val="0"/>
        <w:keepLines w:val="0"/>
        <w:pageBreakBefore w:val="0"/>
        <w:widowControl/>
        <w:kinsoku/>
        <w:wordWrap/>
        <w:overflowPunct/>
        <w:topLinePunct w:val="0"/>
        <w:autoSpaceDE/>
        <w:autoSpaceDN/>
        <w:bidi w:val="0"/>
        <w:adjustRightInd/>
        <w:snapToGrid/>
        <w:spacing w:line="0" w:lineRule="atLeast"/>
        <w:ind w:right="2390" w:firstLine="560"/>
        <w:jc w:val="left"/>
        <w:textAlignment w:val="auto"/>
        <w:outlineLvl w:val="9"/>
      </w:pPr>
      <w:r>
        <w:t>typedef std::shared_ptr&lt;Shape&gt; Shape</w:t>
      </w:r>
      <w:r>
        <w:rPr>
          <w:color w:val="00B0F0"/>
        </w:rPr>
        <w:t>Ptr</w:t>
      </w:r>
      <w:r>
        <w:t>;</w:t>
      </w:r>
    </w:p>
    <w:p>
      <w:pPr>
        <w:keepNext w:val="0"/>
        <w:keepLines w:val="0"/>
        <w:pageBreakBefore w:val="0"/>
        <w:widowControl/>
        <w:kinsoku/>
        <w:wordWrap/>
        <w:overflowPunct/>
        <w:topLinePunct w:val="0"/>
        <w:autoSpaceDE/>
        <w:autoSpaceDN/>
        <w:bidi w:val="0"/>
        <w:adjustRightInd/>
        <w:snapToGrid/>
        <w:spacing w:beforeLines="0" w:after="0" w:afterLines="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6" w:name="_Toc465171853"/>
      <w:bookmarkStart w:id="217" w:name="_Toc465186444"/>
      <w:r>
        <w:t>容器类型别名需后缀容器名称</w:t>
      </w:r>
      <w:bookmarkEnd w:id="216"/>
      <w:bookmarkEnd w:id="217"/>
    </w:p>
    <w:p>
      <w:pPr>
        <w:keepNext w:val="0"/>
        <w:keepLines w:val="0"/>
        <w:pageBreakBefore w:val="0"/>
        <w:widowControl/>
        <w:kinsoku/>
        <w:wordWrap/>
        <w:overflowPunct/>
        <w:topLinePunct w:val="0"/>
        <w:autoSpaceDE/>
        <w:autoSpaceDN/>
        <w:bidi w:val="0"/>
        <w:adjustRightInd/>
        <w:snapToGrid/>
        <w:spacing w:line="0" w:lineRule="atLeast"/>
        <w:jc w:val="left"/>
        <w:textAlignment w:val="auto"/>
        <w:outlineLvl w:val="9"/>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jc w:val="left"/>
        <w:textAlignment w:val="auto"/>
        <w:outlineLvl w:val="9"/>
      </w:pPr>
      <w:r>
        <w:t>typedef QHash&lt;QString, QModelIndex&gt; NameIndex</w:t>
      </w:r>
      <w:r>
        <w:rPr>
          <w:color w:val="00B0F0"/>
        </w:rPr>
        <w:t>Hash</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std::vector&lt;std::string&gt; String</w:t>
      </w:r>
      <w:r>
        <w:rPr>
          <w:color w:val="00B0F0"/>
        </w:rPr>
        <w:t>Vector</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Channel</w:t>
      </w:r>
      <w:r>
        <w:rPr>
          <w:color w:val="00B0F0"/>
        </w:rPr>
        <w:t>Map</w:t>
      </w:r>
      <w:r>
        <w:t xml:space="preserve"> = std::map &lt;Name, Channel&gt;;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std::map&lt;int, PeerTracker&gt; PeerTracker</w:t>
      </w:r>
      <w:r>
        <w:rPr>
          <w:color w:val="00B0F0"/>
        </w:rPr>
        <w:t>Map</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typedef std::list&lt;int*&gt; Int</w:t>
      </w:r>
      <w:r>
        <w:rPr>
          <w:color w:val="00B0F0"/>
        </w:rPr>
        <w:t>PtrList</w:t>
      </w:r>
      <w:r>
        <w:rPr>
          <w:color w:val="00B050"/>
        </w:rPr>
        <w:t xml:space="preserve"> //尖括号有指针需加上 Ptr</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left"/>
        <w:textAlignment w:val="auto"/>
        <w:outlineLvl w:val="9"/>
      </w:pPr>
      <w:r>
        <w:t>using Float</w:t>
      </w:r>
      <w:r>
        <w:rPr>
          <w:color w:val="00B0F0"/>
        </w:rPr>
        <w:t>Set</w:t>
      </w:r>
      <w:r>
        <w:t xml:space="preserve"> = std::set&lt;float&gt;;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outlineLvl w:val="9"/>
      </w:pPr>
    </w:p>
    <w:p>
      <w:pPr>
        <w:pStyle w:val="53"/>
        <w:keepNext w:val="0"/>
        <w:keepLines w:val="0"/>
        <w:pageBreakBefore w:val="0"/>
        <w:widowControl/>
        <w:numPr>
          <w:ilvl w:val="0"/>
          <w:numId w:val="9"/>
        </w:numPr>
        <w:kinsoku/>
        <w:wordWrap/>
        <w:overflowPunct/>
        <w:topLinePunct w:val="0"/>
        <w:autoSpaceDE/>
        <w:autoSpaceDN/>
        <w:bidi w:val="0"/>
        <w:adjustRightInd/>
        <w:snapToGrid/>
        <w:spacing w:line="0" w:lineRule="atLeast"/>
        <w:jc w:val="left"/>
        <w:textAlignment w:val="auto"/>
        <w:outlineLvl w:val="9"/>
      </w:pPr>
      <w:bookmarkStart w:id="218" w:name="_Toc465186445"/>
      <w:bookmarkStart w:id="219" w:name="_Toc465171854"/>
      <w:r>
        <w:t>申明类型别名与函数指针等通常采用名词属性</w:t>
      </w:r>
      <w:bookmarkEnd w:id="218"/>
      <w:bookmarkEnd w:id="219"/>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3"/>
        <w:keepNext w:val="0"/>
        <w:keepLines w:val="0"/>
        <w:pageBreakBefore w:val="0"/>
        <w:widowControl/>
        <w:numPr>
          <w:ilvl w:val="0"/>
          <w:numId w:val="2"/>
        </w:numPr>
        <w:kinsoku/>
        <w:wordWrap/>
        <w:overflowPunct/>
        <w:topLinePunct w:val="0"/>
        <w:autoSpaceDE/>
        <w:autoSpaceDN/>
        <w:bidi w:val="0"/>
        <w:adjustRightInd/>
        <w:snapToGrid/>
        <w:spacing w:line="240" w:lineRule="auto"/>
        <w:ind w:left="0" w:firstLine="0"/>
        <w:textAlignment w:val="auto"/>
      </w:pPr>
      <w:bookmarkStart w:id="220" w:name="_Toc6329"/>
      <w:bookmarkStart w:id="221" w:name="_Toc465955277"/>
      <w:bookmarkStart w:id="222" w:name="_Toc358435070"/>
      <w:bookmarkStart w:id="223" w:name="_Toc465186446"/>
      <w:bookmarkStart w:id="224" w:name="_Toc763636313"/>
      <w:bookmarkStart w:id="225" w:name="_Toc465171855"/>
      <w:bookmarkStart w:id="226" w:name="_Toc1908102792"/>
      <w:bookmarkStart w:id="227" w:name="_Toc736049361"/>
      <w:bookmarkStart w:id="228" w:name="_Toc1322569506"/>
      <w:bookmarkStart w:id="229" w:name="_Toc766932085"/>
      <w:bookmarkStart w:id="230" w:name="_Toc1083652527"/>
      <w:bookmarkStart w:id="231" w:name="_Toc952625357"/>
      <w:bookmarkStart w:id="232" w:name="_Toc1506232336"/>
      <w:bookmarkStart w:id="233" w:name="_Toc1568363060"/>
      <w:bookmarkStart w:id="234" w:name="_Toc259665228"/>
      <w:bookmarkStart w:id="235" w:name="_Toc669618440"/>
      <w:bookmarkStart w:id="236" w:name="_Toc1062881187"/>
      <w:bookmarkStart w:id="237" w:name="_Toc1482773404"/>
      <w:bookmarkStart w:id="238" w:name="_Toc1099779691"/>
      <w:bookmarkStart w:id="239" w:name="_Toc1611281574"/>
      <w:bookmarkStart w:id="240" w:name="_Toc838918042"/>
      <w:r>
        <w:t>name abbreviation rules 命名缩写规则</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1" w:name="_Toc465186447"/>
      <w:bookmarkStart w:id="242" w:name="_Toc465171856"/>
      <w:r>
        <w:t>只接受常见缩写，禁止初级程序员无法理解的缩写</w:t>
      </w:r>
      <w:bookmarkEnd w:id="241"/>
      <w:bookmarkEnd w:id="242"/>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r>
        <w:rPr>
          <w:rFonts w:hint="default"/>
          <w:shd w:val="clear" w:color="FFFFFF" w:fill="D9D9D9"/>
        </w:rPr>
        <w:t>好的缩写</w:t>
      </w:r>
      <w:r>
        <w:rPr>
          <w:rFonts w:hint="eastAsia"/>
          <w:shd w:val="clear" w:color="FFFFFF" w:fill="D9D9D9"/>
        </w:rPr>
        <w:t>:</w:t>
      </w:r>
    </w:p>
    <w:tbl>
      <w:tblPr>
        <w:tblStyle w:val="39"/>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command -&gt; cmd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message -&gt; msg</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parameter -&gt; param</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argument -&gt; arg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source -&gt; src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destination -&gt; dest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string -&gt; str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image-&gt;img</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form -&gt; frm</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control -&gt; ctrl</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average -&gt; avg</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password -&gt; pwd</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statistic -&gt; stat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user -&gt; usr</w:t>
            </w:r>
          </w:p>
        </w:tc>
      </w:tr>
      <w:tr>
        <w:trPr>
          <w:trHeight w:val="90" w:hRule="atLeast"/>
        </w:trP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server -&gt; srv</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temparory -&gt; tmp/temp</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initial -&gt; init</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library -&gt; lib</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manager -&gt; mgr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picture -&gt; pic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position -&gt; pos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pointer -&gt; ptr</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error -&gt; err</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w:t>
            </w:r>
            <w:r>
              <w:rPr>
                <w:lang w:val="de-DE"/>
              </w:rPr>
              <w:t>information -&gt; info</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increment -&gt; inc</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insert -&gt; ins</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flag -&gt; flg</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point -&gt; pt</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database -&gt; db</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function -&gt; func</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rFonts w:hint="eastAsia" w:ascii="Times New Roman" w:hAnsi="Times New Roman" w:eastAsia="华文楷体" w:cstheme="minorBidi"/>
                <w:color w:val="auto"/>
                <w:sz w:val="24"/>
                <w:szCs w:val="24"/>
                <w:lang w:val="en-US" w:eastAsia="zh-CN" w:bidi="ar-SA"/>
              </w:rPr>
              <w:t>√</w:t>
            </w:r>
            <w:r>
              <w:t xml:space="preserve"> return -&gt; rtn</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0"/>
        <w:jc w:val="left"/>
        <w:textAlignment w:val="auto"/>
        <w:outlineLvl w:val="9"/>
      </w:pPr>
      <w:r>
        <w:rPr>
          <w:rFonts w:hint="default"/>
          <w:shd w:val="clear" w:color="FFFFFF" w:fill="D9D9D9"/>
        </w:rPr>
        <w:t>错误缩写</w:t>
      </w:r>
      <w:r>
        <w:rPr>
          <w:rFonts w:hint="eastAsia"/>
          <w:shd w:val="clear" w:color="FFFFFF" w:fill="D9D9D9"/>
        </w:rPr>
        <w:t>:</w:t>
      </w:r>
    </w:p>
    <w:tbl>
      <w:tblPr>
        <w:tblStyle w:val="38"/>
        <w:tblW w:w="7631" w:type="dxa"/>
        <w:tblInd w:w="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auto"/>
                <w:sz w:val="32"/>
                <w:szCs w:val="21"/>
              </w:rPr>
              <w:t>×</w:t>
            </w:r>
            <w:r>
              <w:rPr>
                <w:color w:val="00B050"/>
                <w:sz w:val="32"/>
                <w:szCs w:val="21"/>
              </w:rPr>
              <w:t xml:space="preserve"> </w:t>
            </w:r>
            <w:r>
              <w:t>shared -&gt; shrd</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rPr>
                <w:color w:val="auto"/>
                <w:sz w:val="32"/>
                <w:szCs w:val="21"/>
              </w:rPr>
              <w:t xml:space="preserve">× </w:t>
            </w:r>
            <w:r>
              <w:t>shared pointer -&gt;sp</w:t>
            </w:r>
          </w:p>
        </w:tc>
      </w:tr>
      <w:tr>
        <w:tc>
          <w:tcPr>
            <w:tcW w:w="3483"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list -&gt; ls</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unique -&gt; uq</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w:t>
            </w:r>
            <w:r>
              <w:t>decrement -&gt; de</w:t>
            </w:r>
          </w:p>
        </w:tc>
        <w:tc>
          <w:tcPr>
            <w:tcW w:w="4148"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right="0" w:rightChars="0" w:firstLine="0"/>
              <w:jc w:val="left"/>
              <w:textAlignment w:val="auto"/>
              <w:outlineLvl w:val="9"/>
              <w:rPr>
                <w:vertAlign w:val="baseline"/>
              </w:rPr>
            </w:pPr>
            <w:r>
              <w:rPr>
                <w:color w:val="auto"/>
                <w:sz w:val="32"/>
                <w:szCs w:val="21"/>
              </w:rPr>
              <w:t xml:space="preserve">× </w:t>
            </w:r>
            <w:r>
              <w:t>window -&gt;wndw</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pPr>
    </w:p>
    <w:p>
      <w:pPr>
        <w:pStyle w:val="53"/>
        <w:keepNext w:val="0"/>
        <w:keepLines w:val="0"/>
        <w:pageBreakBefore w:val="0"/>
        <w:widowControl/>
        <w:numPr>
          <w:ilvl w:val="0"/>
          <w:numId w:val="10"/>
        </w:numPr>
        <w:kinsoku/>
        <w:wordWrap/>
        <w:overflowPunct/>
        <w:topLinePunct w:val="0"/>
        <w:autoSpaceDE/>
        <w:autoSpaceDN/>
        <w:bidi w:val="0"/>
        <w:adjustRightInd/>
        <w:snapToGrid/>
        <w:spacing w:line="0" w:lineRule="atLeast"/>
        <w:ind w:right="0" w:rightChars="0"/>
        <w:jc w:val="left"/>
        <w:textAlignment w:val="auto"/>
        <w:outlineLvl w:val="9"/>
      </w:pPr>
      <w:bookmarkStart w:id="243" w:name="_Toc465171857"/>
      <w:bookmarkStart w:id="244" w:name="_Toc465186448"/>
      <w:r>
        <w:t>静止使用去元音缩写法（只保留辅音）</w:t>
      </w:r>
      <w:bookmarkEnd w:id="243"/>
      <w:bookmarkEnd w:id="244"/>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t>×create -&gt;crt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vertAlign w:val="baseline"/>
              </w:rPr>
            </w:pPr>
            <w:r>
              <w:t>×function -&gt;fnctn</w:t>
            </w:r>
          </w:p>
        </w:tc>
      </w:tr>
    </w:tbl>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hd w:val="clear" w:color="FFFFFF" w:fill="D9D9D9"/>
        </w:rPr>
      </w:pPr>
      <w:r>
        <w:rPr>
          <w:shd w:val="clear" w:color="FFFFFF" w:fill="D9D9D9"/>
        </w:rPr>
        <w:t>特例:</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jc w:val="left"/>
        <w:textAlignment w:val="auto"/>
        <w:outlineLvl w:val="9"/>
      </w:pPr>
      <w:r>
        <w:t>部分 UI 控件命名，其控件类型缩写作为前缀或后缀时可以破例使用，比如</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color w:val="00B0F0"/>
              </w:rPr>
              <w:t>tbx</w:t>
            </w:r>
            <w:r>
              <w:t>Name</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vertAlign w:val="baseline"/>
              </w:rPr>
            </w:pPr>
            <w:r>
              <w:rPr>
                <w:color w:val="007D00"/>
              </w:rPr>
              <w:t>//tbx 代表 textBox</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rPr>
                <w:color w:val="00B0F0"/>
              </w:rPr>
              <w:t>lbl</w:t>
            </w:r>
            <w:r>
              <w:t>Result</w:t>
            </w:r>
          </w:p>
        </w:tc>
        <w:tc>
          <w:tcPr>
            <w:tcW w:w="4148" w:type="dxa"/>
            <w:tcBorders>
              <w:top w:val="nil"/>
              <w:left w:val="nil"/>
              <w:bottom w:val="nil"/>
              <w:right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rPr>
                <w:color w:val="007D00"/>
              </w:rPr>
            </w:pPr>
            <w:r>
              <w:rPr>
                <w:color w:val="007D00"/>
              </w:rPr>
              <w:t>//lbl 代表 label</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color w:val="00B0F0"/>
              </w:rPr>
            </w:pPr>
            <w:r>
              <w:t>info</w:t>
            </w:r>
            <w:r>
              <w:rPr>
                <w:color w:val="00B0F0"/>
              </w:rPr>
              <w:t>Dlg</w:t>
            </w:r>
          </w:p>
        </w:tc>
        <w:tc>
          <w:tcPr>
            <w:tcW w:w="414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color w:val="007D00"/>
              </w:rPr>
            </w:pPr>
            <w:r>
              <w:rPr>
                <w:color w:val="007D00"/>
              </w:rPr>
              <w:t>//Dlg 代表 Dialog</w:t>
            </w:r>
          </w:p>
        </w:tc>
      </w:tr>
    </w:tbl>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7D00"/>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245" w:name="_Toc24083"/>
      <w:bookmarkStart w:id="246" w:name="_Toc465955278"/>
      <w:bookmarkStart w:id="247" w:name="_Toc1869993779"/>
      <w:bookmarkStart w:id="248" w:name="_Toc2013937804"/>
      <w:bookmarkStart w:id="249" w:name="_Toc1904566102"/>
      <w:bookmarkStart w:id="250" w:name="_Toc1812256642"/>
      <w:bookmarkStart w:id="251" w:name="_Toc315978948"/>
      <w:bookmarkStart w:id="252" w:name="_Toc473019676"/>
      <w:bookmarkStart w:id="253" w:name="_Toc33622591"/>
      <w:bookmarkStart w:id="254" w:name="_Toc1971490917"/>
      <w:bookmarkStart w:id="255" w:name="_Toc1221157573"/>
      <w:bookmarkStart w:id="256" w:name="_Toc1426336288"/>
      <w:bookmarkStart w:id="257" w:name="_Toc1763339101"/>
      <w:bookmarkStart w:id="258" w:name="_Toc880144504"/>
      <w:bookmarkStart w:id="259" w:name="_Toc1334591019"/>
      <w:bookmarkStart w:id="260" w:name="_Toc1715206589"/>
      <w:bookmarkStart w:id="261" w:name="_Toc1094286673"/>
      <w:bookmarkStart w:id="262" w:name="_Toc1921085226"/>
      <w:bookmarkStart w:id="263" w:name="_Toc2112194492"/>
      <w:r>
        <w:rPr>
          <w:rFonts w:hint="eastAsia"/>
        </w:rPr>
        <w:t>头文件</w:t>
      </w:r>
      <w:bookmarkEnd w:id="0"/>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rFonts w:hint="eastAsia"/>
        </w:rPr>
        <w:t xml:space="preserve"> </w:t>
      </w: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64" w:name="_Toc465118979"/>
      <w:bookmarkStart w:id="265" w:name="_Toc888143045"/>
      <w:bookmarkStart w:id="266" w:name="_Toc146106994"/>
      <w:bookmarkStart w:id="267" w:name="_Toc856571210"/>
      <w:bookmarkStart w:id="268" w:name="_Toc1529145629"/>
      <w:bookmarkStart w:id="269" w:name="_Toc144089316"/>
      <w:bookmarkStart w:id="270" w:name="_Toc83275146"/>
      <w:bookmarkStart w:id="271" w:name="_Toc1351899209"/>
      <w:bookmarkStart w:id="272" w:name="_Toc817655758"/>
      <w:bookmarkStart w:id="273" w:name="_Toc1381931041"/>
      <w:bookmarkStart w:id="274" w:name="_Toc876007426"/>
      <w:bookmarkStart w:id="275" w:name="_Toc584492187"/>
      <w:bookmarkStart w:id="276" w:name="_Toc947224963"/>
      <w:bookmarkStart w:id="277" w:name="_Toc18983"/>
      <w:bookmarkStart w:id="278" w:name="_Toc529830650"/>
      <w:bookmarkStart w:id="279" w:name="_Toc34043849"/>
      <w:bookmarkStart w:id="280" w:name="_Toc958015545"/>
      <w:bookmarkStart w:id="281" w:name="_Toc1753701451"/>
      <w:bookmarkStart w:id="282" w:name="_Toc465955279"/>
      <w:bookmarkStart w:id="283" w:name="_Toc290044127"/>
      <w:bookmarkStart w:id="284" w:name="_使用#include防止重复包含"/>
      <w:r>
        <w:rPr>
          <w:rFonts w:hint="eastAsia"/>
        </w:rPr>
        <w:t>使用</w:t>
      </w:r>
      <w:r>
        <w:t>#include</w:t>
      </w:r>
      <w:r>
        <w:rPr>
          <w:rFonts w:hint="eastAsia"/>
        </w:rPr>
        <w:t>防止重复包含</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bookmarkEnd w:id="284"/>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jc w:val="left"/>
        <w:textAlignment w:val="auto"/>
        <w:rPr>
          <w:szCs w:val="28"/>
        </w:rPr>
      </w:pPr>
      <w:r>
        <w:rPr>
          <w:szCs w:val="28"/>
        </w:rPr>
        <w:t>为了防止重复包含头文件，</w:t>
      </w:r>
      <w:r>
        <w:rPr>
          <w:rFonts w:hint="eastAsia"/>
          <w:szCs w:val="28"/>
        </w:rPr>
        <w:t>规定</w:t>
      </w:r>
      <w:r>
        <w:rPr>
          <w:szCs w:val="28"/>
        </w:rPr>
        <w:t>在声明每个头文件时采用#ifndef宏定义方式。</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shd w:val="clear" w:color="FFFFFF" w:fill="D9D9D9"/>
        </w:rPr>
      </w:pPr>
      <w:bookmarkStart w:id="285" w:name="OLE_LINK245"/>
      <w:bookmarkStart w:id="286" w:name="OLE_LINK279"/>
      <w:r>
        <w:rPr>
          <w:rFonts w:hint="eastAsia"/>
          <w:shd w:val="clear" w:color="FFFFFF" w:fill="D9D9D9"/>
        </w:rPr>
        <w:t>举例:</w:t>
      </w:r>
    </w:p>
    <w:bookmarkEnd w:id="285"/>
    <w:bookmarkEnd w:id="286"/>
    <w:p>
      <w:pPr>
        <w:pStyle w:val="27"/>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sz w:val="28"/>
          <w:szCs w:val="28"/>
        </w:rPr>
        <w:t>【方式一：只被微软支持（</w:t>
      </w:r>
      <w:r>
        <w:rPr>
          <w:rFonts w:hint="eastAsia" w:eastAsia="华文楷体" w:asciiTheme="minorHAnsi" w:hAnsiTheme="minorHAnsi"/>
          <w:b/>
          <w:color w:val="00B0F0"/>
          <w:sz w:val="28"/>
          <w:szCs w:val="28"/>
        </w:rPr>
        <w:t>禁止</w:t>
      </w:r>
      <w:r>
        <w:rPr>
          <w:rFonts w:eastAsia="华文楷体" w:asciiTheme="minorHAnsi" w:hAnsiTheme="minorHAnsi"/>
          <w:sz w:val="28"/>
          <w:szCs w:val="28"/>
        </w:rPr>
        <w:t>使用）</w:t>
      </w:r>
      <w:r>
        <w:rPr>
          <w:rFonts w:hint="eastAsia" w:eastAsia="华文楷体" w:asciiTheme="minorHAnsi" w:hAnsiTheme="minorHAnsi"/>
          <w:sz w:val="28"/>
          <w:szCs w:val="28"/>
        </w:rPr>
        <w:t>】</w:t>
      </w:r>
    </w:p>
    <w:tbl>
      <w:tblPr>
        <w:tblStyle w:val="38"/>
        <w:tblW w:w="7631" w:type="dxa"/>
        <w:tblInd w:w="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3"/>
        <w:gridCol w:w="4148"/>
      </w:tblGrid>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vertAlign w:val="baseline"/>
              </w:rPr>
            </w:pPr>
            <w:r>
              <w:rPr>
                <w:rFonts w:ascii="Times New Roman" w:hAnsi="Times New Roman" w:eastAsia="华文楷体" w:cs="Times New Roman"/>
                <w:sz w:val="28"/>
                <w:szCs w:val="28"/>
              </w:rPr>
              <w:t>#program once</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vertAlign w:val="baseline"/>
              </w:rPr>
            </w:pPr>
            <w:r>
              <w:rPr>
                <w:rFonts w:hint="eastAsia" w:eastAsia="华文楷体" w:asciiTheme="minorHAnsi" w:hAnsiTheme="minorHAnsi"/>
                <w:color w:val="00B050"/>
                <w:sz w:val="28"/>
                <w:szCs w:val="28"/>
              </w:rPr>
              <w:t>//只被微软的</w:t>
            </w:r>
            <w:r>
              <w:rPr>
                <w:rFonts w:hint="default" w:ascii="Times New Roman" w:hAnsi="Times New Roman" w:eastAsia="华文楷体" w:cs="Times New Roman"/>
                <w:color w:val="00B050"/>
                <w:sz w:val="28"/>
                <w:szCs w:val="28"/>
              </w:rPr>
              <w:t>VC++</w:t>
            </w:r>
            <w:r>
              <w:rPr>
                <w:rFonts w:hint="eastAsia" w:eastAsia="华文楷体" w:asciiTheme="minorHAnsi" w:hAnsiTheme="minorHAnsi"/>
                <w:color w:val="00B050"/>
                <w:sz w:val="28"/>
                <w:szCs w:val="28"/>
              </w:rPr>
              <w:t>支持</w:t>
            </w:r>
          </w:p>
        </w:tc>
      </w:tr>
      <w:tr>
        <w:tc>
          <w:tcPr>
            <w:tcW w:w="3483" w:type="dxa"/>
            <w:tcBorders>
              <w:top w:val="nil"/>
              <w:left w:val="nil"/>
              <w:bottom w:val="nil"/>
              <w:right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ascii="Times New Roman" w:hAnsi="Times New Roman" w:eastAsia="华文楷体" w:cs="Times New Roman"/>
                <w:sz w:val="28"/>
                <w:szCs w:val="28"/>
              </w:rPr>
            </w:pPr>
            <w:r>
              <w:rPr>
                <w:rFonts w:eastAsia="华文楷体" w:asciiTheme="minorHAnsi" w:hAnsiTheme="minorHAnsi"/>
                <w:color w:val="4D4D4D" w:themeColor="text1"/>
                <w:sz w:val="28"/>
                <w:szCs w:val="28"/>
                <w14:textFill>
                  <w14:solidFill>
                    <w14:schemeClr w14:val="tx1"/>
                  </w14:solidFill>
                </w14:textFill>
              </w:rPr>
              <w:t>…</w:t>
            </w:r>
          </w:p>
        </w:tc>
        <w:tc>
          <w:tcPr>
            <w:tcW w:w="4148" w:type="dxa"/>
            <w:tcBorders>
              <w:top w:val="nil"/>
              <w:left w:val="nil"/>
              <w:bottom w:val="nil"/>
              <w:right w:val="nil"/>
            </w:tcBorders>
          </w:tcPr>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r>
              <w:rPr>
                <w:rFonts w:hint="eastAsia" w:eastAsia="华文楷体" w:asciiTheme="minorHAnsi" w:hAnsiTheme="minorHAnsi"/>
                <w:color w:val="00B050"/>
                <w:sz w:val="28"/>
                <w:szCs w:val="28"/>
              </w:rPr>
              <w:t>//声明、定义语句</w:t>
            </w:r>
          </w:p>
        </w:tc>
      </w:tr>
    </w:tbl>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asciiTheme="minorHAnsi" w:hAnsiTheme="minorHAnsi"/>
          <w:color w:val="007D00"/>
          <w:sz w:val="28"/>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pPr>
      <w:r>
        <w:rPr>
          <w:rFonts w:hint="eastAsia"/>
        </w:rPr>
        <w:t>【</w:t>
      </w:r>
      <w:r>
        <w:t>方式</w:t>
      </w:r>
      <w:r>
        <w:rPr>
          <w:rFonts w:hint="eastAsia"/>
        </w:rPr>
        <w:t>二</w:t>
      </w:r>
      <w:r>
        <w:t>：真正跨平台的方式</w:t>
      </w:r>
      <w:r>
        <w:rPr>
          <w:rFonts w:hint="eastAsia"/>
        </w:rPr>
        <w:t>，</w:t>
      </w:r>
      <w:r>
        <w:t>C</w:t>
      </w:r>
      <w:r>
        <w:rPr>
          <w:rFonts w:hint="eastAsia"/>
        </w:rPr>
        <w:t>、</w:t>
      </w:r>
      <w:r>
        <w:t>C++等都支持</w:t>
      </w:r>
      <w:r>
        <w:rPr>
          <w:rFonts w:hint="eastAsia"/>
        </w:rPr>
        <w:t>（</w:t>
      </w:r>
      <w:r>
        <w:rPr>
          <w:rFonts w:hint="eastAsia" w:cs="宋体" w:asciiTheme="minorHAnsi" w:hAnsiTheme="minorHAnsi"/>
          <w:b/>
          <w:color w:val="00B0F0"/>
          <w:szCs w:val="28"/>
        </w:rPr>
        <w:t>必须</w:t>
      </w:r>
      <w:r>
        <w:t>使用）</w:t>
      </w:r>
      <w:r>
        <w:rPr>
          <w:rFonts w:hint="eastAsia"/>
        </w:rPr>
        <w:t>】</w:t>
      </w:r>
    </w:p>
    <w:tbl>
      <w:tblPr>
        <w:tblStyle w:val="38"/>
        <w:tblW w:w="7631" w:type="dxa"/>
        <w:tblInd w:w="777"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none" w:color="auto" w:sz="0" w:space="0"/>
          <w:insideV w:val="none" w:color="auto" w:sz="0" w:space="0"/>
        </w:tblBorders>
        <w:tblLayout w:type="fixed"/>
        <w:tblCellMar>
          <w:top w:w="0" w:type="dxa"/>
          <w:left w:w="108" w:type="dxa"/>
          <w:bottom w:w="0" w:type="dxa"/>
          <w:right w:w="108" w:type="dxa"/>
        </w:tblCellMar>
      </w:tblPr>
      <w:tblGrid>
        <w:gridCol w:w="3483"/>
        <w:gridCol w:w="4148"/>
      </w:tblGrid>
      <w:tr>
        <w:trPr>
          <w:trHeight w:val="0" w:hRule="atLeast"/>
        </w:trPr>
        <w:tc>
          <w:tcPr>
            <w:tcW w:w="7631" w:type="dxa"/>
            <w:gridSpan w:val="2"/>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rPr>
                <w:rFonts w:hint="eastAsia" w:eastAsia="华文楷体" w:cs="宋体" w:asciiTheme="minorHAnsi" w:hAnsiTheme="minorHAnsi"/>
                <w:color w:val="00B050"/>
                <w:sz w:val="28"/>
                <w:szCs w:val="28"/>
                <w:lang w:val="en-US" w:eastAsia="zh-CN" w:bidi="ar-SA"/>
              </w:rPr>
            </w:pPr>
            <w:r>
              <w:rPr>
                <w:rFonts w:hint="eastAsia"/>
                <w:color w:val="00B050"/>
              </w:rPr>
              <w:t>//以下两行代码是加载整个头文件的开始</w:t>
            </w:r>
          </w:p>
        </w:tc>
      </w:tr>
      <w:tr>
        <w:trPr>
          <w:trHeight w:val="0" w:hRule="atLeast"/>
        </w:trPr>
        <w:tc>
          <w:tcPr>
            <w:tcW w:w="7631" w:type="dxa"/>
            <w:gridSpan w:val="2"/>
            <w:tcBorders>
              <w:tl2br w:val="nil"/>
              <w:tr2bl w:val="nil"/>
            </w:tcBorders>
            <w:vAlign w:val="top"/>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ifndef</w:t>
            </w:r>
            <w:r>
              <w:rPr>
                <w:rFonts w:ascii="Times New Roman" w:hAnsi="Times New Roman" w:eastAsia="华文楷体" w:cs="Times New Roman"/>
                <w:sz w:val="28"/>
                <w:szCs w:val="28"/>
              </w:rPr>
              <w:t xml:space="preserve">  PROJECT_PATH_FILE_H</w:t>
            </w:r>
          </w:p>
        </w:tc>
      </w:tr>
      <w:tr>
        <w:tc>
          <w:tcPr>
            <w:tcW w:w="7631" w:type="dxa"/>
            <w:gridSpan w:val="2"/>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sz w:val="28"/>
                <w:szCs w:val="28"/>
              </w:rPr>
              <w:t>#</w:t>
            </w:r>
            <w:r>
              <w:rPr>
                <w:rFonts w:ascii="Times New Roman" w:hAnsi="Times New Roman" w:eastAsia="华文楷体" w:cs="Times New Roman"/>
                <w:b w:val="0"/>
                <w:color w:val="00B0F0"/>
                <w:sz w:val="28"/>
                <w:szCs w:val="28"/>
              </w:rPr>
              <w:t>define</w:t>
            </w:r>
            <w:r>
              <w:rPr>
                <w:rFonts w:ascii="Times New Roman" w:hAnsi="Times New Roman" w:eastAsia="华文楷体" w:cs="Times New Roman"/>
                <w:sz w:val="28"/>
                <w:szCs w:val="28"/>
              </w:rPr>
              <w:t xml:space="preserve">  PROJECT_PATH_FILE_H</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eastAsia="华文楷体" w:asciiTheme="minorHAnsi" w:hAnsiTheme="minorHAnsi"/>
                <w:sz w:val="28"/>
                <w:szCs w:val="28"/>
              </w:rPr>
              <w:t>……</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eastAsia="华文楷体" w:asciiTheme="minorHAnsi" w:hAnsiTheme="minorHAnsi"/>
                <w:color w:val="00B050"/>
                <w:sz w:val="28"/>
                <w:szCs w:val="28"/>
              </w:rPr>
              <w:t>//声明、定义语句</w:t>
            </w:r>
          </w:p>
        </w:tc>
      </w:tr>
      <w:tr>
        <w:tc>
          <w:tcPr>
            <w:tcW w:w="3483" w:type="dxa"/>
            <w:tcBorders>
              <w:tl2br w:val="nil"/>
              <w:tr2bl w:val="nil"/>
            </w:tcBorders>
          </w:tcPr>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rFonts w:asciiTheme="minorHAnsi" w:hAnsiTheme="minorHAnsi"/>
                <w:szCs w:val="28"/>
              </w:rPr>
              <w:t>#</w:t>
            </w:r>
            <w:r>
              <w:rPr>
                <w:rFonts w:ascii="Times New Roman" w:hAnsi="Times New Roman" w:cs="Times New Roman"/>
                <w:b w:val="0"/>
                <w:color w:val="00B0F0"/>
                <w:szCs w:val="28"/>
              </w:rPr>
              <w:t>endif</w:t>
            </w:r>
          </w:p>
        </w:tc>
        <w:tc>
          <w:tcPr>
            <w:tcW w:w="4148" w:type="dxa"/>
            <w:tcBorders>
              <w:tl2br w:val="nil"/>
              <w:tr2bl w:val="nil"/>
            </w:tcBorders>
          </w:tcPr>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jc w:val="left"/>
              <w:textAlignment w:val="auto"/>
              <w:outlineLvl w:val="9"/>
            </w:pPr>
            <w:r>
              <w:rPr>
                <w:rFonts w:hint="eastAsia" w:asciiTheme="minorHAnsi" w:hAnsiTheme="minorHAnsi"/>
                <w:color w:val="00B050"/>
                <w:szCs w:val="28"/>
              </w:rPr>
              <w:t>//加载整个头文件最后一行</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287" w:name="_Toc465118980"/>
      <w:bookmarkStart w:id="288" w:name="_Toc892714932"/>
      <w:bookmarkStart w:id="289" w:name="_Toc105515069"/>
      <w:bookmarkStart w:id="290" w:name="_Toc461806395"/>
      <w:bookmarkStart w:id="291" w:name="_Toc735805103"/>
      <w:bookmarkStart w:id="292" w:name="_Toc465955280"/>
      <w:bookmarkStart w:id="293" w:name="_Toc617907811"/>
      <w:bookmarkStart w:id="294" w:name="_Toc1729457442"/>
      <w:bookmarkStart w:id="295" w:name="_Toc1453076611"/>
      <w:bookmarkStart w:id="296" w:name="_Toc32466680"/>
      <w:bookmarkStart w:id="297" w:name="_Toc473582922"/>
      <w:bookmarkStart w:id="298" w:name="_Toc691926365"/>
      <w:bookmarkStart w:id="299" w:name="_Toc1857973393"/>
      <w:bookmarkStart w:id="300" w:name="_Toc14354726"/>
      <w:bookmarkStart w:id="301" w:name="_Toc79527179"/>
      <w:bookmarkStart w:id="302" w:name="_Toc712724569"/>
      <w:bookmarkStart w:id="303" w:name="_Toc882"/>
      <w:bookmarkStart w:id="304" w:name="_Toc220081978"/>
      <w:bookmarkStart w:id="305" w:name="_Toc662568496"/>
      <w:bookmarkStart w:id="306" w:name="_Toc883079174"/>
      <w:r>
        <w:rPr>
          <w:rFonts w:hint="eastAsia"/>
        </w:rPr>
        <w:t>使用前向声明减少文件依赖</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通过使用前向声明，减少文件之间的编译依赖，节省编译时间</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szCs w:val="28"/>
        </w:rPr>
      </w:pPr>
      <w:r>
        <w:rPr>
          <w:rFonts w:hint="default"/>
          <w:szCs w:val="28"/>
        </w:rPr>
        <w:t>前向声明是一种不完全的类型声明，当需要知道对象的大小和内容时，就不能使用了，所以前向声明的应用场景，仅限如下:</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作为其它类成员变量。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前向声明的类的</w:t>
      </w:r>
      <w:r>
        <w:rPr>
          <w:color w:val="00B0F0"/>
          <w:szCs w:val="28"/>
        </w:rPr>
        <w:t>实例</w:t>
      </w:r>
      <w:r>
        <w:rPr>
          <w:szCs w:val="28"/>
        </w:rPr>
        <w:t>作为其它类的静态成员变量。</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实例</w:t>
      </w:r>
      <w:r>
        <w:rPr>
          <w:rFonts w:hint="default"/>
          <w:szCs w:val="28"/>
        </w:rPr>
        <w:t>作为</w:t>
      </w:r>
      <w:r>
        <w:rPr>
          <w:rFonts w:hint="default"/>
          <w:color w:val="00B0F0"/>
          <w:szCs w:val="28"/>
        </w:rPr>
        <w:t>函数声明</w:t>
      </w:r>
      <w:r>
        <w:rPr>
          <w:rFonts w:hint="default"/>
          <w:szCs w:val="28"/>
        </w:rPr>
        <w:t>的参数/返回值。</w:t>
      </w:r>
    </w:p>
    <w:p>
      <w:pPr>
        <w:pStyle w:val="53"/>
        <w:keepNext w:val="0"/>
        <w:keepLines w:val="0"/>
        <w:pageBreakBefore w:val="0"/>
        <w:widowControl/>
        <w:numPr>
          <w:ilvl w:val="0"/>
          <w:numId w:val="1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前向声明的类的</w:t>
      </w:r>
      <w:r>
        <w:rPr>
          <w:rFonts w:hint="default"/>
          <w:color w:val="00B0F0"/>
          <w:szCs w:val="28"/>
        </w:rPr>
        <w:t>指针/引用</w:t>
      </w:r>
      <w:r>
        <w:rPr>
          <w:rFonts w:hint="default"/>
          <w:szCs w:val="28"/>
        </w:rPr>
        <w:t>作为</w:t>
      </w:r>
      <w:r>
        <w:rPr>
          <w:rFonts w:hint="default"/>
          <w:color w:val="00B0F0"/>
          <w:szCs w:val="28"/>
        </w:rPr>
        <w:t>函数定义</w:t>
      </w:r>
      <w:r>
        <w:rPr>
          <w:rFonts w:hint="default"/>
          <w:szCs w:val="28"/>
        </w:rPr>
        <w:t>参数/返回值，且在定义中没有用到类的任何成员变量或者成员函数</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981" w:right="0" w:rightChars="0" w:firstLine="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D6DCE5" w:themeColor="text2" w:themeTint="33"/>
          <w14:textFill>
            <w14:solidFill>
              <w14:schemeClr w14:val="tx2">
                <w14:lumMod w14:val="20000"/>
                <w14:lumOff w14:val="80000"/>
              </w14:schemeClr>
            </w14:solidFill>
          </w14:textFill>
        </w:rPr>
      </w:pPr>
      <w:r>
        <w:rPr>
          <w:strike/>
          <w:color w:val="4D4D4D" w:themeColor="text1"/>
          <w14:textFill>
            <w14:solidFill>
              <w14:schemeClr w14:val="tx1"/>
            </w14:solidFill>
          </w14:textFill>
        </w:rPr>
        <w:t>#include “student.h”</w:t>
      </w:r>
      <w:r>
        <w:rPr>
          <w:color w:val="D6DCE5" w:themeColor="text2" w:themeTint="33"/>
          <w14:textFill>
            <w14:solidFill>
              <w14:schemeClr w14:val="tx2">
                <w14:lumMod w14:val="20000"/>
                <w14:lumOff w14:val="80000"/>
              </w14:schemeClr>
            </w14:solidFill>
          </w14:textFill>
        </w:rPr>
        <w:t xml:space="preserve">  </w:t>
      </w:r>
      <w:r>
        <w:rPr>
          <w:rFonts w:cs="Times New Roman"/>
          <w:color w:val="00B050"/>
          <w:szCs w:val="28"/>
        </w:rPr>
        <w:t>//</w:t>
      </w:r>
      <w:r>
        <w:rPr>
          <w:rFonts w:hint="eastAsia" w:cs="Times New Roman"/>
          <w:color w:val="00B050"/>
          <w:szCs w:val="28"/>
        </w:rPr>
        <w:t>省略了头文件依赖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 xml:space="preserve">class Student;       </w:t>
      </w:r>
      <w:r>
        <w:rPr>
          <w:rFonts w:ascii="Times New Roman" w:hAnsi="Times New Roman" w:eastAsia="华文楷体" w:cs="Times New Roman"/>
          <w:color w:val="00B050"/>
          <w:sz w:val="28"/>
          <w:szCs w:val="28"/>
        </w:rPr>
        <w:t>//前向声明，减少编译依赖</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sz w:val="28"/>
          <w:szCs w:val="28"/>
        </w:rPr>
        <w:t>class Teacher</w:t>
      </w:r>
      <w:r>
        <w:rPr>
          <w:rFonts w:ascii="Times New Roman" w:hAnsi="Times New Roman" w:eastAsia="华文楷体" w:cs="Times New Roman"/>
          <w:color w:val="auto"/>
          <w:sz w:val="28"/>
          <w:szCs w:val="28"/>
        </w:rPr>
        <w:t>: Student</w:t>
      </w:r>
      <w:r>
        <w:rPr>
          <w:rFonts w:ascii="Times New Roman" w:hAnsi="Times New Roman" w:eastAsia="华文楷体" w:cs="Times New Roman"/>
          <w:color w:val="00B050"/>
          <w:sz w:val="28"/>
          <w:szCs w:val="28"/>
        </w:rPr>
        <w:t xml:space="preserve"> //</w:t>
      </w:r>
      <w:r>
        <w:rPr>
          <w:color w:val="00B050"/>
        </w:rPr>
        <w:t>×</w:t>
      </w:r>
      <w:r>
        <w:rPr>
          <w:rFonts w:ascii="Times New Roman" w:hAnsi="Times New Roman" w:eastAsia="华文楷体" w:cs="Times New Roman"/>
          <w:color w:val="00B050"/>
          <w:sz w:val="28"/>
          <w:szCs w:val="28"/>
        </w:rPr>
        <w:t xml:space="preserve">  前向声明不能作为基类 </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public:</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default" w:ascii="Times New Roman" w:hAnsi="Times New Roman" w:eastAsia="华文楷体" w:cstheme="minorBidi"/>
          <w:color w:val="00B050"/>
          <w:sz w:val="24"/>
          <w:szCs w:val="24"/>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default"/>
          <w:color w:val="00B050"/>
          <w:szCs w:val="28"/>
        </w:rPr>
        <w:t>前向声明的类的指针/引用作为函数定义参数/返回值，且在定</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hint="default"/>
          <w:color w:val="00B050"/>
          <w:szCs w:val="28"/>
        </w:rPr>
        <w:t>义中没有用到类的任何成员变量或者成员函数*/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appointMonitor(){...};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Student&amp; appointViceMonitor(){...};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addStudent(Student&amp;){...};</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hint="default"/>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hint="default"/>
          <w:color w:val="00B050"/>
          <w:szCs w:val="28"/>
        </w:rPr>
        <w:t>前向声明的类的实例作为函数声明的参数/返回值。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addStudent(Student);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getNewStudnet();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color w:val="00B050"/>
          <w:szCs w:val="28"/>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w:t>
      </w:r>
      <w:r>
        <w:rPr>
          <w:color w:val="00B050"/>
          <w:sz w:val="32"/>
          <w:szCs w:val="21"/>
        </w:rPr>
        <w:t xml:space="preserve"> </w:t>
      </w:r>
      <w:r>
        <w:rPr>
          <w:color w:val="00B050"/>
        </w:rPr>
        <w:t xml:space="preserve"> </w:t>
      </w:r>
      <w:r>
        <w:rPr>
          <w:color w:val="00B050"/>
          <w:szCs w:val="28"/>
        </w:rPr>
        <w:t>前向声明的类的实例不能作为函数实现的参数/返回值</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void removeStudent(Student newStudent)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color w:val="00B050"/>
        </w:rPr>
      </w:pPr>
      <w:r>
        <w:rPr>
          <w:rFonts w:ascii="Times New Roman" w:hAnsi="Times New Roman" w:eastAsia="华文楷体" w:cs="Times New Roman"/>
          <w:color w:val="00B050"/>
          <w:sz w:val="28"/>
          <w:szCs w:val="28"/>
          <w:shd w:val="clear"/>
        </w:rPr>
        <w:t>/</w:t>
      </w:r>
      <w:r>
        <w:rPr>
          <w:rFonts w:cs="Times New Roman"/>
          <w:color w:val="00B050"/>
          <w:sz w:val="28"/>
          <w:szCs w:val="28"/>
          <w:shd w:val="clear"/>
        </w:rPr>
        <w:t>/</w:t>
      </w:r>
      <w:r>
        <w:rPr>
          <w:color w:val="00B050"/>
        </w:rPr>
        <w:t>×  不能调用到类的成员变/成员函数</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newStudent.register();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1078" w:firstLineChars="385"/>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rPr>
      </w:pPr>
      <w:r>
        <w:rPr>
          <w:rFonts w:ascii="Times New Roman" w:hAnsi="Times New Roman" w:eastAsia="华文楷体" w:cs="Times New Roman"/>
          <w:sz w:val="28"/>
          <w:szCs w:val="28"/>
        </w:rPr>
        <w:t>Student getHighestStudent(){...};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right="0" w:rightChars="0"/>
        <w:jc w:val="left"/>
        <w:textAlignment w:val="auto"/>
        <w:outlineLvl w:val="9"/>
        <w:rPr>
          <w:rFonts w:ascii="Times New Roman" w:hAnsi="Times New Roman" w:eastAsia="华文楷体" w:cs="Times New Roman"/>
          <w:color w:val="00B050"/>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tabs>
          <w:tab w:val="left" w:pos="1052"/>
          <w:tab w:val="clear" w:pos="916"/>
        </w:tabs>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private:</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//&gt;&gt;&gt;---------------------------------------------------------------------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rPr>
      </w:pPr>
      <w:r>
        <w:rPr>
          <w:rFonts w:ascii="Times New Roman" w:hAnsi="Times New Roman" w:eastAsia="华文楷体" w:cs="Times New Roman"/>
          <w:color w:val="00B050"/>
          <w:sz w:val="28"/>
          <w:szCs w:val="28"/>
          <w:shd w:val="clear"/>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ascii="Times New Roman" w:hAnsi="Times New Roman" w:eastAsia="华文楷体" w:cstheme="minorBidi"/>
          <w:color w:val="00B050"/>
          <w:sz w:val="28"/>
          <w:szCs w:val="28"/>
          <w:lang w:eastAsia="zh-CN" w:bidi="ar-SA"/>
        </w:rPr>
        <w:t xml:space="preserve"> </w:t>
      </w:r>
      <w:r>
        <w:rPr>
          <w:rFonts w:ascii="Times New Roman" w:hAnsi="Times New Roman" w:eastAsia="华文楷体" w:cs="Times New Roman"/>
          <w:color w:val="00B050"/>
          <w:sz w:val="28"/>
          <w:szCs w:val="28"/>
        </w:rPr>
        <w:t>指针/引用可以作为类成员变量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vector&lt;Student*&gt; m_pStudents;</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 xml:space="preserve">Student* m_monitor { </w:t>
      </w:r>
      <w:r>
        <w:rPr>
          <w:rFonts w:ascii="Times New Roman" w:hAnsi="Times New Roman" w:eastAsia="华文楷体" w:cs="Times New Roman"/>
          <w:b w:val="0"/>
          <w:i w:val="0"/>
          <w:caps w:val="0"/>
          <w:spacing w:val="0"/>
          <w:sz w:val="28"/>
          <w:szCs w:val="28"/>
          <w:shd w:val="clear" w:color="auto" w:fill="auto"/>
        </w:rPr>
        <w:t xml:space="preserve">nullptr </w:t>
      </w: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ascii="Times New Roman" w:hAnsi="Times New Roman" w:eastAsia="华文楷体" w:cs="Times New Roman"/>
          <w:sz w:val="28"/>
          <w:szCs w:val="28"/>
          <w:shd w:val="clear" w:color="auto" w:fill="auto"/>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rFonts w:hint="eastAsia" w:ascii="Times New Roman" w:hAnsi="Times New Roman" w:eastAsia="华文楷体" w:cs="Times New Roman"/>
          <w:color w:val="00B050"/>
          <w:sz w:val="28"/>
          <w:szCs w:val="28"/>
          <w:shd w:val="clear" w:color="auto" w:fill="auto"/>
          <w:lang w:val="en-US" w:eastAsia="zh-CN"/>
        </w:rPr>
        <w:t>√</w:t>
      </w:r>
      <w:r>
        <w:rPr>
          <w:rFonts w:ascii="Times New Roman" w:hAnsi="Times New Roman" w:eastAsia="华文楷体" w:cs="Times New Roman"/>
          <w:color w:val="00B050"/>
          <w:sz w:val="28"/>
          <w:szCs w:val="28"/>
          <w:shd w:val="clear" w:color="auto" w:fill="auto"/>
        </w:rPr>
        <w:t xml:space="preserve">  静态成员变量可以使用实例</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static Student m_assistant;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//&lt;&lt;&lt;---------------------------------------------------------------------</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color w:val="00B050"/>
          <w:sz w:val="28"/>
          <w:szCs w:val="28"/>
          <w:shd w:val="clear" w:color="auto" w:fill="auto"/>
        </w:rPr>
      </w:pPr>
      <w:r>
        <w:rPr>
          <w:rFonts w:ascii="Times New Roman" w:hAnsi="Times New Roman" w:eastAsia="华文楷体" w:cs="Times New Roman"/>
          <w:color w:val="00B050"/>
          <w:sz w:val="28"/>
          <w:szCs w:val="28"/>
          <w:shd w:val="clear" w:color="auto" w:fill="auto"/>
        </w:rPr>
        <w:t>//</w:t>
      </w:r>
      <w:r>
        <w:rPr>
          <w:color w:val="00B050"/>
        </w:rPr>
        <w:t xml:space="preserve">×  </w:t>
      </w:r>
      <w:r>
        <w:rPr>
          <w:rFonts w:ascii="Times New Roman" w:hAnsi="Times New Roman" w:eastAsia="华文楷体" w:cs="Times New Roman"/>
          <w:color w:val="00B050"/>
          <w:sz w:val="28"/>
          <w:szCs w:val="28"/>
          <w:shd w:val="clear" w:color="auto" w:fill="auto"/>
        </w:rPr>
        <w:t>实例对象不能作为类的成员变量</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Student m_viceMonitor;</w:t>
      </w: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right="0" w:rightChars="0" w:firstLine="1078" w:firstLineChars="385"/>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shd w:val="clear" w:color="auto" w:fill="auto"/>
        </w:rPr>
        <w:t>...</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rPr>
          <w:rFonts w:ascii="Times New Roman" w:hAnsi="Times New Roman" w:eastAsia="华文楷体" w:cs="Times New Roman"/>
          <w:sz w:val="28"/>
          <w:szCs w:val="28"/>
          <w:shd w:val="clear" w:color="auto" w:fill="auto"/>
        </w:rPr>
      </w:pPr>
      <w:r>
        <w:rPr>
          <w:rFonts w:ascii="Times New Roman" w:hAnsi="Times New Roman" w:eastAsia="华文楷体" w:cs="Times New Roman"/>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07" w:name="_Toc829278416"/>
      <w:bookmarkStart w:id="308" w:name="_Toc502478199"/>
      <w:bookmarkStart w:id="309" w:name="_Toc1529090532"/>
      <w:bookmarkStart w:id="310" w:name="_Toc465955281"/>
      <w:bookmarkStart w:id="311" w:name="_Toc1677378191"/>
      <w:bookmarkStart w:id="312" w:name="_Toc1916847099"/>
      <w:bookmarkStart w:id="313" w:name="_Toc259984526"/>
      <w:bookmarkStart w:id="314" w:name="_Toc1413800502"/>
      <w:bookmarkStart w:id="315" w:name="_Toc990054364"/>
      <w:bookmarkStart w:id="316" w:name="_Toc2353"/>
      <w:bookmarkStart w:id="317" w:name="_Toc465118981"/>
      <w:bookmarkStart w:id="318" w:name="_Toc773842081"/>
      <w:bookmarkStart w:id="319" w:name="_Toc1219403633"/>
      <w:bookmarkStart w:id="320" w:name="_Toc987344942"/>
      <w:bookmarkStart w:id="321" w:name="_Toc1691582322"/>
      <w:bookmarkStart w:id="322" w:name="_Toc1882733950"/>
      <w:bookmarkStart w:id="323" w:name="_Toc1176945876"/>
      <w:bookmarkStart w:id="324" w:name="_Toc464748755"/>
      <w:bookmarkStart w:id="325" w:name="_Toc2111564593"/>
      <w:bookmarkStart w:id="326" w:name="_Toc989560135"/>
      <w:bookmarkStart w:id="327" w:name="_内联函数"/>
      <w:r>
        <w:rPr>
          <w:rFonts w:hint="eastAsia"/>
        </w:rPr>
        <w:t>内联函数</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bookmarkEnd w:id="327"/>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由于节约了函数调用的开销，</w:t>
      </w:r>
      <w:r>
        <w:rPr>
          <w:rFonts w:hint="eastAsia"/>
        </w:rPr>
        <w:t>使用内联函数</w:t>
      </w:r>
      <w:r>
        <w:rPr>
          <w:rFonts w:hint="default"/>
        </w:rPr>
        <w:t>在一定程度上能够提高执行效率，</w:t>
      </w:r>
      <w:r>
        <w:rPr>
          <w:rFonts w:hint="eastAsia"/>
        </w:rPr>
        <w:t>但是</w:t>
      </w:r>
      <w:r>
        <w:rPr>
          <w:rFonts w:hint="default"/>
        </w:rPr>
        <w:t>这</w:t>
      </w:r>
      <w:r>
        <w:t>以代码膨胀（复制）为代价</w:t>
      </w:r>
      <w:r>
        <w:rPr>
          <w:rFonts w:hint="eastAsia"/>
        </w:rPr>
        <w:t>。</w:t>
      </w:r>
      <w:r>
        <w:t>如果函数体执行的开销，远远大于函数调用的开销，那么效率的收获会很有限。所以盲目使用内联是非常不明智的做法，在使用内联函数时，应该注意如下几点:</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代码小于等于5行，</w:t>
      </w:r>
      <w:r>
        <w:rPr>
          <w:szCs w:val="28"/>
        </w:rPr>
        <w:t>没有</w:t>
      </w:r>
      <w:r>
        <w:rPr>
          <w:rFonts w:hint="eastAsia"/>
          <w:szCs w:val="28"/>
        </w:rPr>
        <w:t>调用</w:t>
      </w:r>
      <w:r>
        <w:rPr>
          <w:szCs w:val="28"/>
        </w:rPr>
        <w:t>到其它</w:t>
      </w:r>
      <w:r>
        <w:rPr>
          <w:rFonts w:hint="eastAsia"/>
          <w:szCs w:val="28"/>
        </w:rPr>
        <w:t>函数(</w:t>
      </w:r>
      <w:r>
        <w:rPr>
          <w:rFonts w:hint="default"/>
          <w:szCs w:val="28"/>
        </w:rPr>
        <w:t>其它函数</w:t>
      </w:r>
      <w:r>
        <w:rPr>
          <w:rFonts w:hint="eastAsia"/>
          <w:szCs w:val="28"/>
        </w:rPr>
        <w:t>可能</w:t>
      </w:r>
      <w:r>
        <w:rPr>
          <w:szCs w:val="28"/>
        </w:rPr>
        <w:t>会发生修改，所以最好就是</w:t>
      </w:r>
      <w:r>
        <w:rPr>
          <w:rFonts w:hint="eastAsia"/>
          <w:szCs w:val="28"/>
        </w:rPr>
        <w:t>禁止</w:t>
      </w:r>
      <w:r>
        <w:rPr>
          <w:szCs w:val="28"/>
        </w:rPr>
        <w:t>调用到其它</w:t>
      </w:r>
      <w:r>
        <w:rPr>
          <w:rFonts w:hint="eastAsia"/>
          <w:szCs w:val="28"/>
        </w:rPr>
        <w:t>函数)；</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没有递归、复杂</w:t>
      </w:r>
      <w:r>
        <w:rPr>
          <w:szCs w:val="28"/>
        </w:rPr>
        <w:t>的if</w:t>
      </w:r>
      <w:r>
        <w:rPr>
          <w:rFonts w:hint="eastAsia"/>
          <w:szCs w:val="28"/>
        </w:rPr>
        <w:t>/switch语句、for/while循环等调用；</w:t>
      </w:r>
    </w:p>
    <w:p>
      <w:pPr>
        <w:pStyle w:val="53"/>
        <w:keepNext w:val="0"/>
        <w:keepLines w:val="0"/>
        <w:pageBreakBefore w:val="0"/>
        <w:widowControl/>
        <w:numPr>
          <w:ilvl w:val="0"/>
          <w:numId w:val="13"/>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szCs w:val="28"/>
        </w:rPr>
        <w:t>i</w:t>
      </w:r>
      <w:r>
        <w:rPr>
          <w:rFonts w:hint="eastAsia"/>
          <w:szCs w:val="28"/>
        </w:rPr>
        <w:t>nline关键字</w:t>
      </w:r>
      <w:r>
        <w:rPr>
          <w:szCs w:val="28"/>
        </w:rPr>
        <w:t>必须</w:t>
      </w:r>
      <w:r>
        <w:rPr>
          <w:rFonts w:hint="eastAsia"/>
          <w:szCs w:val="28"/>
        </w:rPr>
        <w:t>写在</w:t>
      </w:r>
      <w:r>
        <w:rPr>
          <w:szCs w:val="28"/>
        </w:rPr>
        <w:t>定义</w:t>
      </w:r>
      <w:r>
        <w:rPr>
          <w:rFonts w:hint="eastAsia"/>
          <w:szCs w:val="28"/>
        </w:rPr>
        <w:t>而</w:t>
      </w:r>
      <w:r>
        <w:rPr>
          <w:szCs w:val="28"/>
        </w:rPr>
        <w:t>非声明的地方</w:t>
      </w:r>
      <w:r>
        <w:rPr>
          <w:rFonts w:hint="eastAsia"/>
          <w:szCs w:val="28"/>
        </w:rPr>
        <w:t>，否则编译时无效；</w:t>
      </w:r>
    </w:p>
    <w:p>
      <w:pPr>
        <w:pStyle w:val="53"/>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rPr>
          <w:rFonts w:hint="eastAsia"/>
        </w:rPr>
        <w:t>现在编译器会根据实际情况来决定是否编译为inline，有时候写了inline关键字仍会作为非inline函数处理，而没有inline关键字也有可能作为inline函数来处理，这取决于不同编译器的优化原则</w:t>
      </w:r>
      <w:r>
        <w:rPr>
          <w:rFonts w:hint="default"/>
        </w:rPr>
        <w:t>。</w:t>
      </w:r>
      <w:bookmarkStart w:id="328" w:name="OLE_LINK7"/>
    </w:p>
    <w:bookmarkEnd w:id="328"/>
    <w:p>
      <w:pPr>
        <w:keepNext w:val="0"/>
        <w:keepLines w:val="0"/>
        <w:pageBreakBefore w:val="0"/>
        <w:widowControl/>
        <w:kinsoku/>
        <w:wordWrap/>
        <w:overflowPunct/>
        <w:topLinePunct w:val="0"/>
        <w:autoSpaceDE/>
        <w:autoSpaceDN/>
        <w:bidi w:val="0"/>
        <w:adjustRightInd/>
        <w:snapToGrid/>
        <w:spacing w:line="0" w:lineRule="atLeast"/>
        <w:ind w:right="0"/>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tbl>
      <w:tblPr>
        <w:tblStyle w:val="39"/>
        <w:tblW w:w="831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19"/>
        <w:gridCol w:w="4499"/>
      </w:tblGrid>
      <w:tr>
        <w:tc>
          <w:tcPr>
            <w:tcW w:w="381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left="14" w:leftChars="0" w:hanging="14" w:hangingChars="5"/>
              <w:jc w:val="both"/>
              <w:textAlignment w:val="auto"/>
              <w:rPr>
                <w:szCs w:val="28"/>
              </w:rPr>
            </w:pPr>
            <w:r>
              <w:rPr>
                <w:szCs w:val="28"/>
              </w:rPr>
              <w:t xml:space="preserve">inline </w:t>
            </w:r>
            <w:r>
              <w:rPr>
                <w:rFonts w:hint="eastAsia"/>
                <w:szCs w:val="28"/>
              </w:rPr>
              <w:t>void</w:t>
            </w:r>
            <w:r>
              <w:rPr>
                <w:szCs w:val="28"/>
              </w:rPr>
              <w:t xml:space="preserve"> setI</w:t>
            </w:r>
            <w:r>
              <w:rPr>
                <w:rFonts w:hint="eastAsia"/>
                <w:szCs w:val="28"/>
              </w:rPr>
              <w:t>ndex</w:t>
            </w:r>
            <w:r>
              <w:rPr>
                <w:szCs w:val="28"/>
              </w:rPr>
              <w:t>(</w:t>
            </w:r>
            <w:r>
              <w:rPr>
                <w:rFonts w:hint="eastAsia"/>
                <w:szCs w:val="28"/>
              </w:rPr>
              <w:t>int</w:t>
            </w:r>
            <w:r>
              <w:rPr>
                <w:szCs w:val="28"/>
              </w:rPr>
              <w:t xml:space="preserve"> </w:t>
            </w:r>
            <w:r>
              <w:rPr>
                <w:rFonts w:hint="eastAsia"/>
                <w:szCs w:val="28"/>
              </w:rPr>
              <w:t>index</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4" w:hanging="14" w:hangingChars="5"/>
              <w:jc w:val="both"/>
              <w:textAlignment w:val="auto"/>
            </w:pPr>
            <w:r>
              <w:rPr>
                <w:szCs w:val="28"/>
              </w:rPr>
              <w:t>}</w:t>
            </w:r>
          </w:p>
        </w:tc>
        <w:tc>
          <w:tcPr>
            <w:tcW w:w="4499" w:type="dxa"/>
          </w:tcPr>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setI</w:t>
            </w:r>
            <w:r>
              <w:rPr>
                <w:rFonts w:hint="eastAsia"/>
                <w:szCs w:val="28"/>
              </w:rPr>
              <w:t>ndex在</w:t>
            </w:r>
            <w:r>
              <w:rPr>
                <w:szCs w:val="28"/>
              </w:rPr>
              <w:t xml:space="preserve">cpp中 </w:t>
            </w:r>
            <w:r>
              <w:rPr>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超过5行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递归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复杂</w:t>
            </w:r>
            <w:r>
              <w:rPr>
                <w:szCs w:val="28"/>
              </w:rPr>
              <w:t>if语句</w:t>
            </w:r>
            <w:r>
              <w:rPr>
                <w:rFonts w:hint="eastAsia"/>
                <w:szCs w:val="28"/>
              </w:rPr>
              <w:t xml:space="preserve">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eastAsia"/>
                <w:szCs w:val="28"/>
              </w:rPr>
              <w:t xml:space="preserve">循环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rFonts w:hint="cs"/>
                <w:szCs w:val="28"/>
              </w:rPr>
              <w:t>switch</w:t>
            </w:r>
            <w:r>
              <w:rPr>
                <w:rFonts w:hint="eastAsia"/>
                <w:szCs w:val="28"/>
              </w:rPr>
              <w:t xml:space="preserve">语句 </w:t>
            </w:r>
            <w:r>
              <w:rPr>
                <w:rFonts w:hint="eastAsia"/>
                <w:b/>
                <w:bCs/>
                <w:szCs w:val="28"/>
              </w:rPr>
              <w:t>或</w:t>
            </w:r>
          </w:p>
          <w:p>
            <w:pPr>
              <w:pStyle w:val="53"/>
              <w:keepNext w:val="0"/>
              <w:keepLines w:val="0"/>
              <w:pageBreakBefore w:val="0"/>
              <w:widowControl/>
              <w:numPr>
                <w:ilvl w:val="0"/>
                <w:numId w:val="14"/>
              </w:numPr>
              <w:kinsoku/>
              <w:wordWrap/>
              <w:overflowPunct/>
              <w:topLinePunct w:val="0"/>
              <w:autoSpaceDE/>
              <w:autoSpaceDN/>
              <w:bidi w:val="0"/>
              <w:adjustRightInd/>
              <w:snapToGrid/>
              <w:spacing w:beforeLines="0" w:afterLines="0" w:line="0" w:lineRule="atLeast"/>
              <w:textAlignment w:val="auto"/>
              <w:rPr>
                <w:szCs w:val="28"/>
              </w:rPr>
            </w:pPr>
            <w:r>
              <w:rPr>
                <w:szCs w:val="28"/>
              </w:rPr>
              <w:t>其他函数</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lass</w:t>
      </w:r>
      <w:r>
        <w:rPr>
          <w:szCs w:val="28"/>
        </w:rPr>
        <w:t xml:space="preserve">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w:t>
      </w:r>
      <w:r>
        <w:rPr>
          <w:rFonts w:hint="eastAsia"/>
          <w:szCs w:val="28"/>
        </w:rPr>
        <w:t>ublic</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age()const{return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asciiTheme="minorHAnsi" w:hAnsiTheme="minorHAnsi"/>
          <w:color w:val="00B050"/>
          <w:szCs w:val="28"/>
        </w:rPr>
      </w:pPr>
      <w:r>
        <w:rPr>
          <w:rFonts w:hint="eastAsia" w:cs="宋体" w:asciiTheme="minorHAnsi" w:hAnsiTheme="minorHAnsi"/>
          <w:color w:val="00B050"/>
          <w:szCs w:val="28"/>
          <w:lang w:val="en-US"/>
        </w:rPr>
        <w:t>//</w:t>
      </w:r>
      <w:r>
        <w:rPr>
          <w:rFonts w:hint="eastAsia" w:cs="宋体" w:asciiTheme="minorHAnsi" w:hAnsiTheme="minorHAnsi"/>
          <w:color w:val="00B050"/>
          <w:szCs w:val="28"/>
        </w:rPr>
        <w:t>对于简单的逻辑，如存取函数，直接放在</w:t>
      </w:r>
      <w:r>
        <w:rPr>
          <w:rFonts w:hint="eastAsia" w:cs="宋体" w:asciiTheme="minorHAnsi" w:hAnsiTheme="minorHAnsi"/>
          <w:color w:val="00B050"/>
          <w:szCs w:val="28"/>
          <w:lang w:val="en-US"/>
        </w:rPr>
        <w:t>头文件</w:t>
      </w:r>
      <w:r>
        <w:rPr>
          <w:rFonts w:hint="eastAsia" w:cs="宋体" w:asciiTheme="minorHAnsi" w:hAnsiTheme="minorHAnsi"/>
          <w:color w:val="00B050"/>
          <w:szCs w:val="28"/>
        </w:rPr>
        <w:t>中实现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setAge(int age){ m_age = age;}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rightChars="0" w:firstLine="744" w:firstLineChars="266"/>
        <w:jc w:val="left"/>
        <w:textAlignment w:val="auto"/>
        <w:outlineLvl w:val="9"/>
        <w:rPr>
          <w:rFonts w:asciiTheme="minorHAnsi" w:hAnsiTheme="minorHAnsi"/>
        </w:rPr>
      </w:pPr>
      <w:bookmarkStart w:id="329" w:name="OLE_LINK138"/>
      <w:bookmarkStart w:id="330" w:name="OLE_LINK139"/>
      <w:r>
        <w:rPr>
          <w:rFonts w:cs="Times New Roman"/>
        </w:rPr>
        <w:t>只要超过一行的代码(一行代码一般就是存取函数了)</w:t>
      </w:r>
      <w:r>
        <w:rPr>
          <w:rFonts w:hint="eastAsia" w:asciiTheme="minorHAnsi" w:hAnsiTheme="minorHAnsi"/>
        </w:rPr>
        <w:t>放在</w:t>
      </w:r>
      <w:r>
        <w:rPr>
          <w:rFonts w:cs="Times New Roman"/>
        </w:rPr>
        <w:t>.inl.hpp</w:t>
      </w:r>
      <w:r>
        <w:rPr>
          <w:rFonts w:hint="eastAsia" w:asciiTheme="minorHAnsi" w:hAnsiTheme="minorHAnsi"/>
        </w:rPr>
        <w:t>中实现，具体做法</w:t>
      </w:r>
      <w:r>
        <w:rPr>
          <w:rFonts w:hint="default" w:asciiTheme="minorHAnsi" w:hAnsiTheme="minorHAnsi"/>
        </w:rPr>
        <w:t>见下一章节。</w:t>
      </w:r>
    </w:p>
    <w:bookmarkEnd w:id="329"/>
    <w:bookmarkEnd w:id="330"/>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hd w:val="clear" w:color="FFFFFF" w:fill="D9D9D9"/>
        </w:rPr>
      </w:pPr>
      <w:r>
        <w:rPr>
          <w:rFonts w:hint="eastAsia"/>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1" w:rightChars="0" w:firstLine="0" w:firstLineChars="0"/>
        <w:jc w:val="left"/>
        <w:textAlignment w:val="auto"/>
        <w:outlineLvl w:val="9"/>
        <w:rPr>
          <w:rFonts w:hint="default" w:cs="Times New Roman"/>
        </w:rPr>
      </w:pPr>
      <w:r>
        <w:rPr>
          <w:rFonts w:hint="default" w:cs="Times New Roman"/>
        </w:rPr>
        <w:t xml:space="preserve">    普通的访存函数用内联函数，但是用于C++和Qml进行交互的类，因为和Qml交互就有效率损失，加上在这些访存函数中经常有数据同步，信号发送等行为，所以全部在源文件中实现，不用内联函数。</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color w:val="007D00"/>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31" w:name="_Toc465118982"/>
      <w:bookmarkStart w:id="332" w:name="_Toc361737977"/>
      <w:bookmarkStart w:id="333" w:name="_Toc297297526"/>
      <w:bookmarkStart w:id="334" w:name="_Toc1185996579"/>
      <w:bookmarkStart w:id="335" w:name="_Toc557300472"/>
      <w:bookmarkStart w:id="336" w:name="_Toc532890353"/>
      <w:bookmarkStart w:id="337" w:name="_Toc1264460672"/>
      <w:bookmarkStart w:id="338" w:name="_Toc1391272533"/>
      <w:bookmarkStart w:id="339" w:name="_Toc84986445"/>
      <w:bookmarkStart w:id="340" w:name="_Toc2061430581"/>
      <w:bookmarkStart w:id="341" w:name="_Toc9342"/>
      <w:bookmarkStart w:id="342" w:name="_Toc465955282"/>
      <w:bookmarkStart w:id="343" w:name="_Toc1847343034"/>
      <w:bookmarkStart w:id="344" w:name="_Toc16323092"/>
      <w:bookmarkStart w:id="345" w:name="_Toc1882241528"/>
      <w:bookmarkStart w:id="346" w:name="_Toc2028768113"/>
      <w:bookmarkStart w:id="347" w:name="_Toc595883712"/>
      <w:bookmarkStart w:id="348" w:name="_Toc1737954694"/>
      <w:bookmarkStart w:id="349" w:name="_Toc1614365060"/>
      <w:bookmarkStart w:id="350" w:name="_Toc1685109049"/>
      <w:bookmarkStart w:id="351" w:name="_使用.inl.hpp文件"/>
      <w:r>
        <w:rPr>
          <w:rFonts w:hint="eastAsia"/>
        </w:rPr>
        <w:t>使用.in</w:t>
      </w:r>
      <w:r>
        <w:t>l</w:t>
      </w:r>
      <w:r>
        <w:rPr>
          <w:rFonts w:hint="eastAsia"/>
        </w:rPr>
        <w:t>.</w:t>
      </w:r>
      <w:r>
        <w:t>hpp</w:t>
      </w:r>
      <w:r>
        <w:rPr>
          <w:rFonts w:hint="eastAsia"/>
        </w:rPr>
        <w:t>文件</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bookmarkEnd w:id="3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类模板、函数模板</w:t>
      </w:r>
      <w:r>
        <w:rPr>
          <w:rFonts w:hint="default"/>
        </w:rPr>
        <w:t>及内联函数</w:t>
      </w:r>
      <w:r>
        <w:rPr>
          <w:rFonts w:hint="eastAsia"/>
        </w:rPr>
        <w:t>不能在.cpp中实现。类内实现会破坏声明的简洁</w:t>
      </w:r>
      <w:r>
        <w:rPr>
          <w:rFonts w:hint="default"/>
        </w:rPr>
        <w:t>性</w:t>
      </w:r>
      <w:r>
        <w:rPr>
          <w:rFonts w:hint="eastAsia"/>
        </w:rPr>
        <w:t>。类外实现又会让.hpp文件变得冗长。</w:t>
      </w:r>
      <w:r>
        <w:t>比较好的做法是将</w:t>
      </w:r>
      <w:r>
        <w:rPr>
          <w:rFonts w:hint="eastAsia"/>
        </w:rPr>
        <w:t>它们</w:t>
      </w:r>
      <w:r>
        <w:t>单独封装在一个</w:t>
      </w:r>
      <w:r>
        <w:rPr>
          <w:rFonts w:ascii="Times New Roman" w:hAnsi="Times New Roman" w:cs="Times New Roman"/>
          <w:b/>
          <w:color w:val="00B0F0"/>
        </w:rPr>
        <w:t>.inl.hpp</w:t>
      </w:r>
      <w:r>
        <w:rPr>
          <w:rFonts w:hint="eastAsia"/>
        </w:rPr>
        <w:t>文件</w:t>
      </w:r>
      <w:r>
        <w:t>中。</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jc w:val="left"/>
        <w:textAlignment w:val="auto"/>
        <w:outlineLvl w:val="9"/>
        <w:rPr>
          <w:shd w:val="pct10" w:color="auto" w:fill="FFFFFF"/>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281" w:firstLine="520" w:firstLineChars="0"/>
        <w:jc w:val="left"/>
        <w:textAlignment w:val="auto"/>
        <w:outlineLvl w:val="9"/>
        <w:rPr>
          <w:rFonts w:asciiTheme="minorHAnsi" w:hAnsiTheme="minorHAnsi"/>
        </w:rPr>
      </w:pPr>
      <w:r>
        <w:rPr>
          <w:rFonts w:hint="default" w:asciiTheme="minorHAnsi" w:hAnsiTheme="minorHAnsi"/>
          <w:color w:val="00B050"/>
        </w:rPr>
        <w:t>//</w:t>
      </w:r>
      <w:r>
        <w:rPr>
          <w:rFonts w:hint="eastAsia" w:asciiTheme="minorHAnsi" w:hAnsiTheme="minorHAnsi"/>
          <w:color w:val="00B050"/>
        </w:rPr>
        <w:t>文件</w:t>
      </w:r>
      <w:r>
        <w:rPr>
          <w:rFonts w:ascii="Times New Roman" w:hAnsi="Times New Roman" w:cs="Times New Roman"/>
          <w:color w:val="00B050"/>
        </w:rPr>
        <w:t>cuda.</w:t>
      </w:r>
      <w:r>
        <w:rPr>
          <w:rFonts w:ascii="Times New Roman" w:hAnsi="Times New Roman" w:cs="Times New Roman"/>
          <w:b/>
          <w:color w:val="00B050"/>
        </w:rPr>
        <w:t>inl.hpp</w:t>
      </w:r>
      <w:bookmarkStart w:id="352" w:name="OLE_LINK297"/>
      <w:bookmarkStart w:id="353" w:name="OLE_LINK293"/>
      <w:bookmarkStart w:id="354" w:name="OLE_LINK295"/>
      <w:bookmarkStart w:id="355" w:name="OLE_LINK296"/>
      <w:bookmarkStart w:id="356" w:name="OLE_LINK294"/>
      <w:r>
        <w:rPr>
          <w:rFonts w:hint="default" w:ascii="Times New Roman" w:hAnsi="Times New Roman" w:cs="Times New Roman"/>
          <w:color w:val="00B050"/>
        </w:rPr>
        <w:t>(</w:t>
      </w:r>
      <w:r>
        <w:rPr>
          <w:rFonts w:ascii="Times New Roman" w:hAnsi="Times New Roman" w:cs="Times New Roman"/>
          <w:color w:val="00B050"/>
        </w:rPr>
        <w:t>from OpenCV)</w:t>
      </w:r>
      <w:bookmarkEnd w:id="352"/>
      <w:bookmarkEnd w:id="353"/>
      <w:bookmarkEnd w:id="354"/>
      <w:bookmarkEnd w:id="355"/>
      <w:bookmarkEnd w:id="356"/>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inline GpuMat&amp; GpuMat::operator =(const GpuMat&amp; m)</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281" w:firstLine="0" w:firstLineChars="0"/>
        <w:jc w:val="left"/>
        <w:textAlignment w:val="auto"/>
        <w:outlineLvl w:val="9"/>
        <w:rPr>
          <w:rFonts w:asciiTheme="minorHAnsi" w:hAnsiTheme="minorHAnsi"/>
          <w:shd w:val="clear" w:color="FFFFFF" w:fill="D9D9D9"/>
        </w:rPr>
      </w:pPr>
      <w:r>
        <w:rPr>
          <w:rFonts w:hint="eastAsia" w:asciiTheme="minorHAnsi" w:hAnsiTheme="minorHAnsi"/>
          <w:shd w:val="clear" w:color="FFFFFF" w:fill="D9D9D9"/>
        </w:rPr>
        <w:t>注意:</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hanging="420" w:firstLineChars="0"/>
        <w:jc w:val="left"/>
        <w:textAlignment w:val="auto"/>
        <w:outlineLvl w:val="9"/>
        <w:rPr>
          <w:rFonts w:hint="default"/>
        </w:rPr>
      </w:pPr>
      <w:r>
        <w:rPr>
          <w:rFonts w:hint="eastAsia"/>
        </w:rPr>
        <w:t>inl</w:t>
      </w:r>
      <w:r>
        <w:t>.hpp</w:t>
      </w:r>
      <w:r>
        <w:rPr>
          <w:rFonts w:hint="eastAsia"/>
        </w:rPr>
        <w:t>会在对应的头文件尾部include</w:t>
      </w:r>
      <w:r>
        <w:rPr>
          <w:rFonts w:hint="default"/>
        </w:rPr>
        <w:t>(包含在头文件中)</w:t>
      </w:r>
      <w:r>
        <w:rPr>
          <w:rFonts w:hint="eastAsia"/>
        </w:rPr>
        <w:t>，因此本质上是</w:t>
      </w:r>
      <w:r>
        <w:t>头文件</w:t>
      </w:r>
      <w:r>
        <w:rPr>
          <w:rFonts w:hint="eastAsia"/>
        </w:rPr>
        <w:t>的一部分</w:t>
      </w:r>
      <w:r>
        <w:t>，</w:t>
      </w:r>
      <w:r>
        <w:rPr>
          <w:rFonts w:hint="eastAsia"/>
        </w:rPr>
        <w:t>因此同样</w:t>
      </w:r>
      <w:r>
        <w:t>需要</w:t>
      </w:r>
      <w:r>
        <w:rPr>
          <w:rFonts w:hint="eastAsia"/>
        </w:rPr>
        <w:t>防止</w:t>
      </w:r>
      <w:r>
        <w:t>重复包含</w:t>
      </w:r>
      <w:r>
        <w:rPr>
          <w:rFonts w:hint="eastAsia"/>
        </w:rPr>
        <w:t>，请记得采用跨平台宏定义方式来确保这一点，具体做法请参见</w:t>
      </w:r>
      <w:r>
        <w:rPr>
          <w:rFonts w:hint="default"/>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4" w:firstLine="560" w:firstLineChars="200"/>
        <w:jc w:val="left"/>
        <w:textAlignment w:val="auto"/>
        <w:outlineLvl w:val="9"/>
      </w:pPr>
      <w:r>
        <w:rPr>
          <w:rFonts w:hint="default"/>
          <w:color w:val="auto"/>
        </w:rPr>
        <w:fldChar w:fldCharType="begin"/>
      </w:r>
      <w:r>
        <w:rPr>
          <w:rFonts w:hint="default"/>
          <w:color w:val="auto"/>
        </w:rPr>
        <w:instrText xml:space="preserve"> HYPERLINK \l "_使用#include防止重复包含" </w:instrText>
      </w:r>
      <w:r>
        <w:rPr>
          <w:rFonts w:hint="default"/>
          <w:color w:val="auto"/>
        </w:rPr>
        <w:fldChar w:fldCharType="separate"/>
      </w:r>
      <w:r>
        <w:rPr>
          <w:rStyle w:val="35"/>
          <w:rFonts w:hint="default"/>
        </w:rPr>
        <w:t>二</w:t>
      </w:r>
      <w:r>
        <w:rPr>
          <w:rStyle w:val="35"/>
        </w:rPr>
        <w:t>/1</w:t>
      </w:r>
      <w:r>
        <w:rPr>
          <w:rStyle w:val="35"/>
          <w:rFonts w:hint="default"/>
        </w:rPr>
        <w:t>使用＃include防止重复包含</w:t>
      </w:r>
      <w:r>
        <w:rPr>
          <w:rFonts w:hint="default"/>
          <w:color w:val="auto"/>
        </w:rPr>
        <w:fldChar w:fldCharType="end"/>
      </w:r>
      <w:r>
        <w:t>。</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hanging="420" w:firstLineChars="0"/>
        <w:jc w:val="left"/>
        <w:textAlignment w:val="auto"/>
        <w:outlineLvl w:val="9"/>
        <w:rPr>
          <w:rFonts w:hint="default" w:asciiTheme="minorHAnsi" w:hAnsiTheme="minorHAnsi"/>
        </w:rPr>
      </w:pPr>
      <w:r>
        <w:rPr>
          <w:rFonts w:hint="eastAsia" w:asciiTheme="minorHAnsi" w:hAnsiTheme="minorHAnsi"/>
        </w:rPr>
        <w:t>对于简单的逻辑(如存取函数)，直接放在</w:t>
      </w:r>
      <w:r>
        <w:rPr>
          <w:rFonts w:cs="Times New Roman"/>
        </w:rPr>
        <w:t>hpp</w:t>
      </w:r>
      <w:r>
        <w:rPr>
          <w:rFonts w:hint="eastAsia" w:asciiTheme="minorHAnsi" w:hAnsiTheme="minorHAnsi"/>
        </w:rPr>
        <w:t>中实现，具体做法请参见</w:t>
      </w:r>
      <w:r>
        <w:rPr>
          <w:rFonts w:hint="default" w:asciiTheme="minorHAnsi" w:hAnsiTheme="minorHAnsi"/>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284" w:firstLine="560" w:firstLineChars="200"/>
        <w:jc w:val="left"/>
        <w:textAlignment w:val="auto"/>
        <w:outlineLvl w:val="9"/>
        <w:rPr>
          <w:rFonts w:asciiTheme="minorHAnsi" w:hAnsiTheme="minorHAnsi"/>
        </w:rPr>
      </w:pPr>
      <w:r>
        <w:rPr>
          <w:rFonts w:hint="default" w:asciiTheme="minorHAnsi" w:hAnsiTheme="minorHAnsi"/>
        </w:rPr>
        <w:fldChar w:fldCharType="begin"/>
      </w:r>
      <w:r>
        <w:rPr>
          <w:rFonts w:hint="default" w:asciiTheme="minorHAnsi" w:hAnsiTheme="minorHAnsi"/>
        </w:rPr>
        <w:instrText xml:space="preserve"> HYPERLINK \l "_variable &amp; argument name 变量、参数命名" </w:instrText>
      </w:r>
      <w:r>
        <w:rPr>
          <w:rFonts w:hint="default" w:asciiTheme="minorHAnsi" w:hAnsiTheme="minorHAnsi"/>
        </w:rPr>
        <w:fldChar w:fldCharType="separate"/>
      </w:r>
      <w:r>
        <w:rPr>
          <w:rStyle w:val="35"/>
          <w:rFonts w:hint="default" w:asciiTheme="minorHAnsi" w:hAnsiTheme="minorHAnsi"/>
        </w:rPr>
        <w:t>一</w:t>
      </w:r>
      <w:r>
        <w:rPr>
          <w:rStyle w:val="35"/>
        </w:rPr>
        <w:t>/</w:t>
      </w:r>
      <w:r>
        <w:rPr>
          <w:rStyle w:val="35"/>
          <w:rFonts w:ascii="Times New Roman" w:hAnsi="Times New Roman" w:eastAsia="华文楷体" w:cstheme="minorBidi"/>
          <w:lang w:val="en-US" w:eastAsia="zh-CN" w:bidi="ar-SA"/>
        </w:rPr>
        <w:t>3</w:t>
      </w:r>
      <w:r>
        <w:rPr>
          <w:rStyle w:val="35"/>
          <w:rFonts w:hint="default" w:ascii="Times New Roman" w:hAnsi="Times New Roman" w:eastAsia="华文楷体" w:cstheme="minorBidi"/>
          <w:spacing w:val="15"/>
          <w:szCs w:val="30"/>
          <w:lang w:val="en-US" w:eastAsia="zh-CN" w:bidi="ar-SA"/>
        </w:rPr>
        <w:t xml:space="preserve">. </w:t>
      </w:r>
      <w:r>
        <w:rPr>
          <w:rStyle w:val="35"/>
          <w:rFonts w:ascii="Times New Roman" w:hAnsi="Times New Roman" w:eastAsia="华文楷体" w:cstheme="minorBidi"/>
          <w:lang w:val="en-US" w:eastAsia="zh-CN" w:bidi="ar-SA"/>
        </w:rPr>
        <w:t>variable &amp; argument name 变量、参数命名</w:t>
      </w:r>
      <w:r>
        <w:rPr>
          <w:rFonts w:hint="default" w:asciiTheme="minorHAnsi" w:hAnsiTheme="minorHAnsi"/>
        </w:rPr>
        <w:fldChar w:fldCharType="end"/>
      </w:r>
      <w:r>
        <w:rPr>
          <w:rFonts w:hint="eastAsia" w:asciiTheme="minorHAnsi" w:hAnsiTheme="minorHAnsi"/>
        </w:rPr>
        <w:t>。</w:t>
      </w:r>
    </w:p>
    <w:p>
      <w:pPr>
        <w:keepNext w:val="0"/>
        <w:keepLines w:val="0"/>
        <w:pageBreakBefore w:val="0"/>
        <w:widowControl/>
        <w:numPr>
          <w:ilvl w:val="0"/>
          <w:numId w:val="15"/>
        </w:numPr>
        <w:tabs>
          <w:tab w:val="left" w:pos="420"/>
        </w:tabs>
        <w:kinsoku/>
        <w:wordWrap/>
        <w:overflowPunct/>
        <w:topLinePunct w:val="0"/>
        <w:autoSpaceDE/>
        <w:autoSpaceDN/>
        <w:bidi w:val="0"/>
        <w:adjustRightInd/>
        <w:snapToGrid/>
        <w:spacing w:before="0" w:beforeLines="0" w:after="0" w:afterLines="0" w:line="0" w:lineRule="atLeast"/>
        <w:ind w:left="420" w:leftChars="0" w:right="284" w:rightChars="0" w:hanging="420" w:firstLineChars="0"/>
        <w:jc w:val="left"/>
        <w:textAlignment w:val="auto"/>
        <w:outlineLvl w:val="9"/>
        <w:rPr>
          <w:rFonts w:hint="eastAsia" w:asciiTheme="minorHAnsi" w:hAnsiTheme="minorHAnsi"/>
        </w:rPr>
      </w:pPr>
      <w:r>
        <w:rPr>
          <w:rFonts w:hint="eastAsia" w:asciiTheme="minorHAnsi" w:hAnsiTheme="minorHAnsi"/>
        </w:rPr>
        <w:t>如果需要包含</w:t>
      </w:r>
      <w:r>
        <w:rPr>
          <w:rFonts w:hint="eastAsia" w:cs="Times New Roman"/>
        </w:rPr>
        <w:t>inl.hpp</w:t>
      </w:r>
      <w:r>
        <w:rPr>
          <w:rFonts w:hint="eastAsia" w:asciiTheme="minorHAnsi" w:hAnsiTheme="minorHAnsi"/>
        </w:rPr>
        <w:t>文件, 请在头文件的最后</w:t>
      </w:r>
      <w:r>
        <w:rPr>
          <w:rFonts w:hint="eastAsia" w:cs="Times New Roman"/>
        </w:rPr>
        <w:t>include</w:t>
      </w:r>
      <w:r>
        <w:rPr>
          <w:rFonts w:hint="eastAsia" w:asciiTheme="minorHAnsi" w:hAnsiTheme="minorHAnsi"/>
        </w:rPr>
        <w:t>。</w:t>
      </w:r>
    </w:p>
    <w:p>
      <w:pPr>
        <w:pStyle w:val="28"/>
        <w:spacing w:before="210" w:after="180"/>
        <w:ind w:left="0" w:right="0" w:firstLine="520"/>
        <w:rPr>
          <w:rFonts w:hint="eastAsia" w:ascii="Times New Roman" w:hAnsi="Times New Roman" w:eastAsia="华文楷体" w:cstheme="minorBidi"/>
          <w:sz w:val="28"/>
          <w:szCs w:val="20"/>
          <w:lang w:val="en-US"/>
        </w:rPr>
      </w:pPr>
      <w:r>
        <w:rPr>
          <w:rFonts w:hint="eastAsia" w:ascii="Times New Roman" w:hAnsi="Times New Roman" w:eastAsia="华文楷体" w:cstheme="minorBidi"/>
          <w:sz w:val="28"/>
          <w:szCs w:val="20"/>
          <w:lang w:val="en-US"/>
        </w:rPr>
        <w:t>目前的Qt Creator版本中（</w:t>
      </w:r>
      <w:r>
        <w:rPr>
          <w:rFonts w:hint="eastAsia" w:ascii="Times New Roman" w:hAnsi="Times New Roman" w:eastAsia="华文楷体" w:cstheme="minorBidi"/>
          <w:b w:val="0"/>
          <w:sz w:val="28"/>
          <w:szCs w:val="20"/>
        </w:rPr>
        <w:t>Qt Creator 4.5.0</w:t>
      </w:r>
      <w:r>
        <w:rPr>
          <w:rFonts w:hint="eastAsia" w:ascii="Times New Roman" w:hAnsi="Times New Roman" w:eastAsia="华文楷体" w:cstheme="minorBidi"/>
          <w:sz w:val="28"/>
          <w:szCs w:val="20"/>
          <w:lang w:val="en-US"/>
        </w:rPr>
        <w:t>）对于inl文件支持并不是很好，不能够</w:t>
      </w:r>
      <w:r>
        <w:rPr>
          <w:rFonts w:hint="default" w:ascii="Times New Roman" w:hAnsi="Times New Roman" w:eastAsia="华文楷体" w:cstheme="minorBidi"/>
          <w:sz w:val="28"/>
          <w:szCs w:val="20"/>
        </w:rPr>
        <w:t>在inl文件中</w:t>
      </w:r>
      <w:r>
        <w:rPr>
          <w:rFonts w:hint="eastAsia" w:ascii="Times New Roman" w:hAnsi="Times New Roman" w:eastAsia="华文楷体" w:cstheme="minorBidi"/>
          <w:sz w:val="28"/>
          <w:szCs w:val="20"/>
          <w:lang w:val="en-US"/>
        </w:rPr>
        <w:t>进行单步调试</w:t>
      </w:r>
      <w:r>
        <w:rPr>
          <w:rFonts w:hint="default" w:ascii="Times New Roman" w:hAnsi="Times New Roman" w:eastAsia="华文楷体" w:cstheme="minorBidi"/>
          <w:sz w:val="28"/>
          <w:szCs w:val="20"/>
        </w:rPr>
        <w:t>(F11)</w:t>
      </w:r>
      <w:r>
        <w:rPr>
          <w:rFonts w:hint="eastAsia" w:ascii="Times New Roman" w:hAnsi="Times New Roman" w:eastAsia="华文楷体" w:cstheme="minorBidi"/>
          <w:sz w:val="28"/>
          <w:szCs w:val="20"/>
          <w:lang w:val="en-US"/>
        </w:rPr>
        <w:t>，所以内联函数还是建议在</w:t>
      </w:r>
      <w:r>
        <w:rPr>
          <w:rFonts w:hint="eastAsia" w:ascii="Times New Roman" w:hAnsi="Times New Roman" w:eastAsia="华文楷体" w:cstheme="minorBidi"/>
          <w:b/>
          <w:bCs/>
          <w:color w:val="00B0F0"/>
          <w:sz w:val="28"/>
          <w:szCs w:val="20"/>
          <w:lang w:val="en-US"/>
        </w:rPr>
        <w:t>头文件中直接定义</w:t>
      </w:r>
      <w:r>
        <w:rPr>
          <w:rFonts w:hint="eastAsia" w:ascii="Times New Roman" w:hAnsi="Times New Roman" w:eastAsia="华文楷体" w:cstheme="minorBidi"/>
          <w:sz w:val="28"/>
          <w:szCs w:val="20"/>
          <w:lang w:val="en-US"/>
        </w:rPr>
        <w:t>。同时为了最大程度保持简洁性，除了内联函数，其它函数全部在</w:t>
      </w:r>
      <w:r>
        <w:rPr>
          <w:rFonts w:hint="eastAsia" w:ascii="Times New Roman" w:hAnsi="Times New Roman" w:eastAsia="华文楷体" w:cstheme="minorBidi"/>
          <w:b/>
          <w:bCs/>
          <w:color w:val="00B0F0"/>
          <w:sz w:val="28"/>
          <w:szCs w:val="20"/>
          <w:lang w:val="en-US"/>
        </w:rPr>
        <w:t>类外实现</w:t>
      </w:r>
      <w:r>
        <w:rPr>
          <w:rFonts w:hint="eastAsia" w:ascii="Times New Roman" w:hAnsi="Times New Roman" w:eastAsia="华文楷体" w:cstheme="minorBidi"/>
          <w:sz w:val="28"/>
          <w:szCs w:val="20"/>
          <w:lang w:val="en-US"/>
        </w:rPr>
        <w:t>。</w:t>
      </w:r>
    </w:p>
    <w:p>
      <w:pPr>
        <w:keepNext w:val="0"/>
        <w:keepLines w:val="0"/>
        <w:pageBreakBefore w:val="0"/>
        <w:widowControl/>
        <w:numPr>
          <w:ilvl w:val="-1"/>
          <w:numId w:val="0"/>
        </w:numPr>
        <w:kinsoku/>
        <w:wordWrap/>
        <w:overflowPunct/>
        <w:topLinePunct w:val="0"/>
        <w:autoSpaceDE/>
        <w:autoSpaceDN/>
        <w:bidi w:val="0"/>
        <w:adjustRightInd/>
        <w:snapToGrid/>
        <w:spacing w:before="0" w:beforeLines="0" w:after="0" w:afterLines="0" w:line="0" w:lineRule="atLeast"/>
        <w:ind w:left="0" w:leftChars="0" w:right="284" w:rightChars="0" w:firstLine="0" w:firstLineChars="0"/>
        <w:jc w:val="left"/>
        <w:textAlignment w:val="auto"/>
        <w:outlineLvl w:val="9"/>
        <w:rPr>
          <w:rFonts w:hint="eastAsia" w:asciiTheme="minorHAnsi" w:hAnsiTheme="minorHAnsi"/>
        </w:rPr>
      </w:pPr>
    </w:p>
    <w:p>
      <w:pPr>
        <w:pStyle w:val="3"/>
        <w:keepNext w:val="0"/>
        <w:keepLines w:val="0"/>
        <w:pageBreakBefore w:val="0"/>
        <w:widowControl/>
        <w:numPr>
          <w:ilvl w:val="0"/>
          <w:numId w:val="11"/>
        </w:numPr>
        <w:kinsoku/>
        <w:wordWrap/>
        <w:overflowPunct/>
        <w:topLinePunct w:val="0"/>
        <w:autoSpaceDE/>
        <w:autoSpaceDN/>
        <w:bidi w:val="0"/>
        <w:adjustRightInd/>
        <w:snapToGrid/>
        <w:spacing w:line="240" w:lineRule="auto"/>
        <w:textAlignment w:val="auto"/>
      </w:pPr>
      <w:bookmarkStart w:id="357" w:name="_Toc18598"/>
      <w:bookmarkStart w:id="358" w:name="_Toc2112111701"/>
      <w:bookmarkStart w:id="359" w:name="_Toc465118983"/>
      <w:bookmarkStart w:id="360" w:name="_Toc97177826"/>
      <w:bookmarkStart w:id="361" w:name="_Toc734690051"/>
      <w:bookmarkStart w:id="362" w:name="_Toc1417301018"/>
      <w:bookmarkStart w:id="363" w:name="_Toc1905426783"/>
      <w:bookmarkStart w:id="364" w:name="_Toc771205223"/>
      <w:bookmarkStart w:id="365" w:name="_Toc789426155"/>
      <w:bookmarkStart w:id="366" w:name="_Toc465955283"/>
      <w:bookmarkStart w:id="367" w:name="_Toc1589502355"/>
      <w:bookmarkStart w:id="368" w:name="_Toc1032066436"/>
      <w:bookmarkStart w:id="369" w:name="_Toc234467739"/>
      <w:bookmarkStart w:id="370" w:name="_Toc1045996716"/>
      <w:bookmarkStart w:id="371" w:name="_Toc1421703108"/>
      <w:bookmarkStart w:id="372" w:name="_Toc500608934"/>
      <w:bookmarkStart w:id="373" w:name="_Toc921947730"/>
      <w:bookmarkStart w:id="374" w:name="_Toc830691769"/>
      <w:bookmarkStart w:id="375" w:name="_Toc1524140712"/>
      <w:bookmarkStart w:id="376" w:name="_Toc629802661"/>
      <w:r>
        <w:rPr>
          <w:rFonts w:hint="eastAsia" w:asciiTheme="minorHAnsi" w:hAnsiTheme="minorHAnsi"/>
          <w:b w:val="0"/>
          <w:spacing w:val="0"/>
          <w:sz w:val="28"/>
          <w:szCs w:val="20"/>
        </w:rPr>
        <w:t>包含</w:t>
      </w:r>
      <w:r>
        <w:rPr>
          <w:rFonts w:hint="eastAsia"/>
        </w:rPr>
        <w:t>文件的次序</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rPr>
      </w:pPr>
      <w:r>
        <w:rPr>
          <w:szCs w:val="28"/>
        </w:rPr>
        <w:t>良好的文件包含次序风格可增强可读性</w:t>
      </w:r>
      <w:r>
        <w:rPr>
          <w:rFonts w:hint="eastAsia"/>
          <w:szCs w:val="28"/>
        </w:rPr>
        <w:t>、避免隐藏依赖，</w:t>
      </w:r>
      <w:r>
        <w:rPr>
          <w:rFonts w:hint="default"/>
          <w:szCs w:val="28"/>
        </w:rPr>
        <w:t>规范的文件包含</w:t>
      </w:r>
      <w:r>
        <w:rPr>
          <w:rFonts w:hint="eastAsia"/>
          <w:szCs w:val="28"/>
        </w:rPr>
        <w:t>次序如下</w:t>
      </w:r>
      <w:r>
        <w:rPr>
          <w:rFonts w:hint="default"/>
          <w:szCs w:val="28"/>
        </w:rPr>
        <w:t>:对应该源文件</w:t>
      </w:r>
      <w:r>
        <w:rPr>
          <w:rFonts w:hint="eastAsia"/>
          <w:szCs w:val="28"/>
        </w:rPr>
        <w:t>声明的头文件</w:t>
      </w:r>
      <w:r>
        <w:rPr>
          <w:rFonts w:hint="default"/>
          <w:szCs w:val="28"/>
        </w:rPr>
        <w:t>、</w:t>
      </w:r>
      <w:r>
        <w:rPr>
          <w:rFonts w:hint="eastAsia"/>
          <w:szCs w:val="28"/>
        </w:rPr>
        <w:t>C++库</w:t>
      </w:r>
      <w:r>
        <w:rPr>
          <w:rFonts w:hint="default"/>
          <w:szCs w:val="28"/>
        </w:rPr>
        <w:t>、</w:t>
      </w:r>
      <w:r>
        <w:rPr>
          <w:rFonts w:hint="eastAsia"/>
          <w:szCs w:val="28"/>
        </w:rPr>
        <w:t>C库</w:t>
      </w:r>
      <w:r>
        <w:rPr>
          <w:rFonts w:hint="default"/>
          <w:szCs w:val="28"/>
        </w:rPr>
        <w:t>、</w:t>
      </w:r>
      <w:r>
        <w:rPr>
          <w:rFonts w:hint="eastAsia"/>
          <w:szCs w:val="28"/>
        </w:rPr>
        <w:t>其他库的.h</w:t>
      </w:r>
      <w:r>
        <w:rPr>
          <w:rFonts w:hint="default"/>
          <w:szCs w:val="28"/>
        </w:rPr>
        <w:t>、</w:t>
      </w:r>
      <w:r>
        <w:rPr>
          <w:rFonts w:hint="eastAsia"/>
          <w:szCs w:val="28"/>
        </w:rPr>
        <w:t>项目内的.h。</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default"/>
        </w:rPr>
      </w:pPr>
      <w:r>
        <w:rPr>
          <w:rFonts w:hint="default"/>
          <w:szCs w:val="28"/>
        </w:rPr>
        <w:t>对应该源文件</w:t>
      </w:r>
      <w:r>
        <w:rPr>
          <w:rFonts w:hint="eastAsia"/>
          <w:szCs w:val="28"/>
        </w:rPr>
        <w:t>声明的头文件</w:t>
      </w:r>
      <w:r>
        <w:rPr>
          <w:rFonts w:hint="eastAsia"/>
        </w:rPr>
        <w:t>、标准库、第三方库、本项目其它头文件</w:t>
      </w:r>
      <w:r>
        <w:rPr>
          <w:rFonts w:hint="default"/>
        </w:rPr>
        <w:t>等</w:t>
      </w:r>
      <w:r>
        <w:rPr>
          <w:rFonts w:hint="eastAsia"/>
        </w:rPr>
        <w:t>不同的</w:t>
      </w:r>
      <w:r>
        <w:rPr>
          <w:rFonts w:hint="default"/>
        </w:rPr>
        <w:t>类型层次的包含文件</w:t>
      </w:r>
      <w:r>
        <w:rPr>
          <w:rFonts w:hint="eastAsia"/>
        </w:rPr>
        <w:t>应该空一行来区别</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相同目录</w:t>
      </w:r>
      <w:r>
        <w:rPr>
          <w:szCs w:val="28"/>
        </w:rPr>
        <w:t>下的</w:t>
      </w:r>
      <w:r>
        <w:rPr>
          <w:rFonts w:hint="eastAsia"/>
          <w:szCs w:val="28"/>
        </w:rPr>
        <w:t>头文件</w:t>
      </w:r>
      <w:r>
        <w:rPr>
          <w:szCs w:val="28"/>
        </w:rPr>
        <w:t>按字母进行排序，但注意较老的代码可以不符合这条规则，主要为了后续的调式改正方便</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Cs w:val="28"/>
          <w:shd w:val="clear" w:color="FFFFFF" w:fill="D9D9D9"/>
        </w:rPr>
      </w:pPr>
      <w:r>
        <w:rPr>
          <w:szCs w:val="28"/>
          <w:shd w:val="clear" w:color="FFFFFF" w:fill="D9D9D9"/>
        </w:rPr>
        <w:t>举例</w:t>
      </w:r>
      <w:r>
        <w:rPr>
          <w:rFonts w:hint="eastAsia"/>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jc w:val="left"/>
        <w:textAlignment w:val="auto"/>
        <w:outlineLvl w:val="9"/>
        <w:rPr>
          <w:szCs w:val="28"/>
        </w:rPr>
      </w:pPr>
      <w:r>
        <w:rPr>
          <w:szCs w:val="28"/>
        </w:rPr>
        <w:t>imageTool.cpp</w:t>
      </w:r>
      <w:r>
        <w:rPr>
          <w:rFonts w:hint="eastAsia"/>
          <w:szCs w:val="28"/>
        </w:rPr>
        <w:t>包含的头文件顺序如下:</w:t>
      </w:r>
    </w:p>
    <w:tbl>
      <w:tblPr>
        <w:tblStyle w:val="39"/>
        <w:tblW w:w="7607" w:type="dxa"/>
        <w:tblInd w:w="6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7"/>
        <w:gridCol w:w="3460"/>
      </w:tblGrid>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“imageTool.hpp”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//对应该cpp的头文件</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&lt;stdio&gt;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rFonts w:hint="default"/>
                <w:color w:val="00B050"/>
                <w:szCs w:val="28"/>
              </w:rPr>
              <w:t>// C库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&lt;iostream&gt;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szCs w:val="28"/>
              </w:rPr>
            </w:pPr>
            <w:r>
              <w:rPr>
                <w:rFonts w:hint="default"/>
                <w:color w:val="00B050"/>
                <w:szCs w:val="28"/>
              </w:rPr>
              <w:t>// C++库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color w:val="00B050"/>
                <w:szCs w:val="28"/>
              </w:rPr>
              <w:t>//注意，上面需要另起一行</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&lt;boost/any.hpp&gt;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通用</w:t>
            </w:r>
            <w:r>
              <w:rPr>
                <w:rFonts w:hint="eastAsia"/>
                <w:color w:val="00B050"/>
                <w:szCs w:val="28"/>
              </w:rPr>
              <w:t>库</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&lt;cvMat&gt;</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szCs w:val="28"/>
              </w:rPr>
            </w:pPr>
            <w:r>
              <w:rPr>
                <w:rFonts w:hint="eastAsia"/>
                <w:color w:val="00B050"/>
                <w:szCs w:val="28"/>
              </w:rPr>
              <w:t>//第三方</w:t>
            </w:r>
            <w:r>
              <w:rPr>
                <w:rFonts w:hint="default"/>
                <w:color w:val="00B050"/>
                <w:szCs w:val="28"/>
              </w:rPr>
              <w:t>专业</w:t>
            </w:r>
            <w:r>
              <w:rPr>
                <w:rFonts w:hint="eastAsia"/>
                <w:color w:val="00B050"/>
                <w:szCs w:val="28"/>
              </w:rPr>
              <w:t>库</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zCs w:val="28"/>
              </w:rPr>
            </w:pPr>
            <w:r>
              <w:rPr>
                <w:color w:val="00B050"/>
                <w:szCs w:val="28"/>
              </w:rPr>
              <w:t>//注意，上面需要另起一行</w:t>
            </w:r>
          </w:p>
        </w:tc>
      </w:tr>
      <w:tr>
        <w:tc>
          <w:tcPr>
            <w:tcW w:w="7607" w:type="dxa"/>
            <w:gridSpan w:val="2"/>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default"/>
                <w:color w:val="00B050"/>
                <w:szCs w:val="28"/>
              </w:rPr>
              <w:t>//</w:t>
            </w:r>
            <w:r>
              <w:rPr>
                <w:rFonts w:hint="eastAsia"/>
                <w:color w:val="00B050"/>
                <w:szCs w:val="28"/>
              </w:rPr>
              <w:t>相同目录</w:t>
            </w:r>
            <w:r>
              <w:rPr>
                <w:color w:val="00B050"/>
                <w:szCs w:val="28"/>
              </w:rPr>
              <w:t>下按照字母</w:t>
            </w:r>
            <w:r>
              <w:rPr>
                <w:rFonts w:hint="eastAsia"/>
                <w:color w:val="00B050"/>
                <w:szCs w:val="28"/>
              </w:rPr>
              <w:t>顺序</w:t>
            </w:r>
            <w:r>
              <w:rPr>
                <w:color w:val="00B050"/>
                <w:szCs w:val="28"/>
              </w:rPr>
              <w:t>进行排列</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f</w:t>
            </w:r>
            <w:r>
              <w:rPr>
                <w:szCs w:val="28"/>
              </w:rPr>
              <w:t>ileTool.hpp”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i</w:t>
            </w:r>
            <w:r>
              <w:rPr>
                <w:szCs w:val="28"/>
              </w:rPr>
              <w:t>oTool.hpp”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color w:val="00B050"/>
                <w:szCs w:val="28"/>
              </w:rPr>
            </w:pPr>
            <w:r>
              <w:rPr>
                <w:rFonts w:hint="eastAsia"/>
                <w:color w:val="00B050"/>
                <w:szCs w:val="28"/>
              </w:rPr>
              <w:t>//项目</w:t>
            </w:r>
            <w:r>
              <w:rPr>
                <w:color w:val="00B050"/>
                <w:szCs w:val="28"/>
              </w:rPr>
              <w:t>内头文件</w:t>
            </w:r>
          </w:p>
        </w:tc>
      </w:tr>
      <w:tr>
        <w:tc>
          <w:tcPr>
            <w:tcW w:w="4147"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szCs w:val="28"/>
              </w:rPr>
              <w:t>#include “</w:t>
            </w:r>
            <w:r>
              <w:rPr>
                <w:b/>
                <w:color w:val="00B0F0"/>
                <w:szCs w:val="28"/>
              </w:rPr>
              <w:t>o</w:t>
            </w:r>
            <w:r>
              <w:rPr>
                <w:szCs w:val="28"/>
              </w:rPr>
              <w:t>therTool.hpp”</w:t>
            </w:r>
          </w:p>
        </w:tc>
        <w:tc>
          <w:tcPr>
            <w:tcW w:w="346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r>
              <w:rPr>
                <w:rFonts w:hint="eastAsia"/>
                <w:color w:val="00B050"/>
                <w:szCs w:val="28"/>
              </w:rPr>
              <w:t>//项目</w:t>
            </w:r>
            <w:r>
              <w:rPr>
                <w:color w:val="00B050"/>
                <w:szCs w:val="28"/>
              </w:rPr>
              <w:t>内头文件</w:t>
            </w:r>
          </w:p>
        </w:tc>
      </w:tr>
    </w:tbl>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7D00"/>
        </w:rPr>
      </w:pPr>
      <w:r>
        <w:rPr>
          <w:color w:val="007D00"/>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rFonts w:hint="eastAsia" w:ascii="华文楷体" w:hAnsi="华文楷体" w:eastAsia="华文楷体" w:cstheme="minorBidi"/>
          <w:b/>
          <w:caps/>
          <w:spacing w:val="15"/>
          <w:sz w:val="32"/>
          <w:szCs w:val="32"/>
          <w:lang w:val="en-US" w:eastAsia="zh-CN" w:bidi="ar-SA"/>
        </w:rPr>
      </w:pPr>
      <w:bookmarkStart w:id="377" w:name="_Toc760816551"/>
      <w:bookmarkStart w:id="378" w:name="_Toc1610104291"/>
      <w:bookmarkStart w:id="379" w:name="_Toc1629958025"/>
      <w:bookmarkStart w:id="380" w:name="_Toc1065398341"/>
      <w:bookmarkStart w:id="381" w:name="_Toc969429334"/>
      <w:bookmarkStart w:id="382" w:name="_Toc359772741"/>
      <w:bookmarkStart w:id="383" w:name="_Toc2025224071"/>
      <w:bookmarkStart w:id="384" w:name="_Toc951658240"/>
      <w:bookmarkStart w:id="385" w:name="_Toc1602533298"/>
      <w:bookmarkStart w:id="386" w:name="_Toc576446527"/>
      <w:bookmarkStart w:id="387" w:name="_Toc25839"/>
      <w:bookmarkStart w:id="388" w:name="_Toc1610540662"/>
      <w:bookmarkStart w:id="389" w:name="_Toc519592723"/>
      <w:bookmarkStart w:id="390" w:name="_Toc323615809"/>
      <w:bookmarkStart w:id="391" w:name="_Toc1089688886"/>
      <w:bookmarkStart w:id="392" w:name="_Toc35671207"/>
      <w:bookmarkStart w:id="393" w:name="_Toc635674035"/>
      <w:bookmarkStart w:id="394" w:name="_Toc743650919"/>
      <w:r>
        <w:rPr>
          <w:rFonts w:hint="default" w:cstheme="minorBidi"/>
          <w:b/>
          <w:caps/>
          <w:spacing w:val="15"/>
          <w:sz w:val="32"/>
          <w:szCs w:val="32"/>
          <w:lang w:eastAsia="zh-CN" w:bidi="ar-SA"/>
        </w:rPr>
        <w:t>作用域</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395" w:name="_Toc465955286"/>
      <w:bookmarkStart w:id="396" w:name="_Toc29891"/>
      <w:bookmarkStart w:id="397" w:name="_Toc1527730495"/>
      <w:bookmarkStart w:id="398" w:name="_Toc1341345155"/>
      <w:bookmarkStart w:id="399" w:name="_Toc1755026867"/>
      <w:bookmarkStart w:id="400" w:name="_Toc1721550411"/>
      <w:bookmarkStart w:id="401" w:name="_Toc465118986"/>
      <w:bookmarkStart w:id="402" w:name="_Toc753184229"/>
      <w:bookmarkStart w:id="403" w:name="_Toc1614481948"/>
      <w:bookmarkStart w:id="404" w:name="_Toc815821773"/>
      <w:bookmarkStart w:id="405" w:name="_Toc351587705"/>
      <w:bookmarkStart w:id="406" w:name="_Toc1439648012"/>
      <w:bookmarkStart w:id="407" w:name="_Toc645460906"/>
      <w:bookmarkStart w:id="408" w:name="_Toc1657918186"/>
      <w:bookmarkStart w:id="409" w:name="_Toc559798758"/>
      <w:bookmarkStart w:id="410" w:name="_Toc400877119"/>
      <w:bookmarkStart w:id="411" w:name="_Toc1391500187"/>
      <w:bookmarkStart w:id="412" w:name="_Toc542522835"/>
      <w:bookmarkStart w:id="413" w:name="_Toc243829458"/>
      <w:bookmarkStart w:id="414" w:name="_Toc1750554189"/>
      <w:bookmarkStart w:id="2125" w:name="_GoBack"/>
      <w:bookmarkEnd w:id="2125"/>
      <w:r>
        <w:rPr>
          <w:rFonts w:hint="eastAsia"/>
        </w:rPr>
        <w:t>命名</w:t>
      </w:r>
      <w:r>
        <w:t>空间namespace</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namespace可以很好的解决命名污染问题，同时也为逻辑分层提供了更多的</w:t>
      </w:r>
      <w:r>
        <w:rPr>
          <w:rFonts w:hint="eastAsia"/>
        </w:rPr>
        <w:t>选择</w:t>
      </w:r>
      <w:r>
        <w:t>性，使用namespace必须遵守如下规范:</w:t>
      </w: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对于非UI项目至少有一个主namespace</w:t>
      </w:r>
      <w:bookmarkStart w:id="415" w:name="OLE_LINK17"/>
      <w:bookmarkStart w:id="416" w:name="OLE_LINK16"/>
    </w:p>
    <w:bookmarkEnd w:id="415"/>
    <w:bookmarkEnd w:id="416"/>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r>
        <w:t>项目</w:t>
      </w:r>
      <w:r>
        <w:rPr>
          <w:rFonts w:hint="eastAsia"/>
        </w:rPr>
        <w:t>最上</w:t>
      </w:r>
      <w:r>
        <w:t>层</w:t>
      </w:r>
      <w:r>
        <w:rPr>
          <w:rFonts w:hint="eastAsia"/>
        </w:rPr>
        <w:t>有</w:t>
      </w:r>
      <w:r>
        <w:t>一个主namespace，这主要是为了该项目被调用时</w:t>
      </w:r>
      <w:r>
        <w:rPr>
          <w:color w:val="00B0F0"/>
        </w:rPr>
        <w:t>调用方</w:t>
      </w:r>
      <w:r>
        <w:rPr>
          <w:rFonts w:hint="eastAsia"/>
        </w:rPr>
        <w:t>很清晰</w:t>
      </w:r>
      <w:r>
        <w:t>的</w:t>
      </w:r>
      <w:r>
        <w:rPr>
          <w:rFonts w:hint="eastAsia"/>
        </w:rPr>
        <w:t>知道</w:t>
      </w:r>
      <w:r>
        <w:t>调用</w:t>
      </w:r>
      <w:r>
        <w:rPr>
          <w:rFonts w:hint="eastAsia"/>
        </w:rPr>
        <w:t>关系，</w:t>
      </w:r>
      <w:r>
        <w:rPr>
          <w:rFonts w:hint="default"/>
        </w:rPr>
        <w:t>同时还可以避免项目间的命名</w:t>
      </w:r>
      <w:r>
        <w:t>冲突。</w:t>
      </w:r>
      <w:r>
        <w:rPr>
          <w:rFonts w:hint="eastAsia"/>
        </w:rPr>
        <w:t>如</w:t>
      </w:r>
      <w:r>
        <w:t>OpenCV中的CV，Boost中</w:t>
      </w:r>
      <w:r>
        <w:rPr>
          <w:rFonts w:hint="eastAsia"/>
        </w:rPr>
        <w:t>的</w:t>
      </w:r>
      <w:r>
        <w:t>boost。</w:t>
      </w:r>
    </w:p>
    <w:p>
      <w:pPr>
        <w:pStyle w:val="53"/>
        <w:keepNext w:val="0"/>
        <w:keepLines w:val="0"/>
        <w:pageBreakBefore w:val="0"/>
        <w:widowControl/>
        <w:kinsoku/>
        <w:wordWrap/>
        <w:overflowPunct/>
        <w:topLinePunct w:val="0"/>
        <w:autoSpaceDE/>
        <w:autoSpaceDN/>
        <w:bidi w:val="0"/>
        <w:adjustRightInd/>
        <w:snapToGrid/>
        <w:spacing w:line="0" w:lineRule="atLeast"/>
        <w:ind w:left="7" w:right="0" w:rightChars="0" w:firstLine="559"/>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rFonts w:hint="eastAsia"/>
          <w:shd w:val="clear" w:color="FFFFFF" w:fill="D9D9D9"/>
        </w:rPr>
        <w:t>特例: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firstLineChars="200"/>
        <w:jc w:val="left"/>
        <w:textAlignment w:val="auto"/>
        <w:outlineLvl w:val="9"/>
      </w:pPr>
      <w:r>
        <w:t>最上层的</w:t>
      </w:r>
      <w:r>
        <w:rPr>
          <w:color w:val="00B0F0"/>
        </w:rPr>
        <w:t>UI(App)项目</w:t>
      </w:r>
      <w:r>
        <w:rPr>
          <w:rFonts w:hint="eastAsia"/>
        </w:rPr>
        <w:t>可以不需要拥有主namespace，因为其本身在绝大多数情况下是不可能再被其它项目调用了。</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firstLineChars="200"/>
        <w:jc w:val="left"/>
        <w:textAlignment w:val="auto"/>
        <w:outlineLvl w:val="9"/>
      </w:pPr>
      <w:r>
        <w:rPr>
          <w:rFonts w:hint="eastAsia"/>
        </w:rPr>
        <w:t>非UI项目</w:t>
      </w:r>
      <w:r>
        <w:t>不用namespace的，需要和主管申请获得批准方可执行。确定不需要namespace的项目，</w:t>
      </w:r>
      <w:r>
        <w:rPr>
          <w:rFonts w:hint="eastAsia"/>
        </w:rPr>
        <w:t>为了</w:t>
      </w:r>
      <w:r>
        <w:t>避免命名污染，所有</w:t>
      </w:r>
      <w:r>
        <w:rPr>
          <w:rFonts w:hint="eastAsia"/>
        </w:rPr>
        <w:t>类型都加一个约定</w:t>
      </w:r>
      <w:r>
        <w:t>的前缀</w:t>
      </w:r>
      <w:r>
        <w:rPr>
          <w:rFonts w:hint="eastAsia"/>
        </w:rPr>
        <w:t>(如</w:t>
      </w:r>
      <w:r>
        <w:t>QT都是以Q开头</w:t>
      </w:r>
      <w:r>
        <w:rPr>
          <w:rFonts w:hint="eastAsia"/>
        </w:rPr>
        <w:t>)</w:t>
      </w: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before="0" w:after="0" w:line="0" w:lineRule="atLeast"/>
        <w:ind w:left="425" w:right="0" w:rightChars="0" w:hanging="425"/>
        <w:textAlignment w:val="auto"/>
        <w:outlineLvl w:val="9"/>
      </w:pPr>
      <w:r>
        <w:t>职责清晰，功能不重叠</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7" w:right="0" w:rightChars="0" w:firstLine="559"/>
        <w:textAlignment w:val="auto"/>
        <w:outlineLvl w:val="9"/>
      </w:pPr>
      <w:r>
        <w:t>尽量做到职责清晰，namespace之间不产生功能重叠，同一层级的namespace不产生耦合。</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hd w:val="clear" w:color="FFFFFF" w:fill="D9D9D9"/>
        </w:rPr>
      </w:pPr>
      <w:r>
        <w:rPr>
          <w:shd w:val="clear" w:color="FFFFFF" w:fill="D9D9D9"/>
        </w:rPr>
        <w:t>举例</w:t>
      </w:r>
      <w:r>
        <w:rPr>
          <w:rFonts w:hint="eastAsia"/>
          <w:shd w:val="clear" w:color="FFFFFF" w:fill="D9D9D9"/>
        </w:rPr>
        <w:t>:</w:t>
      </w:r>
    </w:p>
    <w:tbl>
      <w:tblPr>
        <w:tblStyle w:val="39"/>
        <w:tblW w:w="7701" w:type="dxa"/>
        <w:tblInd w:w="595" w:type="dxa"/>
        <w:tblBorders>
          <w:top w:val="dashSmallGap" w:color="949494" w:themeColor="text1" w:themeTint="99" w:sz="4" w:space="0"/>
          <w:left w:val="dashSmallGap" w:color="949494" w:themeColor="text1" w:themeTint="99" w:sz="4" w:space="0"/>
          <w:bottom w:val="dashSmallGap" w:color="949494" w:themeColor="text1" w:themeTint="99" w:sz="4" w:space="0"/>
          <w:right w:val="dashSmallGap" w:color="949494" w:themeColor="text1" w:themeTint="99" w:sz="4" w:space="0"/>
          <w:insideH w:val="dashSmallGap" w:color="949494" w:themeColor="text1" w:themeTint="99" w:sz="4" w:space="0"/>
          <w:insideV w:val="dashSmallGap" w:color="949494" w:themeColor="text1" w:themeTint="99" w:sz="4" w:space="0"/>
        </w:tblBorders>
        <w:tblLayout w:type="fixed"/>
        <w:tblCellMar>
          <w:top w:w="0" w:type="dxa"/>
          <w:left w:w="108" w:type="dxa"/>
          <w:bottom w:w="0" w:type="dxa"/>
          <w:right w:w="108" w:type="dxa"/>
        </w:tblCellMar>
      </w:tblPr>
      <w:tblGrid>
        <w:gridCol w:w="1425"/>
        <w:gridCol w:w="6276"/>
      </w:tblGrid>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 w:val="24"/>
                <w:szCs w:val="24"/>
              </w:rPr>
            </w:pPr>
            <w:r>
              <w:rPr>
                <w:sz w:val="24"/>
                <w:szCs w:val="24"/>
              </w:rPr>
              <w:t>n</w:t>
            </w:r>
            <w:r>
              <w:rPr>
                <w:rFonts w:hint="eastAsia"/>
                <w:sz w:val="24"/>
                <w:szCs w:val="24"/>
              </w:rPr>
              <w:t>amespace</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sz w:val="24"/>
                <w:szCs w:val="24"/>
              </w:rPr>
              <w:t>D</w:t>
            </w:r>
            <w:r>
              <w:rPr>
                <w:rFonts w:hint="eastAsia"/>
                <w:sz w:val="24"/>
                <w:szCs w:val="24"/>
              </w:rPr>
              <w:t>escription</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color w:val="00B0F0"/>
              </w:rPr>
              <w:t>cv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color w:val="00B0F0"/>
                <w:sz w:val="24"/>
                <w:szCs w:val="24"/>
              </w:rPr>
              <w:t>核心</w:t>
            </w:r>
            <w:r>
              <w:rPr>
                <w:color w:val="00B0F0"/>
                <w:sz w:val="24"/>
                <w:szCs w:val="24"/>
              </w:rPr>
              <w:t>模块，所有</w:t>
            </w:r>
            <w:r>
              <w:rPr>
                <w:rFonts w:hint="eastAsia"/>
                <w:color w:val="00B0F0"/>
                <w:sz w:val="24"/>
                <w:szCs w:val="24"/>
              </w:rPr>
              <w:t>视觉</w:t>
            </w:r>
            <w:r>
              <w:rPr>
                <w:color w:val="00B0F0"/>
                <w:sz w:val="24"/>
                <w:szCs w:val="24"/>
              </w:rPr>
              <w:t>模块都</w:t>
            </w:r>
            <w:r>
              <w:rPr>
                <w:rFonts w:hint="eastAsia"/>
                <w:color w:val="00B0F0"/>
                <w:sz w:val="24"/>
                <w:szCs w:val="24"/>
              </w:rPr>
              <w:t>封装</w:t>
            </w:r>
            <w:r>
              <w:rPr>
                <w:color w:val="00B0F0"/>
                <w:sz w:val="24"/>
                <w:szCs w:val="24"/>
              </w:rPr>
              <w:t>在这里</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c</w:t>
            </w:r>
            <w:r>
              <w:rPr>
                <w:rFonts w:hint="eastAsia"/>
                <w:sz w:val="24"/>
                <w:szCs w:val="24"/>
              </w:rPr>
              <w:t>vflann</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bookmarkStart w:id="417" w:name="OLE_LINK18"/>
            <w:bookmarkStart w:id="418" w:name="OLE_LINK19"/>
            <w:r>
              <w:rPr>
                <w:sz w:val="24"/>
                <w:szCs w:val="24"/>
              </w:rPr>
              <w:t>O</w:t>
            </w:r>
            <w:r>
              <w:rPr>
                <w:rFonts w:hint="eastAsia"/>
                <w:sz w:val="24"/>
                <w:szCs w:val="24"/>
              </w:rPr>
              <w:t>pen</w:t>
            </w:r>
            <w:r>
              <w:rPr>
                <w:sz w:val="24"/>
                <w:szCs w:val="24"/>
              </w:rPr>
              <w:t>CV</w:t>
            </w:r>
            <w:bookmarkEnd w:id="417"/>
            <w:bookmarkEnd w:id="418"/>
            <w:r>
              <w:rPr>
                <w:sz w:val="24"/>
                <w:szCs w:val="24"/>
              </w:rPr>
              <w:t>中调用到的一个第三方库（</w:t>
            </w:r>
            <w:r>
              <w:rPr>
                <w:rFonts w:hint="eastAsia"/>
                <w:sz w:val="24"/>
                <w:szCs w:val="24"/>
              </w:rPr>
              <w:t>最</w:t>
            </w:r>
            <w:r>
              <w:rPr>
                <w:sz w:val="24"/>
                <w:szCs w:val="24"/>
              </w:rPr>
              <w:t>近邻算法库）</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cvv</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用来</w:t>
            </w:r>
            <w:r>
              <w:rPr>
                <w:rFonts w:hint="default"/>
                <w:sz w:val="24"/>
                <w:szCs w:val="24"/>
              </w:rPr>
              <w:t>配合调试</w:t>
            </w:r>
            <w:bookmarkStart w:id="419" w:name="OLE_LINK21"/>
            <w:bookmarkStart w:id="420" w:name="OLE_LINK20"/>
            <w:r>
              <w:rPr>
                <w:sz w:val="24"/>
                <w:szCs w:val="24"/>
              </w:rPr>
              <w:t>O</w:t>
            </w:r>
            <w:r>
              <w:rPr>
                <w:rFonts w:hint="eastAsia"/>
                <w:sz w:val="24"/>
                <w:szCs w:val="24"/>
              </w:rPr>
              <w:t>pen</w:t>
            </w:r>
            <w:r>
              <w:rPr>
                <w:sz w:val="24"/>
                <w:szCs w:val="24"/>
              </w:rPr>
              <w:t>CV</w:t>
            </w:r>
            <w:bookmarkEnd w:id="419"/>
            <w:bookmarkEnd w:id="420"/>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matlab</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提供</w:t>
            </w:r>
            <w:r>
              <w:rPr>
                <w:sz w:val="24"/>
                <w:szCs w:val="24"/>
              </w:rPr>
              <w:t>一些工具，能够让</w:t>
            </w:r>
            <w:r>
              <w:rPr>
                <w:rFonts w:hint="eastAsia"/>
                <w:sz w:val="24"/>
                <w:szCs w:val="24"/>
              </w:rPr>
              <w:t>算法生成</w:t>
            </w:r>
            <w:r>
              <w:rPr>
                <w:sz w:val="24"/>
                <w:szCs w:val="24"/>
              </w:rPr>
              <w:t>为matlab算法</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rFonts w:hint="eastAsia"/>
                <w:sz w:val="24"/>
                <w:szCs w:val="24"/>
              </w:rPr>
              <w:t>NcvCTprep</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和</w:t>
            </w:r>
            <w:r>
              <w:rPr>
                <w:sz w:val="24"/>
                <w:szCs w:val="24"/>
              </w:rPr>
              <w:t>CUDA加速相关</w:t>
            </w:r>
          </w:p>
        </w:tc>
      </w:tr>
      <w:tr>
        <w:tc>
          <w:tcPr>
            <w:tcW w:w="1425"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left="34" w:leftChars="12" w:right="0" w:rightChars="0"/>
              <w:jc w:val="both"/>
              <w:textAlignment w:val="auto"/>
              <w:outlineLvl w:val="9"/>
              <w:rPr>
                <w:sz w:val="24"/>
                <w:szCs w:val="24"/>
              </w:rPr>
            </w:pPr>
            <w:r>
              <w:rPr>
                <w:sz w:val="24"/>
                <w:szCs w:val="24"/>
              </w:rPr>
              <w:t>T</w:t>
            </w:r>
            <w:r>
              <w:rPr>
                <w:rFonts w:hint="eastAsia"/>
                <w:sz w:val="24"/>
                <w:szCs w:val="24"/>
              </w:rPr>
              <w:t>inyxml2</w:t>
            </w:r>
          </w:p>
        </w:tc>
        <w:tc>
          <w:tcPr>
            <w:tcW w:w="6276" w:type="dxa"/>
            <w:tcBorders>
              <w:tl2br w:val="nil"/>
              <w:tr2bl w:val="nil"/>
            </w:tcBorders>
          </w:tcPr>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4"/>
                <w:szCs w:val="24"/>
              </w:rPr>
            </w:pPr>
            <w:r>
              <w:rPr>
                <w:rFonts w:hint="eastAsia"/>
                <w:sz w:val="24"/>
                <w:szCs w:val="24"/>
              </w:rPr>
              <w:t>操作</w:t>
            </w:r>
            <w:r>
              <w:rPr>
                <w:sz w:val="24"/>
                <w:szCs w:val="24"/>
              </w:rPr>
              <w:t>xml相关</w:t>
            </w:r>
          </w:p>
        </w:tc>
      </w:tr>
    </w:tbl>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pPr>
      <w:r>
        <w:rPr>
          <w:rFonts w:hint="eastAsia"/>
        </w:rPr>
        <w:t>如</w:t>
      </w:r>
      <w:r>
        <w:t>上表，</w:t>
      </w:r>
      <w:r>
        <w:rPr>
          <w:rFonts w:hint="eastAsia"/>
        </w:rPr>
        <w:t>OpenCV在</w:t>
      </w:r>
      <w:r>
        <w:t>最上层的namespace设计其实就一个cv核心模块，其他namespace都是围绕cv服务的，几大namespace在功能上没有重叠交叉</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嵌套namespace</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7" w:right="0" w:rightChars="0" w:firstLine="559"/>
        <w:jc w:val="left"/>
        <w:textAlignment w:val="auto"/>
        <w:outlineLvl w:val="9"/>
      </w:pPr>
      <w:r>
        <w:t>n</w:t>
      </w:r>
      <w:r>
        <w:rPr>
          <w:rFonts w:hint="eastAsia"/>
        </w:rPr>
        <w:t>amespace</w:t>
      </w:r>
      <w:r>
        <w:t>可以进行嵌套，不管是C#、Java还是C++，这里</w:t>
      </w:r>
      <w:r>
        <w:rPr>
          <w:rFonts w:hint="eastAsia"/>
        </w:rPr>
        <w:t>强调</w:t>
      </w:r>
      <w:r>
        <w:t>下</w:t>
      </w:r>
      <w:r>
        <w:rPr>
          <w:rFonts w:hint="eastAsia"/>
        </w:rPr>
        <w:t>C</w:t>
      </w:r>
      <w:r>
        <w:t>#和C++就n</w:t>
      </w:r>
      <w:r>
        <w:rPr>
          <w:rFonts w:hint="eastAsia"/>
        </w:rPr>
        <w:t>amespace</w:t>
      </w:r>
      <w:r>
        <w:t>的一些区别：</w:t>
      </w:r>
    </w:p>
    <w:p>
      <w:pPr>
        <w:pStyle w:val="53"/>
        <w:keepNext w:val="0"/>
        <w:keepLines w:val="0"/>
        <w:pageBreakBefore w:val="0"/>
        <w:widowControl/>
        <w:numPr>
          <w:ilvl w:val="0"/>
          <w:numId w:val="18"/>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t>C#的namespace是默认和目录进行关联，</w:t>
      </w:r>
      <w:r>
        <w:rPr>
          <w:rFonts w:hint="eastAsia"/>
        </w:rPr>
        <w:t>并且</w:t>
      </w:r>
      <w:r>
        <w:t>会默认按照目录的结构建立命名上的关系</w:t>
      </w:r>
      <w:r>
        <w:rPr>
          <w:rFonts w:hint="eastAsia"/>
        </w:rPr>
        <w:t>。</w:t>
      </w:r>
      <w:r>
        <w:rPr>
          <w:rFonts w:hint="default"/>
        </w:rPr>
        <w:t>如在</w:t>
      </w:r>
      <w:r>
        <w:rPr>
          <w:rFonts w:ascii="Times New Roman" w:hAnsi="Times New Roman" w:cs="Times New Roman"/>
        </w:rPr>
        <w:t>ImageProcess</w:t>
      </w:r>
      <w:r>
        <w:rPr>
          <w:rFonts w:hint="eastAsia" w:asciiTheme="minorHAnsi" w:hAnsiTheme="minorHAnsi"/>
        </w:rPr>
        <w:t>/</w:t>
      </w:r>
      <w:r>
        <w:rPr>
          <w:color w:val="00B0F0"/>
          <w:sz w:val="24"/>
          <w:szCs w:val="24"/>
        </w:rPr>
        <w:t xml:space="preserve"> </w:t>
      </w:r>
      <w:r>
        <w:rPr>
          <w:rFonts w:ascii="Times New Roman" w:hAnsi="Times New Roman" w:cs="Times New Roman"/>
        </w:rPr>
        <w:t>SearchOutLine</w:t>
      </w:r>
      <w:r>
        <w:rPr>
          <w:rFonts w:asciiTheme="minorHAnsi" w:hAnsiTheme="minorHAnsi"/>
        </w:rPr>
        <w:t>目录下创建</w:t>
      </w:r>
      <w:r>
        <w:rPr>
          <w:szCs w:val="28"/>
        </w:rPr>
        <w:t>CircleSearcher 类，编译器会按照当前目录结构自动为该类加上namespace。</w:t>
      </w:r>
    </w:p>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rFonts w:asciiTheme="minorHAnsi" w:hAnsiTheme="minorHAnsi"/>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 xml:space="preserve">namespace </w:t>
      </w:r>
      <w:r>
        <w:rPr>
          <w:color w:val="00B0F0"/>
          <w:szCs w:val="28"/>
        </w:rPr>
        <w:t>ImageProcess.</w:t>
      </w:r>
      <w:bookmarkStart w:id="421" w:name="OLE_LINK4"/>
      <w:bookmarkStart w:id="422" w:name="OLE_LINK3"/>
      <w:r>
        <w:rPr>
          <w:color w:val="00B0F0"/>
          <w:szCs w:val="28"/>
        </w:rPr>
        <w:t>SearchOutLine</w:t>
      </w:r>
      <w:bookmarkEnd w:id="421"/>
      <w:bookmarkEnd w:id="422"/>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class </w:t>
      </w:r>
      <w:bookmarkStart w:id="423" w:name="OLE_LINK5"/>
      <w:bookmarkStart w:id="424" w:name="OLE_LINK6"/>
      <w:r>
        <w:rPr>
          <w:szCs w:val="28"/>
        </w:rPr>
        <w:t xml:space="preserve">CircleSearcher </w:t>
      </w:r>
      <w:bookmarkEnd w:id="423"/>
      <w:bookmarkEnd w:id="424"/>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 w:val="24"/>
          <w:szCs w:val="24"/>
        </w:rPr>
      </w:pPr>
    </w:p>
    <w:p>
      <w:pPr>
        <w:pStyle w:val="53"/>
        <w:keepNext w:val="0"/>
        <w:keepLines w:val="0"/>
        <w:pageBreakBefore w:val="0"/>
        <w:widowControl/>
        <w:numPr>
          <w:ilvl w:val="0"/>
          <w:numId w:val="18"/>
        </w:numPr>
        <w:tabs>
          <w:tab w:val="left" w:pos="420"/>
        </w:tabs>
        <w:kinsoku/>
        <w:wordWrap/>
        <w:overflowPunct/>
        <w:topLinePunct w:val="0"/>
        <w:autoSpaceDE/>
        <w:autoSpaceDN/>
        <w:bidi w:val="0"/>
        <w:adjustRightInd/>
        <w:snapToGrid/>
        <w:spacing w:line="0" w:lineRule="atLeast"/>
        <w:ind w:left="420" w:right="0" w:rightChars="0"/>
        <w:jc w:val="left"/>
        <w:textAlignment w:val="auto"/>
        <w:outlineLvl w:val="9"/>
      </w:pPr>
      <w:r>
        <w:rPr>
          <w:rFonts w:hint="eastAsia"/>
        </w:rPr>
        <w:t>对于</w:t>
      </w:r>
      <w:r>
        <w:t>C++的namespace和目录</w:t>
      </w:r>
      <w:r>
        <w:rPr>
          <w:rFonts w:hint="eastAsia"/>
        </w:rPr>
        <w:t>不会</w:t>
      </w:r>
      <w:r>
        <w:t>任何关系，也不会</w:t>
      </w:r>
      <w:r>
        <w:rPr>
          <w:rFonts w:hint="eastAsia"/>
        </w:rPr>
        <w:t>自动</w:t>
      </w:r>
      <w:r>
        <w:t>创建，全部需要靠自己手动编写</w:t>
      </w:r>
      <w:r>
        <w:rPr>
          <w:rFonts w:hint="eastAsia"/>
        </w:rPr>
        <w:t>。</w:t>
      </w:r>
      <w:bookmarkStart w:id="425" w:name="OLE_LINK31"/>
      <w:bookmarkStart w:id="426" w:name="OLE_LINK25"/>
      <w:r>
        <w:rPr>
          <w:rFonts w:hint="default"/>
        </w:rPr>
        <w:t>同样的使用上面的例子，namespace就要手动打上。</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bookmarkEnd w:id="425"/>
      <w:r>
        <w:rPr>
          <w:rFonts w:hint="eastAsia"/>
          <w:shd w:val="clear" w:color="FFFFFF" w:fill="D9D9D9"/>
        </w:rPr>
        <w:t>:</w:t>
      </w:r>
    </w:p>
    <w:bookmarkEnd w:id="426"/>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bookmarkStart w:id="427" w:name="OLE_LINK35"/>
      <w:bookmarkStart w:id="428" w:name="OLE_LINK36"/>
      <w:r>
        <w:rPr>
          <w:szCs w:val="28"/>
        </w:rPr>
        <w:t xml:space="preserve">namespace </w:t>
      </w:r>
      <w:r>
        <w:rPr>
          <w:color w:val="00B0F0"/>
          <w:szCs w:val="28"/>
        </w:rPr>
        <w:t>ImageProcess</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 xml:space="preserve">namespace </w:t>
      </w:r>
      <w:r>
        <w:rPr>
          <w:color w:val="00B0F0"/>
          <w:szCs w:val="28"/>
        </w:rPr>
        <w:t>SearchOutLine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class CircleSearcher {}</w:t>
      </w:r>
    </w:p>
    <w:p>
      <w:pPr>
        <w:keepNext w:val="0"/>
        <w:keepLines w:val="0"/>
        <w:pageBreakBefore w:val="0"/>
        <w:widowControl/>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color w:val="00B0F0"/>
          <w:szCs w:val="28"/>
        </w:rPr>
      </w:pPr>
      <w:r>
        <w:rPr>
          <w:szCs w:val="28"/>
        </w:rPr>
        <w:t>}</w:t>
      </w:r>
      <w:r>
        <w:rPr>
          <w:rFonts w:hint="default"/>
          <w:color w:val="00B050"/>
          <w:szCs w:val="28"/>
        </w:rPr>
        <w:t>//</w:t>
      </w:r>
      <w:r>
        <w:rPr>
          <w:color w:val="00B050"/>
          <w:szCs w:val="28"/>
        </w:rPr>
        <w:t xml:space="preserve"> End of namespace SearchOutLine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color w:val="00B0F0"/>
          <w:szCs w:val="28"/>
        </w:rPr>
      </w:pPr>
      <w:r>
        <w:rPr>
          <w:szCs w:val="28"/>
        </w:rPr>
        <w:t>}</w:t>
      </w:r>
      <w:r>
        <w:rPr>
          <w:rFonts w:hint="eastAsia"/>
          <w:color w:val="00B0F0"/>
          <w:szCs w:val="28"/>
        </w:rPr>
        <w:t>/</w:t>
      </w:r>
      <w:r>
        <w:rPr>
          <w:rFonts w:hint="default"/>
          <w:color w:val="00B050"/>
          <w:szCs w:val="28"/>
        </w:rPr>
        <w:t>/ End of namespace ImageProcess</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color w:val="00B0F0"/>
          <w:szCs w:val="28"/>
        </w:rPr>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namespace的使用</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520"/>
        <w:jc w:val="left"/>
        <w:textAlignment w:val="auto"/>
        <w:outlineLvl w:val="9"/>
      </w:pPr>
      <w:r>
        <w:t>有3种方式使用namespace:</w:t>
      </w:r>
    </w:p>
    <w:p>
      <w:pPr>
        <w:pStyle w:val="53"/>
        <w:keepNext w:val="0"/>
        <w:keepLines w:val="0"/>
        <w:pageBreakBefore w:val="0"/>
        <w:widowControl/>
        <w:numPr>
          <w:ilvl w:val="0"/>
          <w:numId w:val="19"/>
        </w:numPr>
        <w:tabs>
          <w:tab w:val="left" w:pos="420"/>
        </w:tabs>
        <w:kinsoku/>
        <w:wordWrap/>
        <w:overflowPunct/>
        <w:topLinePunct w:val="0"/>
        <w:autoSpaceDE/>
        <w:autoSpaceDN/>
        <w:bidi w:val="0"/>
        <w:adjustRightInd/>
        <w:snapToGrid/>
        <w:spacing w:line="0" w:lineRule="atLeast"/>
        <w:ind w:left="420" w:right="0" w:rightChars="0" w:hanging="420"/>
        <w:jc w:val="left"/>
        <w:textAlignment w:val="auto"/>
        <w:outlineLvl w:val="9"/>
      </w:pPr>
      <w:r>
        <w:t>使用</w:t>
      </w:r>
      <w:r>
        <w:rPr>
          <w:rFonts w:hint="default"/>
        </w:rPr>
        <w:t>"</w:t>
      </w:r>
      <w:r>
        <w:rPr>
          <w:rFonts w:hint="default"/>
        </w:rPr>
        <w:t>::</w:t>
      </w:r>
      <w:r>
        <w:rPr>
          <w:rFonts w:hint="default"/>
        </w:rPr>
        <w:t>"</w:t>
      </w:r>
      <w:r>
        <w:rPr>
          <w:rFonts w:hint="default"/>
        </w:rPr>
        <w:t>操作符可以直接使用namespace的成员</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szCs w:val="28"/>
        </w:rPr>
      </w:pPr>
      <w:r>
        <w:rPr>
          <w:i w:val="0"/>
          <w:szCs w:val="28"/>
        </w:rPr>
        <w:t>namespace</w:t>
      </w:r>
      <w:r>
        <w:rPr>
          <w:szCs w:val="28"/>
        </w:rPr>
        <w:t xml:space="preserve"> MySpace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r>
        <w:rPr>
          <w:i w:val="0"/>
          <w:szCs w:val="28"/>
        </w:rPr>
        <w:t>class</w:t>
      </w:r>
      <w:r>
        <w:rPr>
          <w:szCs w:val="28"/>
        </w:rPr>
        <w:t xml:space="preserve"> A</w:t>
      </w:r>
      <w:r>
        <w:rPr>
          <w:color w:val="00B050"/>
          <w:szCs w:val="28"/>
        </w:rPr>
        <w:t xml:space="preserve"> </w:t>
      </w:r>
      <w:r>
        <w:rPr>
          <w:i w:val="0"/>
          <w:color w:val="00B050"/>
          <w:szCs w:val="28"/>
        </w:rPr>
        <w:t>//类的声明</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r>
        <w:rPr>
          <w:szCs w:val="28"/>
        </w:rPr>
        <w:t xml:space="preserve">    </w:t>
      </w:r>
      <w:r>
        <w:rPr>
          <w:i w:val="0"/>
          <w:szCs w:val="28"/>
        </w:rPr>
        <w:t>static</w:t>
      </w:r>
      <w:r>
        <w:rPr>
          <w:szCs w:val="28"/>
        </w:rPr>
        <w:t xml:space="preserve"> int </w:t>
      </w:r>
      <w:r>
        <w:rPr>
          <w:szCs w:val="28"/>
        </w:rPr>
        <w:t>i</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r>
        <w:rPr>
          <w:i w:val="0"/>
          <w:szCs w:val="28"/>
        </w:rPr>
        <w:t>public</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r>
        <w:rPr>
          <w:szCs w:val="28"/>
        </w:rPr>
        <w:t xml:space="preserve">    void </w:t>
      </w:r>
      <w:r>
        <w:rPr>
          <w:b w:val="0"/>
          <w:szCs w:val="28"/>
        </w:rPr>
        <w:t>f</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r>
        <w:rPr>
          <w:i w:val="0"/>
          <w:szCs w:val="28"/>
        </w:rPr>
        <w:t>class</w:t>
      </w:r>
      <w:r>
        <w:rPr>
          <w:szCs w:val="28"/>
        </w:rPr>
        <w:t xml:space="preserve"> B; </w:t>
      </w:r>
      <w:r>
        <w:rPr>
          <w:i w:val="0"/>
          <w:color w:val="00B050"/>
          <w:szCs w:val="28"/>
        </w:rPr>
        <w:t>//</w:t>
      </w:r>
      <w:r>
        <w:rPr>
          <w:color w:val="00B050"/>
          <w:szCs w:val="28"/>
        </w:rPr>
        <w:t xml:space="preserve"> </w:t>
      </w:r>
      <w:r>
        <w:rPr>
          <w:i w:val="0"/>
          <w:color w:val="00B050"/>
          <w:szCs w:val="28"/>
        </w:rPr>
        <w:t>类的前向声明</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r>
        <w:rPr>
          <w:szCs w:val="28"/>
        </w:rPr>
        <w:t xml:space="preserve">void </w:t>
      </w:r>
      <w:r>
        <w:rPr>
          <w:b w:val="0"/>
          <w:szCs w:val="28"/>
        </w:rPr>
        <w:t>func</w:t>
      </w:r>
      <w:r>
        <w:rPr>
          <w:szCs w:val="28"/>
        </w:rPr>
        <w:t>();</w:t>
      </w:r>
      <w:r>
        <w:rPr>
          <w:i w:val="0"/>
          <w:color w:val="00B050"/>
          <w:szCs w:val="28"/>
        </w:rPr>
        <w:t>//全局函数声明</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szCs w:val="28"/>
        </w:rPr>
      </w:pPr>
      <w:r>
        <w:rPr>
          <w:szCs w:val="28"/>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pP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jc w:val="left"/>
        <w:textAlignment w:val="auto"/>
        <w:outlineLvl w:val="9"/>
        <w:rPr>
          <w:szCs w:val="28"/>
        </w:rPr>
      </w:pPr>
      <w:r>
        <w:rPr>
          <w:szCs w:val="28"/>
        </w:rPr>
        <w:t>int MySpace</w:t>
      </w:r>
      <w:r>
        <w:rPr>
          <w:b/>
          <w:bCs/>
          <w:color w:val="00B0F0"/>
          <w:szCs w:val="28"/>
        </w:rPr>
        <w:t>::</w:t>
      </w:r>
      <w:r>
        <w:rPr>
          <w:szCs w:val="28"/>
        </w:rPr>
        <w:t>A</w:t>
      </w:r>
      <w:r>
        <w:rPr>
          <w:b/>
          <w:bCs/>
          <w:color w:val="00B0F0"/>
          <w:szCs w:val="28"/>
        </w:rPr>
        <w:t>::</w:t>
      </w:r>
      <w:r>
        <w:rPr>
          <w:szCs w:val="28"/>
        </w:rPr>
        <w:t>i</w:t>
      </w:r>
      <w:r>
        <w:rPr>
          <w:b/>
          <w:bCs/>
          <w:color w:val="00B0F0"/>
          <w:szCs w:val="28"/>
        </w:rPr>
        <w:t xml:space="preserve"> </w:t>
      </w:r>
      <w:r>
        <w:rPr>
          <w:szCs w:val="28"/>
        </w:rPr>
        <w:t>=9 ;</w:t>
      </w:r>
      <w:r>
        <w:rPr>
          <w:i w:val="0"/>
          <w:color w:val="00B050"/>
          <w:szCs w:val="28"/>
        </w:rPr>
        <w:t>//直接初始化namespace中的类成员</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jc w:val="left"/>
        <w:textAlignment w:val="auto"/>
        <w:outlineLvl w:val="9"/>
        <w:rPr>
          <w:szCs w:val="28"/>
        </w:rPr>
      </w:pPr>
      <w:r>
        <w:rPr>
          <w:i w:val="0"/>
          <w:szCs w:val="28"/>
        </w:rPr>
        <w:t>class</w:t>
      </w:r>
      <w:r>
        <w:rPr>
          <w:szCs w:val="28"/>
        </w:rPr>
        <w:t xml:space="preserve"> MySpace</w:t>
      </w:r>
      <w:r>
        <w:rPr>
          <w:b/>
          <w:bCs/>
          <w:color w:val="00B0F0"/>
          <w:szCs w:val="28"/>
        </w:rPr>
        <w:t>::</w:t>
      </w:r>
      <w:r>
        <w:rPr>
          <w:szCs w:val="28"/>
        </w:rPr>
        <w:t>B</w:t>
      </w:r>
      <w:r>
        <w:rPr>
          <w:color w:val="00B050"/>
          <w:szCs w:val="28"/>
        </w:rPr>
        <w:t>//前向类的具体声明</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r>
        <w:rPr>
          <w:b w:val="0"/>
          <w:szCs w:val="28"/>
        </w:rPr>
        <w:t>B</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jc w:val="left"/>
        <w:textAlignment w:val="auto"/>
        <w:outlineLvl w:val="9"/>
        <w:rPr>
          <w:color w:val="00B050"/>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jc w:val="left"/>
        <w:textAlignment w:val="auto"/>
        <w:outlineLvl w:val="9"/>
        <w:rPr>
          <w:szCs w:val="28"/>
        </w:rPr>
      </w:pPr>
      <w:r>
        <w:rPr>
          <w:szCs w:val="28"/>
        </w:rPr>
        <w:t>MySpace</w:t>
      </w:r>
      <w:r>
        <w:rPr>
          <w:b/>
          <w:bCs/>
          <w:color w:val="00B0F0"/>
          <w:szCs w:val="28"/>
        </w:rPr>
        <w:t>::</w:t>
      </w:r>
      <w:r>
        <w:rPr>
          <w:szCs w:val="28"/>
        </w:rPr>
        <w:t>B</w:t>
      </w:r>
      <w:r>
        <w:rPr>
          <w:b/>
          <w:bCs/>
          <w:color w:val="00B0F0"/>
          <w:szCs w:val="28"/>
        </w:rPr>
        <w:t>::</w:t>
      </w:r>
      <w:r>
        <w:rPr>
          <w:b w:val="0"/>
          <w:szCs w:val="28"/>
        </w:rPr>
        <w:t>B</w:t>
      </w:r>
      <w:r>
        <w:rPr>
          <w:szCs w:val="28"/>
        </w:rPr>
        <w:t>()</w:t>
      </w:r>
      <w:r>
        <w:rPr>
          <w:color w:val="00B050"/>
          <w:szCs w:val="28"/>
        </w:rPr>
        <w:t>// 实现类的声明</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jc w:val="left"/>
        <w:textAlignment w:val="auto"/>
        <w:outlineLvl w:val="9"/>
        <w:rPr>
          <w:szCs w:val="28"/>
        </w:rPr>
      </w:pPr>
      <w:r>
        <w:rPr>
          <w:szCs w:val="28"/>
        </w:rPr>
        <w:t>}</w:t>
      </w:r>
    </w:p>
    <w:p>
      <w:pPr>
        <w:pStyle w:val="27"/>
        <w:numPr>
          <w:ilvl w:val="0"/>
          <w:numId w:val="19"/>
        </w:numPr>
        <w:tabs>
          <w:tab w:val="left" w:pos="420"/>
        </w:tabs>
        <w:spacing w:line="0" w:lineRule="atLeast"/>
        <w:ind w:left="420" w:hanging="420"/>
        <w:rPr>
          <w:rFonts w:hint="default"/>
        </w:rPr>
      </w:pPr>
      <w:r>
        <w:rPr>
          <w:rFonts w:ascii="Times New Roman" w:hAnsi="Times New Roman" w:eastAsia="华文楷体" w:cstheme="minorBidi"/>
          <w:sz w:val="28"/>
          <w:szCs w:val="20"/>
          <w:lang w:val="en-US"/>
        </w:rPr>
        <w:t>使用using直接引用namespace,</w:t>
      </w: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lang w:val="en-US"/>
        </w:rPr>
        <w:t>using关键字能够导入namespace到任何block</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namespace 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 xml:space="preserve">    int 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 xml:space="preserve">    class </w:t>
      </w:r>
      <w:r>
        <w:rPr>
          <w:b/>
          <w:bCs/>
          <w:i w:val="0"/>
          <w:color w:val="00B0F0"/>
          <w:szCs w:val="28"/>
        </w:rPr>
        <w:t>Check</w:t>
      </w:r>
      <w:r>
        <w:rPr>
          <w:b/>
          <w:bCs/>
          <w:i w:val="0"/>
          <w:color w:val="00B0F0"/>
          <w:szCs w:val="28"/>
        </w:rPr>
        <w:t>er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 xml:space="preserve">        int i;</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 xml:space="preserve">    void f</w:t>
      </w:r>
      <w:r>
        <w:rPr>
          <w:i w:val="0"/>
          <w:szCs w:val="28"/>
        </w:rPr>
        <w:t>unc</w:t>
      </w:r>
      <w:r>
        <w:rPr>
          <w:i w:val="0"/>
          <w:szCs w:val="28"/>
        </w:rPr>
        <w:t>(){ std::cout &lt;&lt; "X" &lt;&lt; std::endl;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i w:val="0"/>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namespace 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jc w:val="left"/>
        <w:textAlignment w:val="auto"/>
        <w:outlineLvl w:val="9"/>
        <w:rPr>
          <w:i w:val="0"/>
          <w:color w:val="00B050"/>
          <w:szCs w:val="28"/>
        </w:rPr>
      </w:pPr>
      <w:r>
        <w:rPr>
          <w:i w:val="0"/>
          <w:color w:val="00B050"/>
          <w:szCs w:val="28"/>
        </w:rPr>
        <w:t>//在namespace中可以using namespace, 当然在外面也可以</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 xml:space="preserve">    </w:t>
      </w:r>
      <w:r>
        <w:rPr>
          <w:b/>
          <w:bCs/>
          <w:i w:val="0"/>
          <w:color w:val="00B0F0"/>
          <w:szCs w:val="28"/>
        </w:rPr>
        <w:t>using namespace X</w:t>
      </w: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 xml:space="preserve">    </w:t>
      </w:r>
      <w:r>
        <w:rPr>
          <w:b/>
          <w:bCs/>
          <w:i w:val="0"/>
          <w:color w:val="00B0F0"/>
          <w:szCs w:val="28"/>
        </w:rPr>
        <w:t>Checker</w:t>
      </w:r>
      <w:r>
        <w:rPr>
          <w:b/>
          <w:bCs/>
          <w:i w:val="0"/>
          <w:color w:val="00B0F0"/>
          <w:szCs w:val="28"/>
        </w:rPr>
        <w:t xml:space="preserve"> </w:t>
      </w:r>
      <w:r>
        <w:rPr>
          <w:i w:val="0"/>
          <w:szCs w:val="28"/>
        </w:rPr>
        <w:t>checker1</w:t>
      </w: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void test()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i w:val="0"/>
          <w:color w:val="00B050"/>
          <w:szCs w:val="28"/>
        </w:rPr>
      </w:pPr>
      <w:r>
        <w:rPr>
          <w:i w:val="0"/>
          <w:color w:val="00B050"/>
          <w:szCs w:val="28"/>
        </w:rPr>
        <w:t xml:space="preserve">       //在函数中也可以using namespace</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rPr>
          <w:rFonts w:ascii="Times New Roman" w:hAnsi="Times New Roman" w:eastAsia="华文楷体" w:cstheme="minorBidi"/>
          <w:i w:val="0"/>
          <w:sz w:val="28"/>
          <w:szCs w:val="28"/>
          <w:lang w:val="en-US" w:eastAsia="zh-CN" w:bidi="ar-SA"/>
        </w:rPr>
      </w:pPr>
      <w:r>
        <w:rPr>
          <w:rFonts w:ascii="Times New Roman" w:hAnsi="Times New Roman" w:eastAsia="华文楷体" w:cstheme="minorBidi"/>
          <w:i w:val="0"/>
          <w:sz w:val="28"/>
          <w:szCs w:val="28"/>
          <w:lang w:eastAsia="zh-CN" w:bidi="ar-SA"/>
        </w:rPr>
        <w:tab/>
      </w:r>
      <w:r>
        <w:rPr>
          <w:rFonts w:ascii="Times New Roman" w:hAnsi="Times New Roman" w:eastAsia="华文楷体" w:cstheme="minorBidi"/>
          <w:b/>
          <w:bCs/>
          <w:i w:val="0"/>
          <w:color w:val="00B0F0"/>
          <w:sz w:val="28"/>
          <w:szCs w:val="28"/>
          <w:lang w:val="en-US" w:eastAsia="zh-CN" w:bidi="ar-SA"/>
        </w:rPr>
        <w:t xml:space="preserve">using namespace </w:t>
      </w:r>
      <w:r>
        <w:rPr>
          <w:rFonts w:ascii="Times New Roman" w:hAnsi="Times New Roman" w:eastAsia="华文楷体" w:cstheme="minorBidi"/>
          <w:b/>
          <w:bCs/>
          <w:i w:val="0"/>
          <w:color w:val="00B0F0"/>
          <w:sz w:val="28"/>
          <w:szCs w:val="28"/>
          <w:lang w:eastAsia="zh-CN" w:bidi="ar-SA"/>
        </w:rPr>
        <w:t>X</w:t>
      </w:r>
      <w:r>
        <w:rPr>
          <w:rFonts w:ascii="Times New Roman" w:hAnsi="Times New Roman" w:eastAsia="华文楷体" w:cstheme="minorBidi"/>
          <w:b/>
          <w:bCs/>
          <w:i w:val="0"/>
          <w:color w:val="00B0F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rPr>
          <w:rFonts w:ascii="Times New Roman" w:hAnsi="Times New Roman" w:eastAsia="华文楷体" w:cstheme="minorBidi"/>
          <w:i w:val="0"/>
          <w:sz w:val="28"/>
          <w:szCs w:val="28"/>
          <w:lang w:eastAsia="zh-CN" w:bidi="ar-SA"/>
        </w:rPr>
      </w:pPr>
      <w:r>
        <w:rPr>
          <w:rFonts w:ascii="Times New Roman" w:hAnsi="Times New Roman" w:eastAsia="华文楷体" w:cstheme="minorBidi"/>
          <w:i w:val="0"/>
          <w:sz w:val="28"/>
          <w:szCs w:val="28"/>
          <w:lang w:val="en-US" w:eastAsia="zh-CN" w:bidi="ar-SA"/>
        </w:rPr>
        <w:t xml:space="preserve"> </w:t>
      </w:r>
      <w:r>
        <w:rPr>
          <w:rFonts w:ascii="Times New Roman" w:hAnsi="Times New Roman" w:eastAsia="华文楷体" w:cstheme="minorBidi"/>
          <w:i w:val="0"/>
          <w:sz w:val="28"/>
          <w:szCs w:val="28"/>
          <w:lang w:eastAsia="zh-CN" w:bidi="ar-SA"/>
        </w:rPr>
        <w:tab/>
      </w:r>
      <w:r>
        <w:rPr>
          <w:rFonts w:ascii="Times New Roman" w:hAnsi="Times New Roman" w:eastAsia="华文楷体" w:cstheme="minorBidi"/>
          <w:b/>
          <w:bCs/>
          <w:i w:val="0"/>
          <w:color w:val="00B0F0"/>
          <w:sz w:val="28"/>
          <w:szCs w:val="28"/>
          <w:lang w:val="en-US" w:eastAsia="zh-CN" w:bidi="ar-SA"/>
        </w:rPr>
        <w:t>Checker</w:t>
      </w:r>
      <w:r>
        <w:rPr>
          <w:rFonts w:ascii="Times New Roman" w:hAnsi="Times New Roman" w:eastAsia="华文楷体" w:cstheme="minorBidi"/>
          <w:b/>
          <w:bCs/>
          <w:i w:val="0"/>
          <w:color w:val="00B0F0"/>
          <w:sz w:val="28"/>
          <w:szCs w:val="28"/>
          <w:lang w:eastAsia="zh-CN" w:bidi="ar-SA"/>
        </w:rPr>
        <w:t xml:space="preserve"> </w:t>
      </w:r>
      <w:r>
        <w:rPr>
          <w:rFonts w:ascii="Times New Roman" w:hAnsi="Times New Roman" w:eastAsia="华文楷体" w:cstheme="minorBidi"/>
          <w:i w:val="0"/>
          <w:sz w:val="28"/>
          <w:szCs w:val="28"/>
          <w:lang w:eastAsia="zh-CN" w:bidi="ar-SA"/>
        </w:rPr>
        <w:t>checker2</w:t>
      </w:r>
      <w:r>
        <w:rPr>
          <w:rFonts w:ascii="Times New Roman" w:hAnsi="Times New Roman" w:eastAsia="华文楷体" w:cstheme="minorBidi"/>
          <w:i w:val="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pStyle w:val="53"/>
        <w:keepNext w:val="0"/>
        <w:keepLines w:val="0"/>
        <w:pageBreakBefore w:val="0"/>
        <w:widowControl/>
        <w:numPr>
          <w:ilvl w:val="0"/>
          <w:numId w:val="19"/>
        </w:numPr>
        <w:tabs>
          <w:tab w:val="left" w:pos="420"/>
        </w:tabs>
        <w:kinsoku/>
        <w:wordWrap/>
        <w:overflowPunct/>
        <w:topLinePunct w:val="0"/>
        <w:autoSpaceDE/>
        <w:autoSpaceDN/>
        <w:bidi w:val="0"/>
        <w:adjustRightInd/>
        <w:snapToGrid/>
        <w:spacing w:line="0" w:lineRule="atLeast"/>
        <w:ind w:left="420" w:right="0" w:rightChars="0" w:hanging="420"/>
        <w:jc w:val="left"/>
        <w:textAlignment w:val="auto"/>
        <w:outlineLvl w:val="9"/>
      </w:pPr>
      <w:r>
        <w:t>使用using namespace会导入namespace的所有成员, 如果不希望这样, 可以使用using直接声明需要的namespace成员</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namespace 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 xml:space="preserve">    </w:t>
      </w:r>
      <w:r>
        <w:rPr>
          <w:i w:val="0"/>
          <w:szCs w:val="28"/>
        </w:rPr>
        <w:t xml:space="preserve">void f() { cout &lt;&lt; </w:t>
      </w:r>
      <w:r>
        <w:rPr>
          <w:rFonts w:hint="default"/>
          <w:i w:val="0"/>
          <w:szCs w:val="28"/>
        </w:rPr>
        <w:t>“X” &lt;&lt; end;</w:t>
      </w:r>
      <w:r>
        <w:rPr>
          <w:i w:val="0"/>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i w:val="0"/>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namespace 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 xml:space="preserve"> </w:t>
      </w:r>
      <w:r>
        <w:rPr>
          <w:i w:val="0"/>
          <w:szCs w:val="28"/>
        </w:rPr>
        <w:tab/>
      </w:r>
      <w:r>
        <w:rPr>
          <w:i w:val="0"/>
          <w:szCs w:val="28"/>
        </w:rPr>
        <w:t xml:space="preserve">void f() { cout &lt;&lt; </w:t>
      </w:r>
      <w:r>
        <w:rPr>
          <w:rFonts w:hint="default"/>
          <w:i w:val="0"/>
          <w:szCs w:val="28"/>
        </w:rPr>
        <w:t>“</w:t>
      </w:r>
      <w:r>
        <w:rPr>
          <w:rFonts w:hint="default"/>
          <w:i w:val="0"/>
          <w:szCs w:val="28"/>
        </w:rPr>
        <w:t>Y</w:t>
      </w:r>
      <w:r>
        <w:rPr>
          <w:rFonts w:hint="default"/>
          <w:i w:val="0"/>
          <w:szCs w:val="28"/>
        </w:rPr>
        <w:t>” &lt;&lt; end;</w:t>
      </w:r>
      <w:r>
        <w:rPr>
          <w:i w:val="0"/>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void test()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rPr>
          <w:rFonts w:ascii="Times New Roman" w:hAnsi="Times New Roman" w:eastAsia="华文楷体" w:cstheme="minorBidi"/>
          <w:b/>
          <w:bCs/>
          <w:i w:val="0"/>
          <w:color w:val="00B0F0"/>
          <w:sz w:val="28"/>
          <w:szCs w:val="28"/>
          <w:lang w:eastAsia="zh-CN" w:bidi="ar-SA"/>
        </w:rPr>
      </w:pPr>
      <w:r>
        <w:rPr>
          <w:i w:val="0"/>
          <w:color w:val="00B050"/>
          <w:szCs w:val="28"/>
        </w:rPr>
        <w:t xml:space="preserve">       </w:t>
      </w:r>
      <w:r>
        <w:rPr>
          <w:rFonts w:ascii="Times New Roman" w:hAnsi="Times New Roman" w:eastAsia="华文楷体" w:cstheme="minorBidi"/>
          <w:b/>
          <w:bCs/>
          <w:i w:val="0"/>
          <w:color w:val="00B0F0"/>
          <w:sz w:val="28"/>
          <w:szCs w:val="28"/>
          <w:lang w:eastAsia="zh-CN" w:bidi="ar-SA"/>
        </w:rPr>
        <w:t>using Y::f;</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rPr>
          <w:rFonts w:ascii="Times New Roman" w:hAnsi="Times New Roman" w:eastAsia="华文楷体" w:cstheme="minorBidi"/>
          <w:b/>
          <w:bCs/>
          <w:i w:val="0"/>
          <w:color w:val="00B0F0"/>
          <w:sz w:val="28"/>
          <w:szCs w:val="28"/>
          <w:lang w:eastAsia="zh-CN" w:bidi="ar-SA"/>
        </w:rPr>
      </w:pPr>
      <w:r>
        <w:rPr>
          <w:i w:val="0"/>
          <w:color w:val="00B050"/>
          <w:szCs w:val="28"/>
        </w:rPr>
        <w:tab/>
      </w:r>
      <w:r>
        <w:rPr>
          <w:rFonts w:ascii="Times New Roman" w:hAnsi="Times New Roman" w:eastAsia="华文楷体" w:cstheme="minorBidi"/>
          <w:b/>
          <w:bCs/>
          <w:i w:val="0"/>
          <w:color w:val="00B0F0"/>
          <w:sz w:val="28"/>
          <w:szCs w:val="28"/>
          <w:lang w:eastAsia="zh-CN" w:bidi="ar-SA"/>
        </w:rPr>
        <w:t>f();</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rPr>
          <w:rFonts w:ascii="Times New Roman" w:hAnsi="Times New Roman" w:eastAsia="华文楷体" w:cstheme="minorBidi"/>
          <w:b/>
          <w:bCs/>
          <w:i w:val="0"/>
          <w:color w:val="00B0F0"/>
          <w:sz w:val="28"/>
          <w:szCs w:val="28"/>
          <w:lang w:eastAsia="zh-CN" w:bidi="ar-SA"/>
        </w:rPr>
      </w:pPr>
      <w:r>
        <w:rPr>
          <w:rFonts w:ascii="Times New Roman" w:hAnsi="Times New Roman" w:eastAsia="华文楷体" w:cstheme="minorBidi"/>
          <w:b/>
          <w:bCs/>
          <w:i w:val="0"/>
          <w:color w:val="00B0F0"/>
          <w:sz w:val="28"/>
          <w:szCs w:val="28"/>
          <w:lang w:eastAsia="zh-CN" w:bidi="ar-SA"/>
        </w:rPr>
        <w:t xml:space="preserve"> </w:t>
      </w:r>
      <w:r>
        <w:rPr>
          <w:rFonts w:ascii="Times New Roman" w:hAnsi="Times New Roman" w:eastAsia="华文楷体" w:cstheme="minorBidi"/>
          <w:b/>
          <w:bCs/>
          <w:i w:val="0"/>
          <w:color w:val="00B0F0"/>
          <w:sz w:val="28"/>
          <w:szCs w:val="28"/>
          <w:lang w:eastAsia="zh-CN" w:bidi="ar-SA"/>
        </w:rPr>
        <w:tab/>
        <w:t>X::f();</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i w:val="0"/>
          <w:szCs w:val="28"/>
        </w:rPr>
      </w:pPr>
      <w:r>
        <w:rPr>
          <w:i w:val="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jc w:val="left"/>
        <w:textAlignment w:val="auto"/>
        <w:outlineLvl w:val="9"/>
        <w:rPr>
          <w:rFonts w:hint="default"/>
          <w:color w:val="00B050"/>
          <w:szCs w:val="28"/>
          <w:shd w:val="clear"/>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color w:val="00B050"/>
          <w:szCs w:val="28"/>
          <w:shd w:val="clear"/>
        </w:rPr>
      </w:pPr>
      <w:r>
        <w:rPr>
          <w:rFonts w:hint="default"/>
          <w:color w:val="00B050"/>
          <w:szCs w:val="28"/>
          <w:shd w:val="clear"/>
        </w:rPr>
        <w:t>//输出为Y, X</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0"/>
        <w:jc w:val="left"/>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namespace中类可以在namespace中实现, 也可以在namespace外部实现, 公司要求namespace中的类在源文件中实现(除了模板和内联), 源文件提前</w:t>
      </w:r>
      <w:r>
        <w:rPr>
          <w:color w:val="00B0F0"/>
          <w:szCs w:val="28"/>
        </w:rPr>
        <w:t>using</w:t>
      </w:r>
      <w:r>
        <w:rPr>
          <w:color w:val="00B0F0"/>
          <w:szCs w:val="28"/>
          <w:lang w:val="en-US"/>
        </w:rPr>
        <w:t xml:space="preserve"> </w:t>
      </w:r>
      <w:r>
        <w:rPr>
          <w:color w:val="00B0F0"/>
          <w:szCs w:val="28"/>
        </w:rPr>
        <w:t>namespace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default"/>
          <w:color w:val="00B050"/>
          <w:szCs w:val="28"/>
          <w:shd w:val="clear"/>
        </w:rPr>
      </w:pPr>
      <w:r>
        <w:rPr>
          <w:rFonts w:hint="default"/>
          <w:color w:val="00B050"/>
          <w:szCs w:val="28"/>
          <w:shd w:val="clear"/>
        </w:rPr>
        <w:t xml:space="preserve">    //Human.hpp中</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namespace Mammal</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class Human</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public:</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 xml:space="preserve">    Human();</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}//End of namespace Mammal</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firstLineChars="0"/>
        <w:jc w:val="left"/>
        <w:textAlignment w:val="auto"/>
        <w:outlineLvl w:val="9"/>
        <w:rPr>
          <w:rFonts w:hint="default"/>
          <w:color w:val="00B050"/>
          <w:szCs w:val="28"/>
        </w:rPr>
      </w:pPr>
      <w:r>
        <w:rPr>
          <w:rFonts w:hint="default"/>
          <w:color w:val="00B050"/>
          <w:szCs w:val="28"/>
        </w:rPr>
        <w:t xml:space="preserve">    //Human.cpp中</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#include "Human.hpp"</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color w:val="00B0F0"/>
          <w:szCs w:val="28"/>
        </w:rPr>
      </w:pPr>
      <w:r>
        <w:rPr>
          <w:rFonts w:hint="default"/>
          <w:color w:val="00B0F0"/>
          <w:szCs w:val="28"/>
        </w:rPr>
        <w:t>using namespace Mammal;</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Human::Human()</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eastAsia"/>
          <w:szCs w:val="28"/>
        </w:rPr>
      </w:pPr>
      <w:r>
        <w:rPr>
          <w:rFonts w:hint="eastAsia"/>
          <w:szCs w:val="28"/>
        </w:rPr>
        <w:t>}</w:t>
      </w:r>
    </w:p>
    <w:bookmarkEnd w:id="427"/>
    <w:bookmarkEnd w:id="428"/>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不具名namespace</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pPr>
      <w:r>
        <w:rPr>
          <w:rFonts w:hint="default"/>
        </w:rPr>
        <w:t>如果仅仅</w:t>
      </w:r>
      <w:r>
        <w:t>把一个</w:t>
      </w:r>
      <w:r>
        <w:rPr>
          <w:rFonts w:hint="eastAsia"/>
        </w:rPr>
        <w:t>全局函数</w:t>
      </w:r>
      <w:r>
        <w:t>或者全局变量的作用域限制在单个cpp中，</w:t>
      </w:r>
      <w:r>
        <w:rPr>
          <w:rFonts w:hint="eastAsia"/>
        </w:rPr>
        <w:t>使用</w:t>
      </w:r>
      <w:r>
        <w:t>不具名namespace。使用不具名namespace具有如下优点:</w:t>
      </w:r>
    </w:p>
    <w:p>
      <w:pPr>
        <w:keepNext w:val="0"/>
        <w:keepLines w:val="0"/>
        <w:pageBreakBefore w:val="0"/>
        <w:widowControl/>
        <w:numPr>
          <w:ilvl w:val="0"/>
          <w:numId w:val="20"/>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支持namespace嵌套，可以对函数进行逻辑归类。</w:t>
      </w:r>
    </w:p>
    <w:p>
      <w:pPr>
        <w:keepNext w:val="0"/>
        <w:keepLines w:val="0"/>
        <w:pageBreakBefore w:val="0"/>
        <w:widowControl/>
        <w:numPr>
          <w:ilvl w:val="0"/>
          <w:numId w:val="20"/>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属于内链接，避免不同文件间的命名冲突。</w:t>
      </w:r>
    </w:p>
    <w:p>
      <w:pPr>
        <w:keepNext w:val="0"/>
        <w:keepLines w:val="0"/>
        <w:pageBreakBefore w:val="0"/>
        <w:widowControl/>
        <w:numPr>
          <w:ilvl w:val="0"/>
          <w:numId w:val="20"/>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提高效率，不具名命名空间中的变量和函数相当于内联(最终还是取决与编译器, 详细见</w:t>
      </w:r>
      <w:r>
        <w:fldChar w:fldCharType="begin"/>
      </w:r>
      <w:r>
        <w:instrText xml:space="preserve"> HYPERLINK \l "_内联函数" </w:instrText>
      </w:r>
      <w:r>
        <w:fldChar w:fldCharType="separate"/>
      </w:r>
      <w:r>
        <w:rPr>
          <w:rStyle w:val="35"/>
        </w:rPr>
        <w:t>内联函数</w:t>
      </w:r>
      <w:r>
        <w:fldChar w:fldCharType="end"/>
      </w:r>
      <w: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bookmarkStart w:id="429" w:name="OLE_LINK33"/>
      <w:bookmarkStart w:id="430" w:name="OLE_LINK32"/>
      <w:bookmarkStart w:id="431" w:name="OLE_LINK34"/>
      <w:r>
        <w:rPr>
          <w:rFonts w:hint="eastAsia"/>
          <w:szCs w:val="28"/>
        </w:rPr>
        <w:t>namespace</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 xml:space="preserve">    void func</w:t>
      </w:r>
      <w:r>
        <w:rPr>
          <w:rFonts w:hint="default"/>
          <w:szCs w:val="28"/>
        </w:rPr>
        <w:t>1</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 xml:space="preserve">        double a = 1.1*2.2-3+4.0/5.0;</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void func</w:t>
      </w:r>
      <w:r>
        <w:rPr>
          <w:rFonts w:hint="default"/>
          <w:szCs w:val="28"/>
        </w:rPr>
        <w:t>2</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 xml:space="preserve">    double a = 1.1*2.2-3+4.0/5.0;</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color w:val="00B050"/>
          <w:szCs w:val="28"/>
        </w:rPr>
      </w:pPr>
      <w:r>
        <w:rPr>
          <w:rFonts w:hint="default"/>
          <w:color w:val="00B050"/>
          <w:szCs w:val="28"/>
        </w:rPr>
        <w:t>//调用部分</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auto start = std::chrono::steady_clock::now();</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int cnt = 1000000000 ;</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for (int i = 0; i &lt; cnt; ++i)</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 xml:space="preserve">    </w:t>
      </w:r>
      <w:r>
        <w:rPr>
          <w:rFonts w:hint="default"/>
          <w:szCs w:val="28"/>
        </w:rPr>
        <w:t>f</w:t>
      </w:r>
      <w:r>
        <w:rPr>
          <w:rFonts w:hint="eastAsia"/>
          <w:szCs w:val="28"/>
        </w:rPr>
        <w:t>unc</w:t>
      </w:r>
      <w:r>
        <w:rPr>
          <w:rFonts w:hint="default"/>
          <w:szCs w:val="28"/>
        </w:rPr>
        <w:t>1</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880" w:right="0" w:rightChars="0" w:firstLine="198" w:firstLineChars="71"/>
        <w:jc w:val="left"/>
        <w:textAlignment w:val="auto"/>
        <w:outlineLvl w:val="9"/>
        <w:rPr>
          <w:rFonts w:hint="eastAsia"/>
          <w:szCs w:val="28"/>
        </w:rPr>
      </w:pPr>
      <w:r>
        <w:rPr>
          <w:rFonts w:hint="default"/>
          <w:szCs w:val="28"/>
        </w:rPr>
        <w:t>//func2();</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eastAsia"/>
          <w:szCs w:val="28"/>
        </w:rPr>
        <w:t>auto end = std::chrono::steady_clock::now();</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color w:val="00B050"/>
          <w:szCs w:val="28"/>
        </w:rPr>
      </w:pPr>
      <w:r>
        <w:rPr>
          <w:rFonts w:hint="eastAsia"/>
          <w:szCs w:val="28"/>
        </w:rPr>
        <w:t>std::cout &lt;&lt; std::chrono::duration &lt;double, milli&gt; (end-start).count() &lt;&lt;endl;</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color w:val="00B050"/>
          <w:szCs w:val="28"/>
        </w:rPr>
      </w:pPr>
      <w:r>
        <w:rPr>
          <w:rFonts w:hint="default"/>
          <w:color w:val="00B050"/>
          <w:szCs w:val="28"/>
        </w:rPr>
        <w:t>//输出时间:</w:t>
      </w:r>
    </w:p>
    <w:p>
      <w:pPr>
        <w:keepNext w:val="0"/>
        <w:keepLines w:val="0"/>
        <w:pageBreakBefore w:val="0"/>
        <w:widowControl/>
        <w:kinsoku/>
        <w:wordWrap/>
        <w:overflowPunct/>
        <w:topLinePunct w:val="0"/>
        <w:autoSpaceDE/>
        <w:autoSpaceDN/>
        <w:bidi w:val="0"/>
        <w:adjustRightInd/>
        <w:snapToGrid/>
        <w:spacing w:line="0" w:lineRule="atLeast"/>
        <w:ind w:left="360" w:right="0" w:rightChars="0" w:firstLine="198" w:firstLineChars="71"/>
        <w:jc w:val="left"/>
        <w:textAlignment w:val="auto"/>
        <w:outlineLvl w:val="9"/>
        <w:rPr>
          <w:rFonts w:hint="eastAsia"/>
          <w:szCs w:val="28"/>
        </w:rPr>
      </w:pPr>
      <w:r>
        <w:rPr>
          <w:rFonts w:hint="default"/>
          <w:szCs w:val="28"/>
        </w:rPr>
        <w:t>f</w:t>
      </w:r>
      <w:r>
        <w:rPr>
          <w:rFonts w:hint="eastAsia"/>
          <w:szCs w:val="28"/>
        </w:rPr>
        <w:t>unc</w:t>
      </w:r>
      <w:r>
        <w:rPr>
          <w:rFonts w:hint="default"/>
          <w:szCs w:val="28"/>
        </w:rPr>
        <w:t>1</w:t>
      </w:r>
      <w:r>
        <w:rPr>
          <w:rFonts w:hint="eastAsia"/>
          <w:szCs w:val="28"/>
        </w:rPr>
        <w:t>:  2046.51</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rPr>
          <w:rFonts w:hint="eastAsia"/>
          <w:szCs w:val="28"/>
        </w:rPr>
      </w:pPr>
      <w:r>
        <w:rPr>
          <w:rFonts w:hint="default"/>
          <w:szCs w:val="28"/>
        </w:rPr>
        <w:t>f</w:t>
      </w:r>
      <w:r>
        <w:rPr>
          <w:rFonts w:hint="eastAsia"/>
          <w:szCs w:val="28"/>
        </w:rPr>
        <w:t>unc</w:t>
      </w:r>
      <w:r>
        <w:rPr>
          <w:rFonts w:hint="default"/>
          <w:szCs w:val="28"/>
        </w:rPr>
        <w:t>2</w:t>
      </w:r>
      <w:r>
        <w:rPr>
          <w:rFonts w:hint="eastAsia"/>
          <w:szCs w:val="28"/>
        </w:rPr>
        <w:t xml:space="preserve">: </w:t>
      </w:r>
      <w:r>
        <w:rPr>
          <w:rFonts w:hint="default"/>
          <w:szCs w:val="28"/>
        </w:rPr>
        <w:t xml:space="preserve"> </w:t>
      </w:r>
      <w:r>
        <w:rPr>
          <w:rFonts w:hint="eastAsia"/>
          <w:szCs w:val="28"/>
        </w:rPr>
        <w:t>2453.75</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rPr>
          <w:rFonts w:hint="eastAsia"/>
          <w:szCs w:val="28"/>
        </w:rPr>
      </w:pPr>
    </w:p>
    <w:p>
      <w:pPr>
        <w:pStyle w:val="53"/>
        <w:keepNext w:val="0"/>
        <w:keepLines w:val="0"/>
        <w:pageBreakBefore w:val="0"/>
        <w:widowControl/>
        <w:numPr>
          <w:ilvl w:val="0"/>
          <w:numId w:val="17"/>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t>Namespace Vs Class</w:t>
      </w:r>
    </w:p>
    <w:p>
      <w:pPr>
        <w:keepNext w:val="0"/>
        <w:keepLines w:val="0"/>
        <w:pageBreakBefore w:val="0"/>
        <w:widowControl/>
        <w:numPr>
          <w:ilvl w:val="0"/>
          <w:numId w:val="21"/>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rFonts w:hint="eastAsia"/>
          <w:szCs w:val="28"/>
        </w:rPr>
      </w:pPr>
      <w:r>
        <w:rPr>
          <w:rFonts w:hint="eastAsia"/>
          <w:szCs w:val="28"/>
        </w:rPr>
        <w:t>类/结构体定义了类型, 能够创建该类型的对象,</w:t>
      </w:r>
      <w:r>
        <w:rPr>
          <w:rFonts w:hint="default"/>
          <w:szCs w:val="28"/>
        </w:rPr>
        <w:t xml:space="preserve"> </w:t>
      </w:r>
      <w:r>
        <w:rPr>
          <w:rFonts w:hint="eastAsia"/>
          <w:szCs w:val="28"/>
        </w:rPr>
        <w:t>namespace仅仅是简单的为类型, 函数, 对象,已经存在namespace创建一个作用域</w:t>
      </w:r>
    </w:p>
    <w:p>
      <w:pPr>
        <w:keepNext w:val="0"/>
        <w:keepLines w:val="0"/>
        <w:pageBreakBefore w:val="0"/>
        <w:widowControl/>
        <w:numPr>
          <w:ilvl w:val="0"/>
          <w:numId w:val="21"/>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rFonts w:hint="eastAsia"/>
          <w:szCs w:val="28"/>
        </w:rPr>
      </w:pPr>
      <w:r>
        <w:rPr>
          <w:rFonts w:hint="eastAsia"/>
          <w:szCs w:val="28"/>
        </w:rPr>
        <w:t>namespace类似与C#的静态类(C++中没有静态类)</w:t>
      </w:r>
      <w:r>
        <w:t>。</w:t>
      </w:r>
      <w:r>
        <w:rPr>
          <w:rFonts w:hint="default"/>
          <w:szCs w:val="28"/>
        </w:rPr>
        <w:t>如果</w:t>
      </w:r>
      <w:r>
        <w:rPr>
          <w:rFonts w:hint="eastAsia"/>
          <w:szCs w:val="28"/>
        </w:rPr>
        <w:t>当行为和数据</w:t>
      </w:r>
      <w:r>
        <w:rPr>
          <w:rFonts w:hint="default"/>
          <w:szCs w:val="28"/>
        </w:rPr>
        <w:t>关联性比较强</w:t>
      </w:r>
      <w:r>
        <w:rPr>
          <w:rFonts w:hint="eastAsia"/>
          <w:szCs w:val="28"/>
        </w:rPr>
        <w:t>时用类比较好</w:t>
      </w:r>
      <w:r>
        <w:rPr>
          <w:rFonts w:hint="default"/>
          <w:szCs w:val="28"/>
        </w:rPr>
        <w:t xml:space="preserve">; </w:t>
      </w:r>
      <w:r>
        <w:rPr>
          <w:rFonts w:hint="eastAsia"/>
          <w:szCs w:val="28"/>
        </w:rPr>
        <w:t>如果一组行为和数据不相关, 但是在逻辑上相近,应该放在namespace中</w:t>
      </w:r>
      <w:r>
        <w:t>。</w:t>
      </w:r>
    </w:p>
    <w:p>
      <w:pPr>
        <w:keepNext w:val="0"/>
        <w:keepLines w:val="0"/>
        <w:pageBreakBefore w:val="0"/>
        <w:widowControl/>
        <w:numPr>
          <w:ilvl w:val="0"/>
          <w:numId w:val="21"/>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rFonts w:hint="eastAsia"/>
          <w:szCs w:val="28"/>
        </w:rPr>
      </w:pPr>
      <w:r>
        <w:rPr>
          <w:rFonts w:hint="eastAsia"/>
          <w:szCs w:val="28"/>
        </w:rPr>
        <w:t>如果一个类仅仅包含了静态成员, 可以把这个类用namespace替换</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rPr>
          <w:rFonts w:hint="eastAsia"/>
          <w:szCs w:val="28"/>
        </w:rPr>
      </w:pPr>
    </w:p>
    <w:bookmarkEnd w:id="429"/>
    <w:bookmarkEnd w:id="430"/>
    <w:bookmarkEnd w:id="431"/>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32" w:name="_Toc1710099942"/>
      <w:bookmarkStart w:id="433" w:name="_Toc898576514"/>
      <w:bookmarkStart w:id="434" w:name="_Toc416314169"/>
      <w:bookmarkStart w:id="435" w:name="_Toc57429316"/>
      <w:bookmarkStart w:id="436" w:name="_Toc38362427"/>
      <w:bookmarkStart w:id="437" w:name="_Toc1234507863"/>
      <w:bookmarkStart w:id="438" w:name="_Toc21252440"/>
      <w:bookmarkStart w:id="439" w:name="_Toc10907"/>
      <w:bookmarkStart w:id="440" w:name="_Toc465118987"/>
      <w:bookmarkStart w:id="441" w:name="_Toc465955287"/>
      <w:bookmarkStart w:id="442" w:name="_Toc777317231"/>
      <w:bookmarkStart w:id="443" w:name="_Toc1501022112"/>
      <w:bookmarkStart w:id="444" w:name="_Toc819761199"/>
      <w:bookmarkStart w:id="445" w:name="_Toc994174192"/>
      <w:bookmarkStart w:id="446" w:name="_Toc2048146305"/>
      <w:bookmarkStart w:id="447" w:name="_Toc586946116"/>
      <w:bookmarkStart w:id="448" w:name="_Toc2073707587"/>
      <w:bookmarkStart w:id="449" w:name="_Toc1418141726"/>
      <w:bookmarkStart w:id="450" w:name="_Toc376420704"/>
      <w:bookmarkStart w:id="451" w:name="_Toc398151166"/>
      <w:r>
        <w:rPr>
          <w:rFonts w:hint="eastAsia"/>
        </w:rPr>
        <w:t>普通</w:t>
      </w:r>
      <w:r>
        <w:t>函数</w:t>
      </w:r>
      <w:r>
        <w:rPr>
          <w:rFonts w:hint="eastAsia"/>
        </w:rPr>
        <w:t>（关于缺省参数）</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pPr>
        <w:keepNext w:val="0"/>
        <w:keepLines w:val="0"/>
        <w:pageBreakBefore w:val="0"/>
        <w:widowControl/>
        <w:kinsoku/>
        <w:wordWrap/>
        <w:overflowPunct/>
        <w:topLinePunct w:val="0"/>
        <w:autoSpaceDE/>
        <w:autoSpaceDN/>
        <w:bidi w:val="0"/>
        <w:adjustRightInd/>
        <w:snapToGrid/>
        <w:spacing w:before="75" w:after="75" w:line="240" w:lineRule="auto"/>
        <w:ind w:left="75" w:right="75" w:firstLine="560"/>
        <w:textAlignment w:val="auto"/>
        <w:rPr>
          <w:rFonts w:cs="宋体"/>
          <w:color w:val="000000"/>
          <w:szCs w:val="28"/>
        </w:rPr>
      </w:pPr>
      <w:r>
        <w:rPr>
          <w:rFonts w:cs="宋体"/>
          <w:color w:val="000000"/>
          <w:szCs w:val="28"/>
        </w:rPr>
        <w:t>C++在声明函数原型时，可为一个或多个参数指定缺省参数值，以后调用此函数，若省略其中某一参数，C++自动地以缺省值作为相应参数的值。</w:t>
      </w:r>
    </w:p>
    <w:p>
      <w:pPr>
        <w:pStyle w:val="53"/>
        <w:keepNext w:val="0"/>
        <w:keepLines w:val="0"/>
        <w:pageBreakBefore w:val="0"/>
        <w:widowControl/>
        <w:numPr>
          <w:ilvl w:val="0"/>
          <w:numId w:val="22"/>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只能在</w:t>
      </w:r>
      <w:r>
        <w:rPr>
          <w:rFonts w:hint="default" w:cstheme="minorBidi"/>
          <w:color w:val="auto"/>
          <w:szCs w:val="20"/>
        </w:rPr>
        <w:t>头文件中</w:t>
      </w:r>
      <w:r>
        <w:rPr>
          <w:rFonts w:cstheme="minorBidi"/>
          <w:b w:val="0"/>
          <w:color w:val="auto"/>
          <w:szCs w:val="20"/>
        </w:rPr>
        <w:t>声明</w:t>
      </w:r>
      <w:r>
        <w:rPr>
          <w:rFonts w:cstheme="minorBidi"/>
          <w:color w:val="auto"/>
          <w:szCs w:val="20"/>
        </w:rPr>
        <w:t>时设置默认参数</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00B050"/>
          <w:szCs w:val="28"/>
        </w:rPr>
      </w:pPr>
      <w:r>
        <w:rPr>
          <w:rFonts w:cs="宋体"/>
          <w:color w:val="000000"/>
          <w:szCs w:val="28"/>
        </w:rPr>
        <w:t xml:space="preserve">void setNumber( int num = 1);   </w:t>
      </w:r>
      <w:r>
        <w:rPr>
          <w:rFonts w:cs="宋体"/>
          <w:color w:val="00B050"/>
          <w:szCs w:val="28"/>
        </w:rPr>
        <w:t>//默认参数num=1</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22"/>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缺省参数都必须是从右到左连续定义</w:t>
      </w:r>
      <w:r>
        <w:rPr>
          <w:rFonts w:hint="default" w:cstheme="minorBidi"/>
          <w:color w:val="auto"/>
          <w:szCs w:val="20"/>
        </w:rPr>
        <w:t>，</w:t>
      </w:r>
      <w:r>
        <w:rPr>
          <w:rFonts w:cstheme="minorBidi"/>
          <w:color w:val="auto"/>
          <w:szCs w:val="20"/>
        </w:rPr>
        <w:t>中间不能跳开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bookmarkStart w:id="452" w:name="OLE_LINK1"/>
      <w:bookmarkStart w:id="453" w:name="OLE_LINK2"/>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hint="default" w:ascii="Times New Roman" w:hAnsi="Times New Roman" w:cs="宋体"/>
          <w:color w:val="007D00"/>
          <w:szCs w:val="28"/>
        </w:rPr>
        <w:t>//</w:t>
      </w:r>
      <w:r>
        <w:rPr>
          <w:color w:val="00B050"/>
        </w:rPr>
        <w:t>×</w:t>
      </w:r>
      <w:r>
        <w:rPr>
          <w:color w:val="00B050"/>
          <w:sz w:val="32"/>
          <w:szCs w:val="21"/>
        </w:rPr>
        <w:t xml:space="preserve">  </w:t>
      </w:r>
      <w:r>
        <w:rPr>
          <w:rFonts w:hint="default" w:cs="宋体"/>
          <w:color w:val="00B050"/>
          <w:szCs w:val="28"/>
        </w:rPr>
        <w:t>编译错误</w:t>
      </w:r>
      <w:r>
        <w:rPr>
          <w:rFonts w:cs="宋体"/>
          <w:color w:val="00B050"/>
          <w:szCs w:val="28"/>
        </w:rPr>
        <w:t>，</w:t>
      </w:r>
      <w:r>
        <w:rPr>
          <w:rFonts w:hint="default" w:cs="宋体"/>
          <w:color w:val="00B050"/>
          <w:szCs w:val="28"/>
        </w:rPr>
        <w:t>height</w:t>
      </w:r>
      <w:r>
        <w:rPr>
          <w:rFonts w:cs="宋体"/>
          <w:color w:val="00B050"/>
          <w:szCs w:val="28"/>
        </w:rPr>
        <w:t>被跳开</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 xml:space="preserve">void </w:t>
      </w:r>
      <w:bookmarkStart w:id="454" w:name="OLE_LINK81"/>
      <w:r>
        <w:rPr>
          <w:rFonts w:hint="eastAsia" w:cs="宋体"/>
          <w:color w:val="000000"/>
          <w:szCs w:val="28"/>
        </w:rPr>
        <w:t>set</w:t>
      </w:r>
      <w:r>
        <w:rPr>
          <w:rFonts w:cs="宋体"/>
          <w:color w:val="000000"/>
          <w:szCs w:val="28"/>
        </w:rPr>
        <w:t xml:space="preserve">StudentInfo </w:t>
      </w:r>
      <w:bookmarkEnd w:id="454"/>
      <w:r>
        <w:rPr>
          <w:rFonts w:cs="宋体"/>
          <w:color w:val="000000"/>
          <w:szCs w:val="28"/>
        </w:rPr>
        <w:t>( int id,</w:t>
      </w:r>
      <w:r>
        <w:rPr>
          <w:rFonts w:cs="宋体"/>
          <w:b/>
          <w:color w:val="00B0F0"/>
          <w:szCs w:val="28"/>
        </w:rPr>
        <w:t xml:space="preserve"> int age = 7</w:t>
      </w:r>
      <w:r>
        <w:rPr>
          <w:rFonts w:cs="宋体"/>
          <w:color w:val="000000"/>
          <w:szCs w:val="28"/>
        </w:rPr>
        <w:t>, int 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r>
        <w:rPr>
          <w:rFonts w:cs="宋体"/>
          <w:color w:val="00000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0000"/>
          <w:szCs w:val="28"/>
        </w:rPr>
      </w:pPr>
    </w:p>
    <w:bookmarkEnd w:id="452"/>
    <w:bookmarkEnd w:id="453"/>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420" w:firstLineChars="0"/>
        <w:textAlignment w:val="auto"/>
        <w:rPr>
          <w:color w:val="00B050"/>
          <w:shd w:val="pct10" w:color="auto" w:fill="FFFFFF"/>
        </w:rPr>
      </w:pPr>
      <w:r>
        <w:rPr>
          <w:rFonts w:hint="default" w:ascii="Times New Roman" w:hAnsi="Times New Roman" w:cs="宋体"/>
          <w:color w:val="007D00"/>
          <w:szCs w:val="28"/>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cs="宋体"/>
          <w:color w:val="00B050"/>
          <w:szCs w:val="28"/>
        </w:rPr>
        <w:t>正确写法，缺省参数从右到左连续定义</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 xml:space="preserve">void </w:t>
      </w:r>
      <w:r>
        <w:rPr>
          <w:rFonts w:hint="eastAsia" w:cs="宋体"/>
          <w:color w:val="000000"/>
          <w:szCs w:val="28"/>
        </w:rPr>
        <w:t>set</w:t>
      </w:r>
      <w:r>
        <w:rPr>
          <w:rFonts w:cs="宋体"/>
          <w:color w:val="000000"/>
          <w:szCs w:val="28"/>
        </w:rPr>
        <w:t xml:space="preserve">StudentInfo (int id, int height, </w:t>
      </w:r>
      <w:r>
        <w:rPr>
          <w:rFonts w:cs="宋体"/>
          <w:b/>
          <w:color w:val="00B0F0"/>
          <w:szCs w:val="28"/>
        </w:rPr>
        <w:t>int age = 7</w:t>
      </w:r>
      <w:r>
        <w:rPr>
          <w:rFonts w:cs="宋体"/>
          <w:color w:val="000000"/>
          <w:szCs w:val="28"/>
        </w:rPr>
        <w:t>) {…}</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firstLine="0" w:firstLineChars="0"/>
        <w:textAlignment w:val="auto"/>
        <w:rPr>
          <w:rFonts w:cs="宋体"/>
          <w:color w:val="007D00"/>
          <w:szCs w:val="28"/>
        </w:rPr>
      </w:pPr>
    </w:p>
    <w:p>
      <w:pPr>
        <w:pStyle w:val="53"/>
        <w:keepNext w:val="0"/>
        <w:keepLines w:val="0"/>
        <w:pageBreakBefore w:val="0"/>
        <w:widowControl/>
        <w:numPr>
          <w:ilvl w:val="0"/>
          <w:numId w:val="22"/>
        </w:numPr>
        <w:tabs>
          <w:tab w:val="left" w:pos="425"/>
        </w:tabs>
        <w:kinsoku/>
        <w:wordWrap/>
        <w:overflowPunct/>
        <w:topLinePunct w:val="0"/>
        <w:autoSpaceDE/>
        <w:autoSpaceDN/>
        <w:bidi w:val="0"/>
        <w:adjustRightInd/>
        <w:snapToGrid/>
        <w:spacing w:line="0" w:lineRule="atLeast"/>
        <w:ind w:left="425" w:hanging="425"/>
        <w:textAlignment w:val="auto"/>
        <w:rPr>
          <w:rFonts w:cstheme="minorBidi"/>
          <w:color w:val="auto"/>
          <w:szCs w:val="20"/>
        </w:rPr>
      </w:pPr>
      <w:r>
        <w:rPr>
          <w:rFonts w:cstheme="minorBidi"/>
          <w:color w:val="auto"/>
          <w:szCs w:val="20"/>
        </w:rPr>
        <w:t>缺省参数</w:t>
      </w:r>
      <w:r>
        <w:rPr>
          <w:rFonts w:hint="default" w:cstheme="minorBidi"/>
          <w:color w:val="auto"/>
          <w:szCs w:val="20"/>
        </w:rPr>
        <w:t>在</w:t>
      </w:r>
      <w:r>
        <w:rPr>
          <w:rFonts w:cstheme="minorBidi"/>
          <w:color w:val="auto"/>
          <w:szCs w:val="20"/>
        </w:rPr>
        <w:t>定义中一定要特别注释</w:t>
      </w:r>
      <w:r>
        <w:rPr>
          <w:rFonts w:hint="default" w:cstheme="minorBidi"/>
          <w:color w:val="auto"/>
          <w:szCs w:val="20"/>
        </w:rPr>
        <w:t>，</w:t>
      </w:r>
      <w:r>
        <w:rPr>
          <w:rFonts w:ascii="Times New Roman" w:hAnsi="Times New Roman"/>
        </w:rPr>
        <w:t>使用/**/</w:t>
      </w:r>
      <w:r>
        <w:rPr>
          <w:rFonts w:hint="default" w:ascii="Times New Roman" w:hAnsi="Times New Roman"/>
        </w:rPr>
        <w:t>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firstLine="420"/>
        <w:textAlignment w:val="auto"/>
        <w:rPr>
          <w:rFonts w:cs="宋体"/>
          <w:color w:val="000000"/>
          <w:szCs w:val="28"/>
        </w:rPr>
      </w:pPr>
      <w:r>
        <w:rPr>
          <w:rFonts w:cs="宋体"/>
          <w:color w:val="000000"/>
          <w:szCs w:val="28"/>
        </w:rPr>
        <w:t>void Student::setNumber( int num</w:t>
      </w:r>
      <w:r>
        <w:rPr>
          <w:rFonts w:cs="宋体"/>
          <w:color w:val="00B050"/>
          <w:szCs w:val="28"/>
        </w:rPr>
        <w:t xml:space="preserve"> /*= 1*/</w:t>
      </w:r>
      <w:r>
        <w:rPr>
          <w:rFonts w:cs="宋体"/>
          <w:color w:val="000000"/>
          <w:szCs w:val="28"/>
        </w:rPr>
        <w:t xml:space="preserve">); </w:t>
      </w:r>
    </w:p>
    <w:p>
      <w:pPr>
        <w:pStyle w:val="53"/>
        <w:keepNext w:val="0"/>
        <w:keepLines w:val="0"/>
        <w:pageBreakBefore w:val="0"/>
        <w:widowControl/>
        <w:kinsoku/>
        <w:wordWrap/>
        <w:overflowPunct/>
        <w:topLinePunct w:val="0"/>
        <w:autoSpaceDE/>
        <w:autoSpaceDN/>
        <w:bidi w:val="0"/>
        <w:adjustRightInd/>
        <w:snapToGrid/>
        <w:spacing w:before="120" w:after="120" w:line="0" w:lineRule="atLeast"/>
        <w:ind w:left="0" w:leftChars="0" w:firstLine="0" w:firstLineChars="0"/>
        <w:textAlignment w:val="auto"/>
        <w:rPr>
          <w:rFonts w:cs="宋体"/>
          <w:color w:val="000000"/>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color w:val="00B0F0"/>
        </w:rPr>
        <w:t>任何项目第一版不</w:t>
      </w:r>
      <w:r>
        <w:rPr>
          <w:rFonts w:hint="default"/>
          <w:color w:val="00B0F0"/>
        </w:rPr>
        <w:t>准</w:t>
      </w:r>
      <w:r>
        <w:rPr>
          <w:rFonts w:hint="eastAsia"/>
          <w:color w:val="00B0F0"/>
        </w:rPr>
        <w:t>使用缺省函数</w:t>
      </w:r>
      <w:r>
        <w:rPr>
          <w:rFonts w:hint="eastAsia"/>
        </w:rPr>
        <w:t>，</w:t>
      </w:r>
      <w:r>
        <w:rPr>
          <w:rFonts w:hint="default"/>
        </w:rPr>
        <w:t>明确的输入参数有助于避免程序员因为粗心漏写的参数而引发的隐性bug。</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ascii="Times New Roman" w:hAnsi="Times New Roman" w:eastAsia="华文楷体" w:cs="宋体"/>
          <w:color w:val="00B050"/>
          <w:sz w:val="28"/>
          <w:szCs w:val="28"/>
          <w:shd w:val="clear"/>
        </w:rPr>
        <w:t>//</w:t>
      </w:r>
      <w:r>
        <w:rPr>
          <w:rFonts w:ascii="Times New Roman" w:hAnsi="Times New Roman" w:eastAsia="华文楷体" w:cs="宋体"/>
          <w:color w:val="00B050"/>
          <w:sz w:val="28"/>
          <w:szCs w:val="28"/>
        </w:rPr>
        <w:t>Student.hpp中setStudentInfo函数age缺省默认值为1</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 </w:t>
      </w:r>
      <w:r>
        <w:rPr>
          <w:rFonts w:ascii="Times New Roman" w:hAnsi="Times New Roman" w:eastAsia="华文楷体" w:cs="宋体"/>
          <w:color w:val="00B050"/>
          <w:sz w:val="28"/>
          <w:szCs w:val="28"/>
        </w:rPr>
        <w:t>/*= 1*/</w:t>
      </w:r>
      <w:r>
        <w:rPr>
          <w:rFonts w:ascii="Times New Roman" w:hAnsi="Times New Roman" w:eastAsia="华文楷体" w:cs="宋体"/>
          <w:color w:val="000000"/>
          <w:sz w:val="28"/>
          <w:szCs w:val="28"/>
        </w:rPr>
        <w:t>);</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//程序员忘记</w:t>
      </w:r>
      <w:r>
        <w:rPr>
          <w:rFonts w:ascii="Times New Roman" w:hAnsi="Times New Roman" w:eastAsia="华文楷体" w:cs="宋体"/>
          <w:color w:val="00B050"/>
          <w:sz w:val="28"/>
          <w:szCs w:val="28"/>
          <w:lang w:val="en-US" w:eastAsia="zh-CN" w:bidi="ar-SA"/>
        </w:rPr>
        <w:t>了age的输入</w:t>
      </w:r>
      <w:r>
        <w:rPr>
          <w:rFonts w:cs="宋体"/>
          <w:color w:val="00B050"/>
          <w:szCs w:val="28"/>
          <w:shd w:val="clear" w:color="auto" w:fill="auto"/>
        </w:rPr>
        <w:t>参数</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hint="default"/>
          <w:shd w:val="pct10" w:color="auto" w:fill="FFFFFF"/>
        </w:rPr>
      </w:pPr>
      <w:r>
        <w:rPr>
          <w:rFonts w:ascii="Times New Roman" w:hAnsi="Times New Roman" w:eastAsia="华文楷体" w:cs="宋体"/>
          <w:color w:val="000000"/>
          <w:sz w:val="28"/>
          <w:szCs w:val="28"/>
        </w:rPr>
        <w:t>lili.setStudentInfo(2);</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hint="default" w:cs="宋体"/>
          <w:color w:val="000000"/>
          <w:szCs w:val="28"/>
          <w:shd w:val="clear" w:color="auto" w:fill="auto"/>
        </w:rPr>
        <w:t>当程序员调用</w:t>
      </w:r>
      <w:r>
        <w:rPr>
          <w:rFonts w:ascii="Times New Roman" w:hAnsi="Times New Roman" w:eastAsia="华文楷体" w:cs="宋体"/>
          <w:color w:val="000000"/>
          <w:sz w:val="28"/>
          <w:szCs w:val="28"/>
        </w:rPr>
        <w:t>setStudentInfo</w:t>
      </w:r>
      <w:r>
        <w:rPr>
          <w:rFonts w:cs="宋体"/>
          <w:color w:val="000000"/>
          <w:sz w:val="28"/>
          <w:szCs w:val="28"/>
        </w:rPr>
        <w:t>时，忘记了age的输入，此时是能够编译通过并正常运行的，因为编译器是无法判断调用方是忘记了age的输入还是本来就想要使用缺省的默认值，这无疑增加了程序员犯错的概率。</w:t>
      </w:r>
    </w:p>
    <w:p>
      <w:pPr>
        <w:pStyle w:val="12"/>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cs="宋体"/>
          <w:color w:val="000000"/>
          <w:sz w:val="28"/>
          <w:szCs w:val="28"/>
        </w:rPr>
      </w:pPr>
      <w:r>
        <w:rPr>
          <w:rFonts w:cs="宋体"/>
          <w:color w:val="000000"/>
          <w:sz w:val="28"/>
          <w:szCs w:val="28"/>
        </w:rPr>
        <w:t>正确的做法是避免缺省参数，明确每一个参数的输入。</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正确举例:</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shd w:val="pct10" w:color="auto" w:fill="FFFFFF"/>
        </w:rPr>
      </w:pPr>
      <w:r>
        <w:rPr>
          <w:rFonts w:ascii="Times New Roman" w:hAnsi="Times New Roman" w:eastAsia="华文楷体" w:cs="宋体"/>
          <w:color w:val="000000"/>
          <w:sz w:val="28"/>
          <w:szCs w:val="28"/>
        </w:rPr>
        <w:t>void setStudentInfo(int id,int age);</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12"/>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cs="宋体"/>
          <w:color w:val="00B050"/>
          <w:szCs w:val="28"/>
          <w:shd w:val="clear" w:color="auto" w:fill="auto"/>
        </w:rPr>
      </w:pPr>
      <w:r>
        <w:rPr>
          <w:rFonts w:cs="宋体"/>
          <w:color w:val="00B050"/>
          <w:szCs w:val="28"/>
          <w:shd w:val="clear" w:color="auto" w:fill="auto"/>
        </w:rPr>
        <w:t>//程序员必须输入所有参数才能保证编译通过，降低了出错率</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000000"/>
          <w:sz w:val="28"/>
          <w:szCs w:val="28"/>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rPr>
      </w:pPr>
      <w:r>
        <w:rPr>
          <w:rFonts w:hint="eastAsia"/>
        </w:rPr>
        <w:t>在修改升级时为了向下兼容</w:t>
      </w:r>
      <w:r>
        <w:rPr>
          <w:rFonts w:hint="default"/>
        </w:rPr>
        <w:t>推荐使用缺省参数函数，这样可以保证在不需要修改原有调用代码的基础上进行扩展。</w:t>
      </w:r>
    </w:p>
    <w:p>
      <w:pPr>
        <w:pStyle w:val="12"/>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12"/>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eastAsia="华文楷体" w:cs="宋体"/>
          <w:color w:val="00B050"/>
          <w:sz w:val="28"/>
          <w:szCs w:val="28"/>
          <w:shd w:val="clear"/>
        </w:rPr>
      </w:pPr>
      <w:r>
        <w:rPr>
          <w:rFonts w:cs="宋体"/>
          <w:color w:val="00B050"/>
          <w:szCs w:val="28"/>
          <w:shd w:val="clear"/>
        </w:rPr>
        <w:t>/</w:t>
      </w:r>
      <w:r>
        <w:rPr>
          <w:rFonts w:ascii="Times New Roman" w:hAnsi="Times New Roman" w:eastAsia="华文楷体" w:cs="宋体"/>
          <w:color w:val="00B050"/>
          <w:sz w:val="28"/>
          <w:szCs w:val="28"/>
          <w:shd w:val="clear"/>
        </w:rPr>
        <w:t>/</w:t>
      </w:r>
      <w:r>
        <w:rPr>
          <w:rFonts w:cs="宋体"/>
          <w:color w:val="00B050"/>
          <w:sz w:val="28"/>
          <w:szCs w:val="28"/>
          <w:shd w:val="clear"/>
        </w:rPr>
        <w:t>代码修改升级，</w:t>
      </w:r>
      <w:r>
        <w:rPr>
          <w:rFonts w:ascii="Times New Roman" w:hAnsi="Times New Roman" w:eastAsia="华文楷体" w:cs="宋体"/>
          <w:color w:val="00B050"/>
          <w:sz w:val="28"/>
          <w:szCs w:val="28"/>
          <w:shd w:val="clear"/>
        </w:rPr>
        <w:t>增加了</w:t>
      </w:r>
      <w:r>
        <w:rPr>
          <w:rFonts w:ascii="Times New Roman" w:hAnsi="Times New Roman" w:eastAsia="华文楷体" w:cs="宋体"/>
          <w:color w:val="00B050"/>
          <w:sz w:val="28"/>
          <w:szCs w:val="28"/>
        </w:rPr>
        <w:t>weight 和height 的参数输入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 xml:space="preserve">void setStudentInfo(int id,int age,double weight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right="0" w:firstLine="1078" w:firstLineChars="385"/>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120,double height = 170);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//原来的调用代码不需要修改，lili默认weight为120,height为170</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lili;</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lili.setStudentInfo(2,20);</w:t>
      </w:r>
    </w:p>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eastAsia="华文楷体"/>
          <w:color w:val="00B050"/>
          <w:sz w:val="28"/>
          <w:szCs w:val="28"/>
          <w:shd w:val="clear"/>
        </w:rPr>
      </w:pPr>
    </w:p>
    <w:p>
      <w:pPr>
        <w:pStyle w:val="27"/>
        <w:keepNext w:val="0"/>
        <w:keepLines w:val="0"/>
        <w:pageBreakBefore w:val="0"/>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olor w:val="00B050"/>
          <w:sz w:val="28"/>
          <w:szCs w:val="28"/>
          <w:shd w:val="clear"/>
        </w:rPr>
      </w:pPr>
      <w:r>
        <w:rPr>
          <w:rFonts w:hint="default" w:ascii="Times New Roman" w:hAnsi="Times New Roman" w:eastAsia="华文楷体"/>
          <w:color w:val="00B050"/>
          <w:sz w:val="28"/>
          <w:szCs w:val="28"/>
          <w:shd w:val="clear"/>
        </w:rPr>
        <w:t>//如果需要另外设置weight，height的地方，只需要手动输入</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Student wang;</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right="0" w:firstLine="560" w:firstLineChars="200"/>
        <w:textAlignment w:val="auto"/>
        <w:rPr>
          <w:rFonts w:ascii="Times New Roman" w:hAnsi="Times New Roman" w:eastAsia="华文楷体" w:cs="宋体"/>
          <w:color w:val="000000"/>
          <w:sz w:val="28"/>
          <w:szCs w:val="28"/>
        </w:rPr>
      </w:pPr>
      <w:r>
        <w:rPr>
          <w:rFonts w:ascii="Times New Roman" w:hAnsi="Times New Roman" w:eastAsia="华文楷体" w:cs="宋体"/>
          <w:color w:val="000000"/>
          <w:sz w:val="28"/>
          <w:szCs w:val="28"/>
        </w:rPr>
        <w:t>wang.setStudentInfo(2,20,130,180);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55" w:name="_Toc562035004"/>
      <w:bookmarkStart w:id="456" w:name="_Toc1308262514"/>
      <w:bookmarkStart w:id="457" w:name="_Toc1817901536"/>
      <w:bookmarkStart w:id="458" w:name="_Toc1540082852"/>
      <w:bookmarkStart w:id="459" w:name="_Toc465955288"/>
      <w:bookmarkStart w:id="460" w:name="_Toc12548"/>
      <w:bookmarkStart w:id="461" w:name="_Toc2135227278"/>
      <w:bookmarkStart w:id="462" w:name="_Toc689495125"/>
      <w:bookmarkStart w:id="463" w:name="_Toc465118988"/>
      <w:bookmarkStart w:id="464" w:name="_Toc502972273"/>
      <w:bookmarkStart w:id="465" w:name="_Toc130543720"/>
      <w:bookmarkStart w:id="466" w:name="_Toc2083449787"/>
      <w:bookmarkStart w:id="467" w:name="_Toc1561302582"/>
      <w:bookmarkStart w:id="468" w:name="_Toc2021932976"/>
      <w:bookmarkStart w:id="469" w:name="_Toc2032223579"/>
      <w:bookmarkStart w:id="470" w:name="_Toc881055991"/>
      <w:bookmarkStart w:id="471" w:name="_Toc454415555"/>
      <w:bookmarkStart w:id="472" w:name="_Toc62789258"/>
      <w:bookmarkStart w:id="473" w:name="_Toc659423217"/>
      <w:bookmarkStart w:id="474" w:name="_Toc1408577613"/>
      <w:r>
        <w:rPr>
          <w:rFonts w:hint="eastAsia"/>
        </w:rPr>
        <w:t>全局</w:t>
      </w:r>
      <w:r>
        <w:t>变量</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t>C++</w:t>
      </w:r>
      <w:r>
        <w:rPr>
          <w:rFonts w:hint="eastAsia"/>
        </w:rPr>
        <w:t>的</w:t>
      </w:r>
      <w:r>
        <w:t>全局变量有两种，</w:t>
      </w:r>
      <w:r>
        <w:rPr>
          <w:rFonts w:hint="eastAsia"/>
        </w:rPr>
        <w:t>分别</w:t>
      </w:r>
      <w:r>
        <w:t>用static和extern修饰。</w:t>
      </w:r>
    </w:p>
    <w:p>
      <w:pPr>
        <w:pStyle w:val="53"/>
        <w:keepNext w:val="0"/>
        <w:keepLines w:val="0"/>
        <w:pageBreakBefore w:val="0"/>
        <w:widowControl/>
        <w:numPr>
          <w:ilvl w:val="0"/>
          <w:numId w:val="2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w:t>
      </w:r>
      <w:r>
        <w:t>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200"/>
        <w:jc w:val="left"/>
        <w:textAlignment w:val="auto"/>
        <w:outlineLvl w:val="9"/>
      </w:pPr>
      <w:r>
        <w:rPr>
          <w:rFonts w:hint="eastAsia"/>
        </w:rPr>
        <w:t>对于只</w:t>
      </w:r>
      <w:r>
        <w:rPr>
          <w:rFonts w:hint="default"/>
        </w:rPr>
        <w:t>希望</w:t>
      </w:r>
      <w:r>
        <w:rPr>
          <w:rStyle w:val="30"/>
          <w:color w:val="00B0F0"/>
        </w:rPr>
        <w:t>单个源文件</w:t>
      </w:r>
      <w:r>
        <w:t>内起作用的全局变量用static。static全局变量声明在头文件中，源文件中进行定义并初始化。因为</w:t>
      </w:r>
      <w:r>
        <w:rPr>
          <w:rFonts w:hint="default"/>
        </w:rPr>
        <w:t>static</w:t>
      </w:r>
      <w:r>
        <w:t>全局变量每次进入源文件都会进行初始化，所以</w:t>
      </w:r>
      <w:r>
        <w:rPr>
          <w:rFonts w:hint="default"/>
        </w:rPr>
        <w:t>static</w:t>
      </w:r>
      <w:r>
        <w:t>全局变量只会在源文件范围内起作用，不同源文件内的static全局变量</w:t>
      </w:r>
      <w:r>
        <w:rPr>
          <w:rFonts w:hint="eastAsia"/>
          <w:szCs w:val="20"/>
          <w:lang w:val="en-US"/>
        </w:rPr>
        <w:t>既不会命名冲突</w:t>
      </w:r>
      <w:r>
        <w:rPr>
          <w:rFonts w:hint="default"/>
          <w:szCs w:val="20"/>
        </w:rPr>
        <w:t>，也不会相互影响。</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shd w:val="clear" w:color="FFFFFF" w:fill="D9D9D9"/>
        </w:rPr>
      </w:pPr>
      <w:bookmarkStart w:id="475" w:name="OLE_LINK27"/>
      <w:bookmarkStart w:id="476" w:name="OLE_LINK26"/>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.hpp，头文件中声明了静态全局变量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static string ImgsFolderPath;</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"../Fov/Image";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“Image.hpp”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ImgsFolderPath= "../Job/Image";</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bookmarkEnd w:id="475"/>
      <w:bookmarkEnd w:id="476"/>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 w:val="24"/>
          <w:szCs w:val="24"/>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z w:val="24"/>
          <w:szCs w:val="24"/>
        </w:rPr>
      </w:pPr>
      <w:r>
        <w:rPr>
          <w:rFonts w:hint="default"/>
          <w:shd w:val="clear" w:color="FFFFFF" w:fill="D9D9D9"/>
        </w:rPr>
        <w:t>注意</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对于静态</w:t>
      </w:r>
      <w:r>
        <w:t>全局变量</w:t>
      </w:r>
      <w:r>
        <w:rPr>
          <w:rFonts w:hint="eastAsia"/>
        </w:rPr>
        <w:t>static</w:t>
      </w:r>
      <w:r>
        <w:t>，可以使用不具名的namespace代替，不具名namespace和static全局变量同样属于内链接，能够将变量的作用域限制在源文件范围内，同时不具名namespace具有更好的封装、更好支持泛型(在namespace中可以声明类/结构体作为模板参数类型)，职责更加单一(static可以修饰函数，局部变量)。</w:t>
      </w:r>
    </w:p>
    <w:p>
      <w:pPr>
        <w:pStyle w:val="27"/>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0"/>
          <w:numId w:val="23"/>
        </w:numPr>
        <w:kinsoku/>
        <w:wordWrap/>
        <w:overflowPunct/>
        <w:topLinePunct w:val="0"/>
        <w:autoSpaceDE/>
        <w:autoSpaceDN/>
        <w:bidi w:val="0"/>
        <w:adjustRightInd/>
        <w:snapToGrid/>
        <w:spacing w:line="0" w:lineRule="atLeast"/>
        <w:ind w:left="0" w:right="0" w:rightChars="0" w:firstLine="0" w:firstLineChars="0"/>
        <w:jc w:val="left"/>
        <w:textAlignment w:val="auto"/>
        <w:outlineLvl w:val="9"/>
      </w:pPr>
      <w:r>
        <w:rPr>
          <w:color w:val="00B0F0"/>
          <w:szCs w:val="28"/>
        </w:rPr>
        <w:t>extern 全局变量</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rPr>
          <w:rFonts w:hint="eastAsia"/>
        </w:rPr>
      </w:pPr>
      <w:r>
        <w:t>extern告诉编译器存在着这样一个变量或者一个函数，如果在当前编译语句中没有找到变量或函数的定义，说明会在其它文件中定义</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firstLineChars="0"/>
        <w:jc w:val="left"/>
        <w:textAlignment w:val="auto"/>
        <w:outlineLvl w:val="9"/>
      </w:pPr>
      <w:r>
        <w:t>extern全局变量声明在头文件中，源文件中进行定义并初始化。和static全局变量不同，extern只会进行一次初始化，所以</w:t>
      </w:r>
      <w:r>
        <w:rPr>
          <w:rFonts w:hint="default"/>
        </w:rPr>
        <w:t>extern的作用域跨文件，而static的作用域只是限定在当前的源文件中。</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color w:val="00B050"/>
          <w:szCs w:val="28"/>
        </w:rPr>
      </w:pPr>
      <w:r>
        <w:rPr>
          <w:rFonts w:hint="default"/>
          <w:color w:val="00B050"/>
          <w:szCs w:val="28"/>
        </w:rPr>
        <w:t>//image</w:t>
      </w:r>
      <w:r>
        <w:rPr>
          <w:color w:val="00B050"/>
          <w:szCs w:val="28"/>
        </w:rPr>
        <w:t>.hpp，头文件中声明了全局变量</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extern int g_imgId;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rFonts w:hint="default"/>
          <w:color w:val="00B050"/>
          <w:szCs w:val="28"/>
        </w:rPr>
        <w:t>//Fov</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color w:val="00B050"/>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Fov::export()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g_imgId = 1;</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rFonts w:hint="eastAsia"/>
          <w:szCs w:val="20"/>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color w:val="00B050"/>
          <w:szCs w:val="28"/>
        </w:rPr>
        <w:t>//Job</w:t>
      </w:r>
      <w:r>
        <w:rPr>
          <w:color w:val="00B050"/>
          <w:szCs w:val="28"/>
        </w:rPr>
        <w:t>.cpp</w:t>
      </w:r>
      <w:r>
        <w:rPr>
          <w:rFonts w:hint="default"/>
          <w:color w:val="00B050"/>
          <w:szCs w:val="28"/>
        </w:rPr>
        <w:t>，在源文件中初始化并使用</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jc w:val="left"/>
        <w:textAlignment w:val="auto"/>
        <w:outlineLvl w:val="9"/>
        <w:rPr>
          <w:rFonts w:hint="default"/>
          <w:szCs w:val="28"/>
        </w:rPr>
      </w:pPr>
      <w:r>
        <w:rPr>
          <w:rFonts w:hint="default"/>
          <w:szCs w:val="28"/>
        </w:rPr>
        <w:t>#include “Fov.hpp”</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rFonts w:hint="default"/>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Job::export()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szCs w:val="28"/>
        </w:rPr>
        <w:t xml:space="preserve">cout&lt;&lt;g_imgId&lt;&lt;endl;       </w:t>
      </w:r>
      <w:r>
        <w:rPr>
          <w:color w:val="00B050"/>
          <w:szCs w:val="28"/>
        </w:rPr>
        <w:t>//输出为1</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color w:val="00B050"/>
          <w:szCs w:val="28"/>
        </w:rPr>
      </w:pP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rFonts w:hint="default"/>
          <w:color w:val="00B050"/>
          <w:szCs w:val="28"/>
        </w:rPr>
      </w:pPr>
      <w:r>
        <w:rPr>
          <w:color w:val="00B050"/>
          <w:szCs w:val="28"/>
        </w:rPr>
        <w:t>/*g_</w:t>
      </w:r>
      <w:r>
        <w:rPr>
          <w:szCs w:val="28"/>
        </w:rPr>
        <w:t>imgId</w:t>
      </w:r>
      <w:r>
        <w:rPr>
          <w:color w:val="00B050"/>
          <w:szCs w:val="28"/>
        </w:rPr>
        <w:t>为2，所有引用</w:t>
      </w:r>
      <w:r>
        <w:rPr>
          <w:rFonts w:hint="default"/>
          <w:color w:val="00B050"/>
          <w:szCs w:val="28"/>
        </w:rPr>
        <w:t>Image.hpp的源文件</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color w:val="00B050"/>
          <w:szCs w:val="28"/>
        </w:rPr>
      </w:pPr>
      <w:r>
        <w:rPr>
          <w:rFonts w:hint="default"/>
          <w:color w:val="00B050"/>
          <w:szCs w:val="28"/>
        </w:rPr>
        <w:t>中</w:t>
      </w:r>
      <w:r>
        <w:rPr>
          <w:color w:val="00B050"/>
          <w:szCs w:val="28"/>
        </w:rPr>
        <w:t>g_</w:t>
      </w:r>
      <w:r>
        <w:rPr>
          <w:szCs w:val="28"/>
        </w:rPr>
        <w:t>imgId</w:t>
      </w:r>
      <w:r>
        <w:rPr>
          <w:color w:val="00B050"/>
          <w:szCs w:val="28"/>
        </w:rPr>
        <w:t>全部为2*/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g_imgId = 2;</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56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60" w:right="0" w:rightChars="0" w:firstLine="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eastAsia"/>
          <w:szCs w:val="20"/>
          <w:lang w:val="en-US"/>
        </w:rPr>
      </w:pPr>
      <w:r>
        <w:rPr>
          <w:rFonts w:hint="eastAsia"/>
          <w:szCs w:val="20"/>
          <w:lang w:val="en-US"/>
        </w:rPr>
        <w:t>在上面的举例中，Job和Fov的源文件中都会存在</w:t>
      </w:r>
      <w:r>
        <w:rPr>
          <w:rFonts w:hint="default"/>
          <w:szCs w:val="20"/>
        </w:rPr>
        <w:t>共享</w:t>
      </w:r>
      <w:r>
        <w:rPr>
          <w:rFonts w:hint="eastAsia"/>
          <w:szCs w:val="20"/>
          <w:lang w:val="en-US"/>
        </w:rPr>
        <w:t>的</w:t>
      </w:r>
      <w:r>
        <w:rPr>
          <w:szCs w:val="28"/>
        </w:rPr>
        <w:t>g_imgId</w:t>
      </w:r>
      <w:r>
        <w:rPr>
          <w:rFonts w:hint="eastAsia"/>
          <w:szCs w:val="20"/>
          <w:lang w:val="en-US"/>
        </w:rPr>
        <w:t>变量，改变了其中一个变量的值影响的另一个源文件</w:t>
      </w:r>
      <w:r>
        <w:rPr>
          <w:rFonts w:hint="default"/>
          <w:szCs w:val="20"/>
        </w:rPr>
        <w:t>。</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p>
    <w:p>
      <w:pPr>
        <w:pStyle w:val="53"/>
        <w:keepNext w:val="0"/>
        <w:keepLines w:val="0"/>
        <w:pageBreakBefore w:val="0"/>
        <w:widowControl/>
        <w:numPr>
          <w:ilvl w:val="0"/>
          <w:numId w:val="2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hd w:val="pct10" w:color="auto" w:fill="FFFFFF"/>
        </w:rPr>
      </w:pPr>
      <w:r>
        <w:rPr>
          <w:rFonts w:hint="default"/>
        </w:rPr>
        <w:t>static/extern 只能修饰内置类型</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right="0" w:rightChars="0" w:firstLine="520" w:firstLineChars="0"/>
        <w:jc w:val="left"/>
        <w:textAlignment w:val="auto"/>
        <w:outlineLvl w:val="9"/>
      </w:pPr>
      <w:r>
        <w:rPr>
          <w:rFonts w:hint="eastAsia"/>
        </w:rPr>
        <w:t>无论</w:t>
      </w:r>
      <w:r>
        <w:t>是</w:t>
      </w:r>
      <w:r>
        <w:rPr>
          <w:rFonts w:hint="eastAsia"/>
        </w:rPr>
        <w:t>类外</w:t>
      </w:r>
      <w:r>
        <w:t>的全局变量(static/extern)，还是类内的静态成员变量，</w:t>
      </w:r>
      <w:r>
        <w:rPr>
          <w:rFonts w:hint="eastAsia"/>
        </w:rPr>
        <w:t>建议只使用语言自带的基本类型，无论是</w:t>
      </w:r>
      <w:r>
        <w:rPr>
          <w:rFonts w:hint="default"/>
        </w:rPr>
        <w:t>用户</w:t>
      </w:r>
      <w:r>
        <w:t>自定义类型</w:t>
      </w:r>
      <w:r>
        <w:rPr>
          <w:rFonts w:hint="eastAsia"/>
        </w:rPr>
        <w:t>，还是类似</w:t>
      </w:r>
      <w:r>
        <w:t>STL标准库中的类</w:t>
      </w:r>
      <w:r>
        <w:rPr>
          <w:rFonts w:hint="eastAsia"/>
        </w:rPr>
        <w:t>等除了在特殊情况下都不要使用</w:t>
      </w:r>
      <w:r>
        <w:t>。</w:t>
      </w:r>
    </w:p>
    <w:p>
      <w:pPr>
        <w:pStyle w:val="53"/>
        <w:keepNext w:val="0"/>
        <w:keepLines w:val="0"/>
        <w:pageBreakBefore w:val="0"/>
        <w:widowControl/>
        <w:kinsoku/>
        <w:wordWrap/>
        <w:overflowPunct/>
        <w:topLinePunct w:val="0"/>
        <w:autoSpaceDE/>
        <w:autoSpaceDN/>
        <w:bidi w:val="0"/>
        <w:adjustRightInd/>
        <w:snapToGrid/>
        <w:spacing w:line="0" w:lineRule="atLeast"/>
        <w:ind w:left="0" w:right="0" w:rightChars="0" w:firstLine="0"/>
        <w:jc w:val="left"/>
        <w:textAlignment w:val="auto"/>
        <w:outlineLvl w:val="9"/>
        <w:rPr>
          <w:shd w:val="clear" w:color="FFFFFF" w:fill="D9D9D9"/>
        </w:rPr>
      </w:pPr>
      <w:r>
        <w:rPr>
          <w:rFonts w:hint="eastAsia"/>
          <w:shd w:val="clear" w:color="FFFFFF" w:fill="D9D9D9"/>
        </w:rPr>
        <w:t>举例</w:t>
      </w:r>
      <w:r>
        <w:rPr>
          <w:shd w:val="clear" w:color="FFFFFF" w:fill="D9D9D9"/>
        </w:rPr>
        <w:t>:</w:t>
      </w:r>
    </w:p>
    <w:tbl>
      <w:tblPr>
        <w:tblStyle w:val="39"/>
        <w:tblW w:w="7480"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1"/>
        <w:gridCol w:w="4079"/>
      </w:tblGrid>
      <w:t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color w:val="00B0F0"/>
                <w:szCs w:val="28"/>
              </w:rPr>
            </w:pPr>
            <w:r>
              <w:rPr>
                <w:color w:val="00B0F0"/>
                <w:szCs w:val="28"/>
              </w:rPr>
              <w:t>static Fov fov;</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rFonts w:hint="eastAsia"/>
                <w:szCs w:val="28"/>
              </w:rPr>
            </w:pPr>
            <w:r>
              <w:rPr>
                <w:rFonts w:hint="eastAsia"/>
                <w:szCs w:val="28"/>
              </w:rPr>
              <w:t>【全局</w:t>
            </w:r>
            <w:r>
              <w:rPr>
                <w:szCs w:val="28"/>
              </w:rPr>
              <w:t>变量(自定义类型)</w:t>
            </w:r>
            <w:r>
              <w:rPr>
                <w:rFonts w:hint="eastAsia"/>
                <w:szCs w:val="28"/>
              </w:rPr>
              <w:t xml:space="preserve">】 </w:t>
            </w:r>
            <w:r>
              <w:rPr>
                <w:rFonts w:hint="default"/>
                <w:color w:val="00B050"/>
                <w:szCs w:val="28"/>
              </w:rPr>
              <w:t>//</w:t>
            </w:r>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77" w:name="OLE_LINK54"/>
            <w:bookmarkStart w:id="478" w:name="OLE_LINK53"/>
            <w:r>
              <w:rPr>
                <w:color w:val="00B0F0"/>
                <w:szCs w:val="28"/>
              </w:rPr>
              <w:t xml:space="preserve">extern </w:t>
            </w:r>
            <w:r>
              <w:rPr>
                <w:szCs w:val="28"/>
              </w:rPr>
              <w:t>string flag</w:t>
            </w:r>
            <w:bookmarkEnd w:id="477"/>
            <w:bookmarkEnd w:id="478"/>
            <w:r>
              <w:rPr>
                <w:szCs w:val="28"/>
              </w:rPr>
              <w:t>;</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79" w:name="OLE_LINK64"/>
            <w:bookmarkStart w:id="480" w:name="OLE_LINK57"/>
            <w:bookmarkStart w:id="481" w:name="OLE_LINK61"/>
            <w:bookmarkStart w:id="482" w:name="OLE_LINK58"/>
            <w:bookmarkStart w:id="483" w:name="OLE_LINK59"/>
            <w:bookmarkStart w:id="484" w:name="OLE_LINK63"/>
            <w:bookmarkStart w:id="485" w:name="OLE_LINK55"/>
            <w:bookmarkStart w:id="486" w:name="OLE_LINK62"/>
            <w:bookmarkStart w:id="487" w:name="OLE_LINK56"/>
            <w:bookmarkStart w:id="488" w:name="OLE_LINK60"/>
            <w:r>
              <w:rPr>
                <w:rFonts w:hint="eastAsia"/>
                <w:szCs w:val="28"/>
              </w:rPr>
              <w:t>【全局</w:t>
            </w:r>
            <w:r>
              <w:rPr>
                <w:szCs w:val="28"/>
              </w:rPr>
              <w:t>变量(标准库)</w:t>
            </w:r>
            <w:r>
              <w:rPr>
                <w:rFonts w:hint="eastAsia"/>
                <w:szCs w:val="28"/>
              </w:rPr>
              <w:t>】</w:t>
            </w:r>
            <w:bookmarkEnd w:id="479"/>
            <w:bookmarkEnd w:id="480"/>
            <w:bookmarkEnd w:id="481"/>
            <w:bookmarkEnd w:id="482"/>
            <w:bookmarkEnd w:id="483"/>
            <w:bookmarkEnd w:id="484"/>
            <w:bookmarkEnd w:id="485"/>
            <w:bookmarkEnd w:id="486"/>
            <w:bookmarkEnd w:id="487"/>
            <w:bookmarkEnd w:id="488"/>
            <w:r>
              <w:rPr>
                <w:rFonts w:hint="eastAsia"/>
                <w:szCs w:val="28"/>
              </w:rPr>
              <w:t xml:space="preserve"> </w:t>
            </w:r>
            <w:r>
              <w:rPr>
                <w:szCs w:val="28"/>
              </w:rPr>
              <w:t xml:space="preserve">  </w:t>
            </w:r>
            <w:bookmarkStart w:id="489" w:name="OLE_LINK50"/>
            <w:bookmarkStart w:id="490" w:name="OLE_LINK51"/>
            <w:bookmarkStart w:id="491" w:name="OLE_LINK52"/>
            <w:r>
              <w:rPr>
                <w:szCs w:val="28"/>
              </w:rPr>
              <w:t xml:space="preserve">  </w:t>
            </w:r>
            <w:r>
              <w:rPr>
                <w:color w:val="00B050"/>
                <w:szCs w:val="28"/>
              </w:rPr>
              <w:t>//</w:t>
            </w:r>
            <w:bookmarkEnd w:id="489"/>
            <w:bookmarkEnd w:id="490"/>
            <w:bookmarkEnd w:id="491"/>
            <w:r>
              <w:rPr>
                <w:color w:val="00B050"/>
              </w:rPr>
              <w:t>×</w:t>
            </w:r>
            <w:r>
              <w:rPr>
                <w:color w:val="00B050"/>
                <w:sz w:val="32"/>
                <w:szCs w:val="21"/>
              </w:rPr>
              <w:t xml:space="preserve"> </w:t>
            </w:r>
          </w:p>
        </w:tc>
      </w:tr>
      <w:tr>
        <w:tc>
          <w:tcPr>
            <w:tcW w:w="3401"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firstLine="0" w:firstLineChars="0"/>
              <w:jc w:val="left"/>
              <w:textAlignment w:val="auto"/>
              <w:outlineLvl w:val="9"/>
              <w:rPr>
                <w:szCs w:val="28"/>
              </w:rPr>
            </w:pPr>
            <w:bookmarkStart w:id="492" w:name="OLE_LINK45"/>
            <w:bookmarkStart w:id="493" w:name="OLE_LINK46"/>
            <w:r>
              <w:rPr>
                <w:color w:val="00B0F0"/>
                <w:szCs w:val="28"/>
              </w:rPr>
              <w:t xml:space="preserve">static </w:t>
            </w:r>
            <w:r>
              <w:rPr>
                <w:szCs w:val="28"/>
              </w:rPr>
              <w:t>vector&lt;int&gt; m_ids;</w:t>
            </w:r>
            <w:bookmarkEnd w:id="492"/>
            <w:bookmarkEnd w:id="493"/>
            <w:r>
              <w:rPr>
                <w:rFonts w:hint="eastAsia"/>
                <w:szCs w:val="28"/>
              </w:rPr>
              <w:t xml:space="preserve"> </w:t>
            </w:r>
          </w:p>
        </w:tc>
        <w:tc>
          <w:tcPr>
            <w:tcW w:w="4079" w:type="dxa"/>
          </w:tcPr>
          <w:p>
            <w:pPr>
              <w:keepNext w:val="0"/>
              <w:keepLines w:val="0"/>
              <w:pageBreakBefore w:val="0"/>
              <w:widowControl/>
              <w:kinsoku/>
              <w:wordWrap/>
              <w:overflowPunct/>
              <w:topLinePunct w:val="0"/>
              <w:autoSpaceDE/>
              <w:autoSpaceDN/>
              <w:bidi w:val="0"/>
              <w:adjustRightInd/>
              <w:snapToGrid/>
              <w:spacing w:line="0" w:lineRule="atLeast"/>
              <w:ind w:left="0" w:right="0" w:rightChars="0"/>
              <w:jc w:val="left"/>
              <w:textAlignment w:val="auto"/>
              <w:outlineLvl w:val="9"/>
              <w:rPr>
                <w:szCs w:val="28"/>
              </w:rPr>
            </w:pPr>
            <w:bookmarkStart w:id="494" w:name="OLE_LINK47"/>
            <w:r>
              <w:rPr>
                <w:rFonts w:hint="eastAsia"/>
                <w:szCs w:val="28"/>
              </w:rPr>
              <w:t>【成员</w:t>
            </w:r>
            <w:r>
              <w:rPr>
                <w:szCs w:val="28"/>
              </w:rPr>
              <w:t>变量(标准库)</w:t>
            </w:r>
            <w:r>
              <w:rPr>
                <w:rFonts w:hint="eastAsia"/>
                <w:szCs w:val="28"/>
              </w:rPr>
              <w:t>】</w:t>
            </w:r>
            <w:bookmarkEnd w:id="494"/>
            <w:r>
              <w:rPr>
                <w:rFonts w:hint="eastAsia"/>
                <w:szCs w:val="28"/>
              </w:rPr>
              <w:t xml:space="preserve">   </w:t>
            </w:r>
            <w:r>
              <w:rPr>
                <w:rFonts w:hint="default"/>
                <w:szCs w:val="28"/>
              </w:rPr>
              <w:t xml:space="preserve">  </w:t>
            </w:r>
            <w:r>
              <w:rPr>
                <w:rFonts w:hint="default"/>
                <w:color w:val="00B050"/>
                <w:szCs w:val="28"/>
              </w:rPr>
              <w:t>//</w:t>
            </w:r>
            <w:r>
              <w:rPr>
                <w:color w:val="00B050"/>
              </w:rPr>
              <w:t>×</w:t>
            </w:r>
            <w:r>
              <w:rPr>
                <w:color w:val="00B050"/>
                <w:sz w:val="32"/>
                <w:szCs w:val="21"/>
              </w:rPr>
              <w:t xml:space="preserve"> </w:t>
            </w:r>
          </w:p>
        </w:tc>
      </w:tr>
      <w:tr>
        <w:trPr>
          <w:trHeight w:val="411" w:hRule="atLeast"/>
        </w:trPr>
        <w:tc>
          <w:tcPr>
            <w:tcW w:w="3401"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szCs w:val="28"/>
              </w:rPr>
            </w:pPr>
            <w:r>
              <w:rPr>
                <w:color w:val="00B0F0"/>
                <w:szCs w:val="28"/>
              </w:rPr>
              <w:t xml:space="preserve">static </w:t>
            </w:r>
            <w:r>
              <w:rPr>
                <w:szCs w:val="28"/>
              </w:rPr>
              <w:t>vector&lt;int&gt; IDs;</w:t>
            </w:r>
          </w:p>
        </w:tc>
        <w:tc>
          <w:tcPr>
            <w:tcW w:w="4079" w:type="dxa"/>
            <w:textDirection w:val="lrTb"/>
            <w:vAlign w:val="top"/>
          </w:tcPr>
          <w:p>
            <w:pPr>
              <w:keepNext w:val="0"/>
              <w:keepLines w:val="0"/>
              <w:pageBreakBefore w:val="0"/>
              <w:widowControl/>
              <w:kinsoku/>
              <w:wordWrap/>
              <w:overflowPunct/>
              <w:topLinePunct w:val="0"/>
              <w:autoSpaceDE/>
              <w:autoSpaceDN/>
              <w:bidi w:val="0"/>
              <w:adjustRightInd/>
              <w:snapToGrid/>
              <w:spacing w:line="0" w:lineRule="atLeast"/>
              <w:ind w:left="0" w:leftChars="0" w:right="0" w:rightChars="0"/>
              <w:jc w:val="left"/>
              <w:textAlignment w:val="auto"/>
              <w:outlineLvl w:val="9"/>
              <w:rPr>
                <w:szCs w:val="28"/>
              </w:rPr>
            </w:pPr>
            <w:r>
              <w:rPr>
                <w:rFonts w:hint="eastAsia"/>
                <w:szCs w:val="28"/>
              </w:rPr>
              <w:t>【全局</w:t>
            </w:r>
            <w:r>
              <w:rPr>
                <w:szCs w:val="28"/>
              </w:rPr>
              <w:t>变量(标准库)</w:t>
            </w:r>
            <w:r>
              <w:rPr>
                <w:rFonts w:hint="eastAsia"/>
                <w:szCs w:val="28"/>
              </w:rPr>
              <w:t xml:space="preserve">】 </w:t>
            </w:r>
            <w:r>
              <w:rPr>
                <w:szCs w:val="28"/>
              </w:rPr>
              <w:t xml:space="preserve">    </w:t>
            </w:r>
            <w:r>
              <w:rPr>
                <w:color w:val="00B050"/>
                <w:szCs w:val="28"/>
              </w:rPr>
              <w:t>//</w:t>
            </w:r>
            <w:r>
              <w:rPr>
                <w:color w:val="00B050"/>
              </w:rPr>
              <w:t>×</w:t>
            </w:r>
            <w:r>
              <w:rPr>
                <w:color w:val="00B050"/>
                <w:sz w:val="32"/>
                <w:szCs w:val="21"/>
              </w:rPr>
              <w:t xml:space="preserve"> </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sz w:val="24"/>
          <w:szCs w:val="24"/>
        </w:rPr>
      </w:pPr>
    </w:p>
    <w:p>
      <w:pPr>
        <w:pStyle w:val="3"/>
        <w:keepNext w:val="0"/>
        <w:keepLines w:val="0"/>
        <w:pageBreakBefore w:val="0"/>
        <w:widowControl/>
        <w:numPr>
          <w:ilvl w:val="0"/>
          <w:numId w:val="16"/>
        </w:numPr>
        <w:kinsoku/>
        <w:wordWrap/>
        <w:overflowPunct/>
        <w:topLinePunct w:val="0"/>
        <w:autoSpaceDE/>
        <w:autoSpaceDN/>
        <w:bidi w:val="0"/>
        <w:adjustRightInd/>
        <w:snapToGrid/>
        <w:spacing w:line="240" w:lineRule="auto"/>
        <w:textAlignment w:val="auto"/>
      </w:pPr>
      <w:bookmarkStart w:id="495" w:name="_Toc734085638"/>
      <w:bookmarkStart w:id="496" w:name="_Toc24104"/>
      <w:bookmarkStart w:id="497" w:name="_Toc1705173731"/>
      <w:bookmarkStart w:id="498" w:name="_Toc465118989"/>
      <w:bookmarkStart w:id="499" w:name="_Toc1171178423"/>
      <w:bookmarkStart w:id="500" w:name="_Toc2108880469"/>
      <w:bookmarkStart w:id="501" w:name="_Toc659252360"/>
      <w:bookmarkStart w:id="502" w:name="_Toc1238909952"/>
      <w:bookmarkStart w:id="503" w:name="_Toc413445648"/>
      <w:bookmarkStart w:id="504" w:name="_Toc183490650"/>
      <w:bookmarkStart w:id="505" w:name="_Toc465955289"/>
      <w:bookmarkStart w:id="506" w:name="_Toc1528404023"/>
      <w:bookmarkStart w:id="507" w:name="_Toc793469177"/>
      <w:bookmarkStart w:id="508" w:name="_Toc521521022"/>
      <w:bookmarkStart w:id="509" w:name="_Toc346996396"/>
      <w:bookmarkStart w:id="510" w:name="_Toc632029726"/>
      <w:bookmarkStart w:id="511" w:name="_Toc929907822"/>
      <w:bookmarkStart w:id="512" w:name="_Toc1156715574"/>
      <w:bookmarkStart w:id="513" w:name="_Toc754737201"/>
      <w:bookmarkStart w:id="514" w:name="_Toc1830165048"/>
      <w:r>
        <w:t>局部变量</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560"/>
        <w:textAlignment w:val="auto"/>
        <w:rPr>
          <w:shd w:val="clear" w:color="auto" w:fill="FFFFFF"/>
        </w:rPr>
      </w:pPr>
      <w:r>
        <w:rPr>
          <w:shd w:val="clear" w:color="auto" w:fill="FFFFFF"/>
        </w:rPr>
        <w:t>在函数中定义的变量称为局部变量，作用域是定义该变量的“{}”内，使用局部变量需要注意以下事项:</w:t>
      </w:r>
    </w:p>
    <w:p>
      <w:pPr>
        <w:pStyle w:val="53"/>
        <w:keepNext w:val="0"/>
        <w:keepLines w:val="0"/>
        <w:pageBreakBefore w:val="0"/>
        <w:widowControl/>
        <w:numPr>
          <w:ilvl w:val="0"/>
          <w:numId w:val="24"/>
        </w:numPr>
        <w:kinsoku/>
        <w:wordWrap/>
        <w:overflowPunct/>
        <w:topLinePunct w:val="0"/>
        <w:autoSpaceDE/>
        <w:autoSpaceDN/>
        <w:bidi w:val="0"/>
        <w:adjustRightInd/>
        <w:snapToGrid/>
        <w:spacing w:line="0" w:lineRule="atLeast"/>
        <w:textAlignment w:val="auto"/>
        <w:rPr>
          <w:shd w:val="clear" w:color="auto" w:fill="FFFFFF"/>
        </w:rPr>
      </w:pPr>
      <w:r>
        <w:rPr>
          <w:rFonts w:hint="eastAsia"/>
          <w:shd w:val="clear" w:color="auto" w:fill="FFFFFF"/>
        </w:rPr>
        <w:t>虽然局部变量和全局变量、成员变量可以同名，但公司禁止这么做，因为容易产生混淆</w:t>
      </w:r>
      <w:r>
        <w:rPr>
          <w:rFonts w:hint="default"/>
          <w:shd w:val="clear" w:color="auto" w:fill="FFFFFF"/>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#include &lt;iostream&gt;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int number { 9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void main( )</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int number { 6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//输出6，这里代表的是局部变量的number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t xml:space="preserve">std::cout&lt;&lt;number&lt;&lt;std::endl;    </w:t>
      </w:r>
      <w:r>
        <w:rPr>
          <w:color w:val="00B050"/>
        </w:rPr>
        <w:t>//输出6</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pPr>
      <w:r>
        <w:rPr>
          <w:color w:val="00B050"/>
        </w:rPr>
        <w:t>//输出9，特别注意“::”，这里代表的是全局变量的number</w:t>
      </w:r>
    </w:p>
    <w:p>
      <w:pPr>
        <w:pStyle w:val="53"/>
        <w:keepNext w:val="0"/>
        <w:keepLines w:val="0"/>
        <w:pageBreakBefore w:val="0"/>
        <w:widowControl/>
        <w:kinsoku/>
        <w:wordWrap/>
        <w:overflowPunct/>
        <w:topLinePunct w:val="0"/>
        <w:autoSpaceDE/>
        <w:autoSpaceDN/>
        <w:bidi w:val="0"/>
        <w:adjustRightInd/>
        <w:snapToGrid/>
        <w:spacing w:line="0" w:lineRule="atLeast"/>
        <w:ind w:left="980" w:leftChars="350" w:firstLine="0"/>
        <w:textAlignment w:val="auto"/>
        <w:rPr>
          <w:color w:val="00B050"/>
        </w:rPr>
      </w:pPr>
      <w:r>
        <w:t>std::cout&lt;&lt;</w:t>
      </w:r>
      <w:r>
        <w:rPr>
          <w:b/>
          <w:color w:val="00B0F0"/>
        </w:rPr>
        <w:t>::number</w:t>
      </w:r>
      <w:r>
        <w:t>&lt;&lt;std::endl;</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rPr>
      </w:pPr>
      <w:r>
        <w:rPr>
          <w:rFonts w:hint="eastAsia"/>
          <w:shd w:val="clear" w:color="FFFFFF" w:fill="D9D9D9"/>
        </w:rPr>
        <w:t>注意</w:t>
      </w:r>
    </w:p>
    <w:p>
      <w:pPr>
        <w:keepNext w:val="0"/>
        <w:keepLines w:val="0"/>
        <w:pageBreakBefore w:val="0"/>
        <w:widowControl/>
        <w:numPr>
          <w:ilvl w:val="0"/>
          <w:numId w:val="25"/>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rPr>
          <w:shd w:val="clear"/>
        </w:rPr>
      </w:pPr>
      <w:r>
        <w:rPr>
          <w:shd w:val="clear"/>
        </w:rPr>
        <w:t>如果发生同名的情况，全局变量和成员变量必须通过::来确定，这很容易发生混淆。</w:t>
      </w:r>
    </w:p>
    <w:p>
      <w:pPr>
        <w:keepNext w:val="0"/>
        <w:keepLines w:val="0"/>
        <w:pageBreakBefore w:val="0"/>
        <w:widowControl/>
        <w:numPr>
          <w:ilvl w:val="0"/>
          <w:numId w:val="25"/>
        </w:numPr>
        <w:kinsoku/>
        <w:wordWrap/>
        <w:overflowPunct/>
        <w:topLinePunct w:val="0"/>
        <w:autoSpaceDE/>
        <w:autoSpaceDN/>
        <w:bidi w:val="0"/>
        <w:adjustRightInd/>
        <w:snapToGrid/>
        <w:spacing w:before="0" w:after="0" w:line="0" w:lineRule="atLeast"/>
        <w:ind w:left="1120" w:leftChars="200" w:right="0" w:rightChars="0" w:hanging="560" w:hangingChars="200"/>
        <w:jc w:val="left"/>
        <w:textAlignment w:val="auto"/>
        <w:outlineLvl w:val="9"/>
      </w:pPr>
      <w:r>
        <w:t>如果按照第一</w:t>
      </w:r>
      <w:r>
        <w:rPr>
          <w:rFonts w:hint="eastAsia"/>
        </w:rPr>
        <w:t>章</w:t>
      </w:r>
      <w:r>
        <w:t>的命名规范来写，根本就</w:t>
      </w:r>
      <w:r>
        <w:rPr>
          <w:rFonts w:hint="eastAsia"/>
        </w:rPr>
        <w:t>不会</w:t>
      </w:r>
      <w:r>
        <w:t>出现局部变量</w:t>
      </w:r>
      <w:r>
        <w:rPr>
          <w:rFonts w:hint="eastAsia"/>
        </w:rPr>
        <w:t>和</w:t>
      </w:r>
      <w:r>
        <w:t>全局变量</w:t>
      </w:r>
      <w:r>
        <w:rPr>
          <w:rFonts w:hint="eastAsia"/>
        </w:rPr>
        <w:t>重名</w:t>
      </w:r>
      <w:r>
        <w:t>的情况，所以要求变量严格按照规定命名。</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24"/>
        </w:numPr>
        <w:kinsoku/>
        <w:wordWrap/>
        <w:overflowPunct/>
        <w:topLinePunct w:val="0"/>
        <w:autoSpaceDE/>
        <w:autoSpaceDN/>
        <w:bidi w:val="0"/>
        <w:adjustRightInd/>
        <w:snapToGrid/>
        <w:spacing w:line="0" w:lineRule="atLeast"/>
        <w:textAlignment w:val="auto"/>
      </w:pPr>
      <w:r>
        <w:rPr>
          <w:rFonts w:hint="eastAsia"/>
        </w:rPr>
        <w:t>尽量靠近使用的地方声明并初始化局部变量</w:t>
      </w:r>
      <w:r>
        <w:rPr>
          <w:rFonts w:hint="default"/>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textAlignment w:val="auto"/>
        <w:outlineLvl w:val="9"/>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color w:val="00B050"/>
          <w:szCs w:val="28"/>
        </w:rPr>
      </w:pPr>
      <w:r>
        <w:rPr>
          <w:rFonts w:hint="default"/>
          <w:color w:val="00B050"/>
          <w:szCs w:val="28"/>
        </w:rPr>
        <w:t>//</w:t>
      </w:r>
      <w:r>
        <w:rPr>
          <w:rFonts w:hint="default"/>
          <w:color w:val="00B050"/>
          <w:sz w:val="32"/>
          <w:szCs w:val="32"/>
        </w:rPr>
        <w:t xml:space="preserve">×  </w:t>
      </w:r>
      <w:r>
        <w:rPr>
          <w:rFonts w:hint="eastAsia"/>
          <w:color w:val="00B050"/>
          <w:szCs w:val="28"/>
        </w:rPr>
        <w:t>局部</w:t>
      </w:r>
      <w:r>
        <w:rPr>
          <w:color w:val="00B050"/>
          <w:szCs w:val="28"/>
        </w:rPr>
        <w:t>变量离实际使用的地方太远</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rPr>
      </w:pPr>
      <w:r>
        <w:t xml:space="preserve">int number </w:t>
      </w:r>
      <w:r>
        <w:rPr>
          <w:rFonts w:hint="eastAsia"/>
        </w:rPr>
        <w:t>{</w:t>
      </w:r>
      <w:r>
        <w:t>6</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Cs w:val="28"/>
        </w:rPr>
      </w:pPr>
      <w:r>
        <w:rPr>
          <w:rFonts w:hint="default"/>
          <w:color w:val="00B050"/>
          <w:szCs w:val="28"/>
        </w:rPr>
        <w:t>//省略号代表此处包含</w:t>
      </w:r>
      <w:r>
        <w:rPr>
          <w:color w:val="00B050"/>
          <w:szCs w:val="28"/>
        </w:rPr>
        <w:t>了</w:t>
      </w:r>
      <w:r>
        <w:rPr>
          <w:rFonts w:hint="default"/>
          <w:color w:val="00B050"/>
          <w:szCs w:val="28"/>
        </w:rPr>
        <w:t>大量代码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color w:val="00B050"/>
          <w:sz w:val="28"/>
          <w:szCs w:val="28"/>
          <w:lang w:val="en-US"/>
        </w:rPr>
      </w:pPr>
      <w:r>
        <w:t xml:space="preserve">int number {6};     </w:t>
      </w:r>
      <w:r>
        <w:rPr>
          <w:color w:val="00B050"/>
          <w:szCs w:val="28"/>
        </w:rPr>
        <w:t xml:space="preserve"> //</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Cs w:val="28"/>
        </w:rPr>
        <w:t xml:space="preserve"> </w:t>
      </w:r>
      <w:r>
        <w:rPr>
          <w:color w:val="00B050"/>
          <w:sz w:val="28"/>
          <w:szCs w:val="28"/>
          <w:lang w:val="en-US"/>
        </w:rPr>
        <w:t>在最靠近使用的地方声明并初始化</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std::cout&lt;&lt;number&lt;&lt;std::endl;</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p>
    <w:p>
      <w:pPr>
        <w:pStyle w:val="53"/>
        <w:keepNext w:val="0"/>
        <w:keepLines w:val="0"/>
        <w:pageBreakBefore w:val="0"/>
        <w:widowControl/>
        <w:numPr>
          <w:ilvl w:val="0"/>
          <w:numId w:val="24"/>
        </w:numPr>
        <w:kinsoku/>
        <w:wordWrap/>
        <w:overflowPunct/>
        <w:topLinePunct w:val="0"/>
        <w:autoSpaceDE/>
        <w:autoSpaceDN/>
        <w:bidi w:val="0"/>
        <w:adjustRightInd/>
        <w:snapToGrid/>
        <w:spacing w:line="0" w:lineRule="atLeast"/>
        <w:ind w:right="0" w:rightChars="0"/>
        <w:jc w:val="left"/>
        <w:textAlignment w:val="auto"/>
        <w:outlineLvl w:val="9"/>
      </w:pPr>
      <w:r>
        <w:rPr>
          <w:rFonts w:hint="eastAsia"/>
          <w:b w:val="0"/>
          <w:shd w:val="clear" w:color="auto" w:fill="FFFFFF"/>
        </w:rPr>
        <w:t>静态局部变量</w:t>
      </w:r>
      <w:r>
        <w:rPr>
          <w:rFonts w:hint="eastAsia"/>
          <w:shd w:val="clear" w:color="auto" w:fill="FFFFFF"/>
        </w:rPr>
        <w:t>只进行一次初始化，每次执行函数时保持上一次执行时的值,</w:t>
      </w:r>
      <w:r>
        <w:rPr>
          <w:shd w:val="clear" w:color="auto" w:fill="FFFFFF"/>
        </w:rPr>
        <w:t>它和全局变量的区别在于全局变量全局范围内可见，而静态局部变量只有定义自己的函数体</w:t>
      </w:r>
      <w:r>
        <w:rPr>
          <w:rFonts w:hint="default"/>
          <w:shd w:val="clear" w:color="auto" w:fill="FFFFFF"/>
        </w:rPr>
        <w:t>可见。</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int addValue( int value)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rPr>
      </w:pPr>
      <w:r>
        <w:rPr>
          <w:color w:val="00B050"/>
        </w:rPr>
        <w:t>//不管调用几次函数，静态局部变量sum只初始化一</w:t>
      </w:r>
      <w:r>
        <w:rPr>
          <w:rFonts w:hint="eastAsia"/>
          <w:color w:val="00B050"/>
        </w:rPr>
        <w:t>次</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static int sum = 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980" w:leftChars="350" w:right="0" w:rightChars="0" w:firstLine="0"/>
        <w:jc w:val="left"/>
        <w:textAlignment w:val="auto"/>
        <w:outlineLvl w:val="9"/>
      </w:pPr>
      <w:r>
        <w:t>sum = sum + value;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700" w:leftChars="250" w:right="0" w:rightChars="0" w:firstLine="0"/>
        <w:jc w:val="left"/>
        <w:textAlignment w:val="auto"/>
        <w:outlineLvl w:val="9"/>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p>
    <w:p>
      <w:pPr>
        <w:pStyle w:val="53"/>
        <w:keepNext w:val="0"/>
        <w:keepLines w:val="0"/>
        <w:pageBreakBefore w:val="0"/>
        <w:widowControl/>
        <w:kinsoku/>
        <w:wordWrap/>
        <w:overflowPunct/>
        <w:topLinePunct w:val="0"/>
        <w:autoSpaceDE/>
        <w:autoSpaceDN/>
        <w:bidi w:val="0"/>
        <w:adjustRightInd/>
        <w:snapToGrid/>
        <w:spacing w:line="0" w:lineRule="atLeast"/>
        <w:ind w:left="700" w:leftChars="250" w:firstLine="0"/>
        <w:textAlignment w:val="auto"/>
      </w:pPr>
      <w:bookmarkStart w:id="515" w:name="_Toc465118990"/>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516" w:name="_Toc40774361"/>
      <w:bookmarkStart w:id="517" w:name="_Toc1155628288"/>
      <w:bookmarkStart w:id="518" w:name="_Toc1953356411"/>
      <w:bookmarkStart w:id="519" w:name="_Toc846005132"/>
      <w:bookmarkStart w:id="520" w:name="_Toc1126989400"/>
      <w:bookmarkStart w:id="521" w:name="_Toc1243556748"/>
      <w:bookmarkStart w:id="522" w:name="_Toc1289812107"/>
      <w:bookmarkStart w:id="523" w:name="_Toc283626516"/>
      <w:bookmarkStart w:id="524" w:name="_Toc226620145"/>
      <w:bookmarkStart w:id="525" w:name="_Toc11534"/>
      <w:bookmarkStart w:id="526" w:name="_Toc465955290"/>
      <w:bookmarkStart w:id="527" w:name="_Toc454875313"/>
      <w:bookmarkStart w:id="528" w:name="_Toc1751287736"/>
      <w:bookmarkStart w:id="529" w:name="_Toc1163444890"/>
      <w:bookmarkStart w:id="530" w:name="_Toc1841908056"/>
      <w:bookmarkStart w:id="531" w:name="_Toc1230956551"/>
      <w:bookmarkStart w:id="532" w:name="_Toc1163439710"/>
      <w:bookmarkStart w:id="533" w:name="_Toc1749231851"/>
      <w:bookmarkStart w:id="534" w:name="_Toc54615578"/>
      <w:r>
        <w:rPr>
          <w:rFonts w:hint="eastAsia"/>
        </w:rPr>
        <w:t>类</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pPr>
      <w:bookmarkStart w:id="535" w:name="_Toc1379215627"/>
      <w:bookmarkStart w:id="536" w:name="_Toc825260066"/>
      <w:bookmarkStart w:id="537" w:name="_Toc1914309991"/>
      <w:bookmarkStart w:id="538" w:name="_Toc2061229333"/>
      <w:bookmarkStart w:id="539" w:name="_Toc1222134915"/>
      <w:bookmarkStart w:id="540" w:name="_Toc932643804"/>
      <w:bookmarkStart w:id="541" w:name="_Toc236895300"/>
      <w:bookmarkStart w:id="542" w:name="_Toc1940289013"/>
      <w:bookmarkStart w:id="543" w:name="_Toc420830463"/>
      <w:bookmarkStart w:id="544" w:name="_Toc1717736027"/>
      <w:bookmarkStart w:id="545" w:name="_Toc293585173"/>
      <w:bookmarkStart w:id="546" w:name="_Toc1141714268"/>
      <w:bookmarkStart w:id="547" w:name="_Toc19885428"/>
      <w:bookmarkStart w:id="548" w:name="_Toc1885104102"/>
      <w:bookmarkStart w:id="549" w:name="_Toc1039351414"/>
      <w:bookmarkStart w:id="550" w:name="_Toc465186462"/>
      <w:bookmarkStart w:id="551" w:name="_Toc465092254"/>
      <w:bookmarkStart w:id="552" w:name="_Toc14101"/>
      <w:bookmarkStart w:id="553" w:name="_Toc465955291"/>
      <w:bookmarkStart w:id="554" w:name="_Toc465171871"/>
      <w:bookmarkStart w:id="555" w:name="_Toc2119840609"/>
      <w:bookmarkStart w:id="556" w:name="_Toc521574443"/>
      <w:r>
        <w:t>结构体和类</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在C++中，struct与class主要差别有以下几点：</w:t>
      </w:r>
    </w:p>
    <w:p>
      <w:pPr>
        <w:pStyle w:val="53"/>
        <w:keepNext w:val="0"/>
        <w:keepLines w:val="0"/>
        <w:pageBreakBefore w:val="0"/>
        <w:widowControl/>
        <w:numPr>
          <w:ilvl w:val="0"/>
          <w:numId w:val="27"/>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r>
        <w:rPr>
          <w:rFonts w:hint="default"/>
          <w:b w:val="0"/>
          <w:bCs w:val="0"/>
          <w:lang w:eastAsia="zh-CN"/>
        </w:rPr>
        <w:t>默认访问权限</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outlineLvl w:val="9"/>
        <w:rPr>
          <w:szCs w:val="28"/>
        </w:rPr>
      </w:pPr>
      <w:r>
        <w:rPr>
          <w:szCs w:val="28"/>
        </w:rPr>
        <w:t>struct的默认访问权限为public，class的默认访问权限为private。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shd w:val="clear" w:color="FFFFFF" w:fill="D9D9D9"/>
        </w:rPr>
      </w:pPr>
      <w:r>
        <w:rPr>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虽然class在不写访问权限修饰符的情况默认为private，编译并不会出错，但是公司还是要求显式的指定数据成员的访问权限修饰符，除非没有该访问权限的成员变量，比如在没有继承关系的类中，就可以省略protected。</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53"/>
        <w:keepNext w:val="0"/>
        <w:keepLines w:val="0"/>
        <w:pageBreakBefore w:val="0"/>
        <w:widowControl/>
        <w:numPr>
          <w:ilvl w:val="0"/>
          <w:numId w:val="27"/>
        </w:numPr>
        <w:tabs>
          <w:tab w:val="left" w:pos="425"/>
        </w:tabs>
        <w:kinsoku/>
        <w:wordWrap/>
        <w:overflowPunct/>
        <w:topLinePunct w:val="0"/>
        <w:autoSpaceDE/>
        <w:autoSpaceDN/>
        <w:bidi w:val="0"/>
        <w:adjustRightInd/>
        <w:snapToGrid/>
        <w:spacing w:beforeLines="0" w:afterLines="0" w:line="0" w:lineRule="atLeast"/>
        <w:ind w:left="425" w:leftChars="0" w:right="0" w:rightChars="0" w:hanging="425" w:firstLineChars="0"/>
        <w:jc w:val="left"/>
        <w:textAlignment w:val="auto"/>
        <w:outlineLvl w:val="9"/>
        <w:rPr>
          <w:b w:val="0"/>
          <w:bCs w:val="0"/>
        </w:rPr>
      </w:pPr>
      <w:bookmarkStart w:id="557" w:name="_Toc465955292"/>
      <w:bookmarkStart w:id="558" w:name="_Toc465929610"/>
      <w:bookmarkStart w:id="559" w:name="_Toc465929258"/>
      <w:r>
        <w:rPr>
          <w:rFonts w:hint="default"/>
          <w:b w:val="0"/>
          <w:bCs w:val="0"/>
          <w:lang w:eastAsia="zh-CN"/>
        </w:rPr>
        <w:t>列表</w:t>
      </w:r>
      <w:r>
        <w:rPr>
          <w:b w:val="0"/>
          <w:bCs w:val="0"/>
        </w:rPr>
        <w:t>的初始化</w:t>
      </w:r>
      <w:bookmarkEnd w:id="557"/>
      <w:bookmarkEnd w:id="558"/>
      <w:bookmarkEnd w:id="559"/>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bookmarkStart w:id="560" w:name="_Toc465929259"/>
      <w:bookmarkStart w:id="561" w:name="_Toc465955293"/>
      <w:bookmarkStart w:id="562" w:name="_Toc465929611"/>
      <w:r>
        <w:t>如果</w:t>
      </w:r>
      <w:r>
        <w:rPr>
          <w:rFonts w:hint="eastAsia"/>
          <w:lang w:eastAsia="zh-CN"/>
        </w:rPr>
        <w:t>自</w:t>
      </w:r>
      <w:r>
        <w:t>定义了构造函数，</w:t>
      </w:r>
      <w:r>
        <w:rPr>
          <w:rFonts w:hint="eastAsia"/>
          <w:color w:val="00B0F0"/>
          <w:lang w:eastAsia="zh-CN"/>
        </w:rPr>
        <w:t>无论是类还是结构体</w:t>
      </w:r>
      <w:r>
        <w:rPr>
          <w:rFonts w:hint="eastAsia"/>
          <w:lang w:eastAsia="zh-CN"/>
        </w:rPr>
        <w:t>，列表初始化</w:t>
      </w:r>
      <w:bookmarkEnd w:id="560"/>
      <w:bookmarkEnd w:id="561"/>
      <w:bookmarkEnd w:id="562"/>
      <w:r>
        <w:rPr>
          <w:rFonts w:hint="eastAsia"/>
          <w:lang w:eastAsia="zh-CN"/>
        </w:rPr>
        <w:t>调用合适的构造函数</w:t>
      </w:r>
      <w:r>
        <w:rPr>
          <w:rFonts w:hint="default"/>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szCs w:val="28"/>
          <w:lang w:val="en-US" w:eastAsia="zh-CN" w:bidi="ar-SA"/>
        </w:rPr>
      </w:pPr>
      <w:r>
        <w:rPr>
          <w:color w:val="auto"/>
        </w:rPr>
        <w:t>【</w:t>
      </w:r>
      <w:r>
        <w:rPr>
          <w:rFonts w:hint="eastAsia" w:ascii="Times New Roman" w:hAnsi="Times New Roman" w:eastAsia="华文楷体" w:cstheme="minorBidi"/>
          <w:color w:val="auto"/>
          <w:sz w:val="28"/>
          <w:szCs w:val="28"/>
          <w:lang w:val="en-US" w:eastAsia="zh-CN" w:bidi="ar-SA"/>
        </w:rPr>
        <w:t>自定义了构造函数的struct</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rFonts w:hint="eastAsia"/>
          <w:b/>
          <w:bCs/>
          <w:color w:val="00B0F0"/>
          <w:szCs w:val="20"/>
        </w:rPr>
        <w:t>struct</w:t>
      </w:r>
      <w:r>
        <w:rPr>
          <w:b/>
          <w:bCs/>
          <w:color w:val="auto"/>
          <w:szCs w:val="28"/>
        </w:rPr>
        <w:t xml:space="preserve"> </w:t>
      </w:r>
      <w:r>
        <w:rPr>
          <w:color w:val="auto"/>
          <w:szCs w:val="28"/>
        </w:rPr>
        <w:t>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Struct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b/>
          <w:bCs/>
          <w:color w:val="00B0F0"/>
          <w:szCs w:val="28"/>
        </w:rPr>
        <w:t>Student</w:t>
      </w:r>
      <w:r>
        <w:rPr>
          <w:color w:val="auto"/>
          <w:szCs w:val="28"/>
        </w:rPr>
        <w:t>( int age, int height)</w:t>
      </w:r>
      <w:r>
        <w:rPr>
          <w:rFonts w:hint="default"/>
          <w:color w:val="auto"/>
          <w:szCs w:val="2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078" w:firstLineChars="385"/>
        <w:jc w:val="left"/>
        <w:textAlignment w:val="auto"/>
        <w:outlineLvl w:val="9"/>
        <w:rPr>
          <w:rFonts w:hint="eastAsia"/>
          <w:color w:val="auto"/>
          <w:szCs w:val="20"/>
        </w:rPr>
      </w:pPr>
      <w:r>
        <w:rPr>
          <w:rFonts w:hint="eastAsia"/>
          <w:color w:val="auto"/>
          <w:szCs w:val="20"/>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auto"/>
          <w:szCs w:val="28"/>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rFonts w:hint="eastAsia"/>
          <w:color w:val="4D4D4D" w:themeColor="text1"/>
          <w:szCs w:val="28"/>
          <w:lang w:val="en-US" w:eastAsia="zh-CN"/>
          <w14:textFill>
            <w14:solidFill>
              <w14:schemeClr w14:val="tx1"/>
            </w14:solidFill>
          </w14:textFill>
        </w:rPr>
      </w:pPr>
      <w:r>
        <w:rPr>
          <w:color w:val="auto"/>
        </w:rPr>
        <w:t>【</w:t>
      </w:r>
      <w:r>
        <w:rPr>
          <w:rFonts w:hint="eastAsia" w:ascii="Times New Roman" w:hAnsi="Times New Roman" w:eastAsia="华文楷体" w:cstheme="minorBidi"/>
          <w:color w:val="auto"/>
          <w:sz w:val="28"/>
          <w:szCs w:val="28"/>
          <w:lang w:val="en-US" w:eastAsia="zh-CN" w:bidi="ar-SA"/>
        </w:rPr>
        <w:t>自定义了构造函数的</w:t>
      </w:r>
      <w:r>
        <w:rPr>
          <w:rFonts w:hint="eastAsia" w:cstheme="minorBidi"/>
          <w:color w:val="auto"/>
          <w:sz w:val="28"/>
          <w:szCs w:val="28"/>
          <w:lang w:val="en-US" w:eastAsia="zh-CN" w:bidi="ar-SA"/>
        </w:rPr>
        <w:t>class</w:t>
      </w:r>
      <w:r>
        <w:rPr>
          <w:color w:val="auto"/>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rFonts w:hint="eastAsia"/>
          <w:b/>
          <w:bCs/>
          <w:color w:val="00B0F0"/>
          <w:szCs w:val="20"/>
        </w:rPr>
        <w:t>class</w:t>
      </w:r>
      <w:r>
        <w:rPr>
          <w:color w:val="auto"/>
          <w:szCs w:val="28"/>
        </w:rPr>
        <w:t xml:space="preserve">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4D4D4D" w:themeColor="text1"/>
          <w:szCs w:val="28"/>
          <w14:textFill>
            <w14:solidFill>
              <w14:schemeClr w14:val="tx1"/>
            </w14:solidFill>
          </w14:textFill>
        </w:rPr>
      </w:pPr>
      <w:r>
        <w:rPr>
          <w:rFonts w:hint="eastAsia"/>
          <w:color w:val="00B050"/>
          <w:szCs w:val="28"/>
        </w:rPr>
        <w:t>//定义</w:t>
      </w:r>
      <w:r>
        <w:rPr>
          <w:color w:val="00B050"/>
          <w:szCs w:val="28"/>
        </w:rPr>
        <w:t>了构造函数</w:t>
      </w:r>
      <w:r>
        <w:rPr>
          <w:rFonts w:hint="eastAsia"/>
          <w:color w:val="00B050"/>
          <w:szCs w:val="28"/>
        </w:rPr>
        <w:t>的</w:t>
      </w:r>
      <w:r>
        <w:rPr>
          <w:color w:val="00B050"/>
          <w:szCs w:val="28"/>
        </w:rPr>
        <w:t>Class</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color w:val="4D4D4D" w:themeColor="text1"/>
          <w:szCs w:val="28"/>
          <w14:textFill>
            <w14:solidFill>
              <w14:schemeClr w14:val="tx1"/>
            </w14:solidFill>
          </w14:textFill>
        </w:rPr>
      </w:pPr>
      <w:r>
        <w:rPr>
          <w:b/>
          <w:bCs/>
          <w:color w:val="00B0F0"/>
          <w:szCs w:val="28"/>
        </w:rPr>
        <w:t xml:space="preserve">Student </w:t>
      </w:r>
      <w:r>
        <w:rPr>
          <w:color w:val="auto"/>
          <w:szCs w:val="28"/>
        </w:rPr>
        <w:t>( int age, int height);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1600" w:firstLineChars="0"/>
        <w:jc w:val="left"/>
        <w:textAlignment w:val="auto"/>
        <w:outlineLvl w:val="9"/>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rPr>
          <w:rFonts w:hint="eastAsia"/>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调用构造函数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没有找到合适的构造函数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4D4D4D" w:themeColor="text1"/>
          <w:szCs w:val="28"/>
          <w14:textFill>
            <w14:solidFill>
              <w14:schemeClr w14:val="tx1"/>
            </w14:solidFill>
          </w14:textFill>
        </w:rPr>
      </w:pPr>
      <w:r>
        <w:rPr>
          <w:color w:val="auto"/>
          <w:szCs w:val="28"/>
        </w:rPr>
        <w:t>Student student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bookmarkStart w:id="563" w:name="_Toc465929260"/>
      <w:bookmarkStart w:id="564" w:name="_Toc465929612"/>
      <w:bookmarkStart w:id="565" w:name="_Toc465955294"/>
      <w:r>
        <w:rPr>
          <w:color w:val="00B0F0"/>
        </w:rPr>
        <w:t>如果</w:t>
      </w:r>
      <w:r>
        <w:rPr>
          <w:rFonts w:hint="eastAsia"/>
          <w:color w:val="00B0F0"/>
        </w:rPr>
        <w:t>没有</w:t>
      </w:r>
      <w:r>
        <w:rPr>
          <w:color w:val="00B0F0"/>
        </w:rPr>
        <w:t>定义</w:t>
      </w:r>
      <w:r>
        <w:rPr>
          <w:rFonts w:hint="eastAsia"/>
          <w:color w:val="00B0F0"/>
        </w:rPr>
        <w:t>构造</w:t>
      </w:r>
      <w:r>
        <w:rPr>
          <w:color w:val="00B0F0"/>
        </w:rPr>
        <w:t>函数</w:t>
      </w:r>
      <w:r>
        <w:t>，</w:t>
      </w:r>
      <w:r>
        <w:rPr>
          <w:rFonts w:hint="eastAsia"/>
          <w:lang w:eastAsia="zh-CN"/>
        </w:rPr>
        <w:t>因为</w:t>
      </w:r>
      <w:r>
        <w:t>struct</w:t>
      </w:r>
      <w:r>
        <w:rPr>
          <w:rFonts w:hint="eastAsia"/>
          <w:lang w:eastAsia="zh-CN"/>
        </w:rPr>
        <w:t>成员默认的访问权限是</w:t>
      </w:r>
      <w:r>
        <w:rPr>
          <w:rFonts w:hint="eastAsia"/>
          <w:lang w:val="en-US" w:eastAsia="zh-CN"/>
        </w:rPr>
        <w:t>public，class的访问权限是private，所以struct默认</w:t>
      </w:r>
      <w:r>
        <w:rPr>
          <w:rFonts w:hint="eastAsia"/>
        </w:rPr>
        <w:t>可以</w:t>
      </w:r>
      <w:r>
        <w:t>用大括号初始化</w:t>
      </w:r>
      <w:r>
        <w:rPr>
          <w:rFonts w:hint="eastAsia"/>
          <w:lang w:eastAsia="zh-CN"/>
        </w:rPr>
        <w:t>，除非手动将成员变量设置为</w:t>
      </w:r>
      <w:r>
        <w:rPr>
          <w:rFonts w:hint="eastAsia"/>
          <w:lang w:val="en-US" w:eastAsia="zh-CN"/>
        </w:rPr>
        <w:t>private/protected</w:t>
      </w:r>
      <w:r>
        <w:t>；而class</w:t>
      </w:r>
      <w:r>
        <w:rPr>
          <w:rFonts w:hint="eastAsia"/>
          <w:lang w:eastAsia="zh-CN"/>
        </w:rPr>
        <w:t>默认不能使用列表初始化，</w:t>
      </w:r>
      <w:r>
        <w:t>只有在所有成员变量全是public</w:t>
      </w:r>
      <w:r>
        <w:rPr>
          <w:rFonts w:hint="eastAsia"/>
        </w:rPr>
        <w:t>的</w:t>
      </w:r>
      <w:r>
        <w:t>情况下才可以使用</w:t>
      </w:r>
      <w:r>
        <w:rPr>
          <w:rFonts w:hint="eastAsia"/>
          <w:lang w:eastAsia="zh-CN"/>
        </w:rPr>
        <w:t>列表</w:t>
      </w:r>
      <w:r>
        <w:t>初始化。</w:t>
      </w:r>
      <w:bookmarkEnd w:id="563"/>
      <w:bookmarkEnd w:id="564"/>
      <w:bookmarkEnd w:id="565"/>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hd w:val="clear" w:color="FFFFFF" w:fill="D9D9D9"/>
          <w:lang w:val="en-US" w:eastAsia="zh-CN"/>
        </w:rPr>
      </w:pPr>
      <w:bookmarkStart w:id="566" w:name="OLE_LINK67"/>
      <w:r>
        <w:rPr>
          <w:rFonts w:hint="eastAsia"/>
          <w:shd w:val="clear" w:color="FFFFFF" w:fill="D9D9D9"/>
          <w:lang w:val="en-US" w:eastAsia="zh-CN"/>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bookmarkStart w:id="567" w:name="OLE_LINK66"/>
      <w:r>
        <w:rPr>
          <w:color w:val="auto"/>
        </w:rPr>
        <w:t>【struct可以列表初始化public的成员变量】</w:t>
      </w:r>
    </w:p>
    <w:bookmarkEnd w:id="567"/>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struct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int m_height{0};</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struct默认可以进行列表初始化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shd w:val="clear" w:color="auto" w:fill="auto"/>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color w:val="auto"/>
        </w:rPr>
        <w:t>【class不可以列表初始化private的成员变量】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textAlignment w:val="auto"/>
        <w:rPr>
          <w:color w:val="auto"/>
          <w:szCs w:val="28"/>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szCs w:val="28"/>
        </w:rPr>
      </w:pPr>
      <w:r>
        <w:rPr>
          <w:color w:val="auto"/>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lang w:val="en-US" w:eastAsia="zh-CN"/>
        </w:rPr>
      </w:pP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auto"/>
          <w:szCs w:val="28"/>
        </w:rPr>
      </w:pPr>
      <w:r>
        <w:rPr>
          <w:color w:val="auto"/>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class默认不能进行列表初始化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auto"/>
          <w:szCs w:val="28"/>
        </w:rPr>
        <w:t>Student student { 20, 180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olor w:val="4D4D4D" w:themeColor="text1"/>
          <w:szCs w:val="28"/>
          <w:lang w:val="en-US" w:eastAsia="zh-CN"/>
          <w14:textFill>
            <w14:solidFill>
              <w14:schemeClr w14:val="tx1"/>
            </w14:solidFill>
          </w14:textFill>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rPr>
        <w:t>【class可以列表初始化public的成员变量】</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auto"/>
          <w:szCs w:val="28"/>
        </w:rPr>
      </w:pPr>
      <w:r>
        <w:rPr>
          <w:color w:val="auto"/>
          <w:szCs w:val="28"/>
        </w:rPr>
        <w:t>class Student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4D4D4D" w:themeColor="text1"/>
          <w:szCs w:val="28"/>
          <w:lang w:val="en-US" w:eastAsia="zh-CN"/>
          <w14:textFill>
            <w14:solidFill>
              <w14:schemeClr w14:val="tx1"/>
            </w14:solidFill>
          </w14:textFill>
        </w:rPr>
      </w:pPr>
      <w:r>
        <w:rPr>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firstLine="936" w:firstLineChars="0"/>
        <w:textAlignment w:val="auto"/>
        <w:rPr>
          <w:color w:val="4D4D4D" w:themeColor="text1"/>
          <w:szCs w:val="28"/>
          <w14:textFill>
            <w14:solidFill>
              <w14:schemeClr w14:val="tx1"/>
            </w14:solidFill>
          </w14:textFill>
        </w:rPr>
      </w:pPr>
      <w:r>
        <w:rPr>
          <w:rFonts w:hint="eastAsia" w:ascii="Times New Roman" w:hAnsi="Times New Roman" w:eastAsia="华文楷体" w:cstheme="minorBidi"/>
          <w:b/>
          <w:bCs/>
          <w:color w:val="00B0F0"/>
          <w:sz w:val="28"/>
          <w:szCs w:val="28"/>
          <w:lang w:val="en-US" w:eastAsia="zh-CN" w:bidi="ar-SA"/>
        </w:rPr>
        <w:t>public</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color w:val="auto"/>
          <w:szCs w:val="28"/>
        </w:rPr>
      </w:pPr>
      <w:r>
        <w:rPr>
          <w:color w:val="auto"/>
          <w:szCs w:val="28"/>
        </w:rPr>
        <w:t>int m_age{0};</w:t>
      </w:r>
    </w:p>
    <w:p>
      <w:pPr>
        <w:pStyle w:val="53"/>
        <w:keepNext w:val="0"/>
        <w:keepLines w:val="0"/>
        <w:pageBreakBefore w:val="0"/>
        <w:widowControl/>
        <w:kinsoku/>
        <w:wordWrap/>
        <w:overflowPunct/>
        <w:topLinePunct w:val="0"/>
        <w:autoSpaceDE/>
        <w:autoSpaceDN/>
        <w:bidi w:val="0"/>
        <w:adjustRightInd/>
        <w:snapToGrid/>
        <w:spacing w:line="0" w:lineRule="atLeast"/>
        <w:ind w:firstLine="1452" w:firstLineChars="0"/>
        <w:textAlignment w:val="auto"/>
        <w:rPr>
          <w:rFonts w:hint="eastAsia"/>
          <w:color w:val="auto"/>
          <w:szCs w:val="28"/>
        </w:rPr>
      </w:pPr>
      <w:r>
        <w:rPr>
          <w:color w:val="auto"/>
          <w:szCs w:val="28"/>
        </w:rPr>
        <w:t>int m_height{0}</w:t>
      </w:r>
      <w:r>
        <w:rPr>
          <w:rFonts w:hint="eastAsia"/>
          <w:color w:val="auto"/>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auto"/>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1452" w:firstLineChars="0"/>
        <w:textAlignment w:val="auto"/>
        <w:rPr>
          <w:rFonts w:hint="eastAsia" w:eastAsia="华文楷体"/>
          <w:color w:val="auto"/>
          <w:szCs w:val="28"/>
          <w:lang w:val="en-US" w:eastAsia="zh-CN"/>
        </w:rPr>
      </w:pPr>
      <w:r>
        <w:rPr>
          <w:rFonts w:hint="eastAsia"/>
          <w:color w:val="auto"/>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szCs w:val="28"/>
          <w14:textFill>
            <w14:solidFill>
              <w14:schemeClr w14:val="tx1"/>
            </w14:solidFill>
          </w14:textFill>
        </w:rPr>
      </w:pPr>
      <w:r>
        <w:rPr>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 xml:space="preserve"> </w:t>
      </w:r>
      <w:r>
        <w:rPr>
          <w:rFonts w:hint="eastAsia" w:cstheme="minorBidi"/>
          <w:color w:val="00B050"/>
          <w:sz w:val="28"/>
          <w:szCs w:val="28"/>
          <w:lang w:val="en-US" w:eastAsia="zh-CN" w:bidi="ar-SA"/>
        </w:rPr>
        <w:t>class所有成员变量public的情况下可以列表初始化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shd w:val="clear" w:color="FFFFFF" w:fill="D9D9D9"/>
          <w:lang w:val="en-US" w:eastAsia="zh-CN"/>
        </w:rPr>
      </w:pPr>
      <w:r>
        <w:rPr>
          <w:color w:val="auto"/>
          <w:szCs w:val="28"/>
        </w:rPr>
        <w:t>Student student { 20, 180 };</w:t>
      </w:r>
    </w:p>
    <w:bookmarkEnd w:id="566"/>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568" w:name="_Toc1994"/>
      <w:bookmarkStart w:id="569" w:name="_Toc465955302"/>
      <w:bookmarkStart w:id="570" w:name="_Toc465118992"/>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pPr>
      <w:bookmarkStart w:id="571" w:name="_Toc1574613927"/>
      <w:bookmarkStart w:id="572" w:name="_Toc1463328375"/>
      <w:bookmarkStart w:id="573" w:name="_Toc1187213564"/>
      <w:bookmarkStart w:id="574" w:name="_Toc1315099974"/>
      <w:bookmarkStart w:id="575" w:name="_Toc1688217212"/>
      <w:bookmarkStart w:id="576" w:name="_Toc1374460920"/>
      <w:bookmarkStart w:id="577" w:name="_Toc1777886757"/>
      <w:bookmarkStart w:id="578" w:name="_Toc1049703746"/>
      <w:bookmarkStart w:id="579" w:name="_Toc180743933"/>
      <w:bookmarkStart w:id="580" w:name="_Toc1455097010"/>
      <w:bookmarkStart w:id="581" w:name="_Toc1136723695"/>
      <w:bookmarkStart w:id="582" w:name="_Toc812372388"/>
      <w:bookmarkStart w:id="583" w:name="_Toc525712834"/>
      <w:bookmarkStart w:id="584" w:name="_Toc197989369"/>
      <w:bookmarkStart w:id="585" w:name="_Toc1005655408"/>
      <w:bookmarkStart w:id="586" w:name="_Toc127096865"/>
      <w:bookmarkStart w:id="587" w:name="_Toc399186843"/>
      <w:r>
        <w:rPr>
          <w:rFonts w:hint="eastAsia"/>
        </w:rPr>
        <w:t>嵌套类</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在一个类中定义另一个类，嵌套类也称成员类，当嵌套（成员）类只在被嵌套类中使用时很有用，</w:t>
      </w:r>
      <w:r>
        <w:rPr>
          <w:rFonts w:hint="eastAsia"/>
          <w:szCs w:val="28"/>
        </w:rPr>
        <w:t>可以</w:t>
      </w:r>
      <w:r>
        <w:rPr>
          <w:szCs w:val="28"/>
        </w:rPr>
        <w:t>有效的进行逻辑封装和避免命名污染。</w:t>
      </w:r>
    </w:p>
    <w:p>
      <w:pPr>
        <w:pStyle w:val="53"/>
        <w:keepNext w:val="0"/>
        <w:keepLines w:val="0"/>
        <w:pageBreakBefore w:val="0"/>
        <w:widowControl/>
        <w:numPr>
          <w:ilvl w:val="0"/>
          <w:numId w:val="28"/>
        </w:numPr>
        <w:tabs>
          <w:tab w:val="left" w:pos="425"/>
        </w:tabs>
        <w:kinsoku/>
        <w:wordWrap/>
        <w:overflowPunct/>
        <w:topLinePunct w:val="0"/>
        <w:autoSpaceDE/>
        <w:autoSpaceDN/>
        <w:bidi w:val="0"/>
        <w:adjustRightInd/>
        <w:snapToGrid/>
        <w:spacing w:beforeLines="0" w:afterLines="0" w:line="0" w:lineRule="atLeast"/>
        <w:ind w:left="0" w:leftChars="0" w:firstLine="0"/>
        <w:jc w:val="left"/>
        <w:textAlignment w:val="auto"/>
        <w:rPr>
          <w:b w:val="0"/>
          <w:bCs w:val="0"/>
          <w:szCs w:val="20"/>
        </w:rPr>
      </w:pPr>
      <w:r>
        <w:rPr>
          <w:rFonts w:hint="default"/>
          <w:b w:val="0"/>
          <w:bCs w:val="0"/>
          <w:szCs w:val="20"/>
          <w:lang w:eastAsia="zh-CN"/>
        </w:rPr>
        <w:t>何时使用嵌套类</w:t>
      </w:r>
    </w:p>
    <w:p>
      <w:pPr>
        <w:keepNext w:val="0"/>
        <w:keepLines w:val="0"/>
        <w:pageBreakBefore w:val="0"/>
        <w:widowControl/>
        <w:kinsoku/>
        <w:wordWrap/>
        <w:overflowPunct/>
        <w:topLinePunct w:val="0"/>
        <w:autoSpaceDE/>
        <w:autoSpaceDN/>
        <w:bidi w:val="0"/>
        <w:adjustRightInd/>
        <w:snapToGrid/>
        <w:spacing w:line="0" w:lineRule="atLeast"/>
        <w:ind w:left="0" w:leftChars="0" w:firstLine="560"/>
        <w:jc w:val="left"/>
        <w:textAlignment w:val="auto"/>
        <w:rPr>
          <w:rFonts w:hint="eastAsia"/>
          <w:szCs w:val="28"/>
          <w:lang w:eastAsia="zh-CN"/>
        </w:rPr>
      </w:pPr>
      <w:r>
        <w:rPr>
          <w:szCs w:val="28"/>
        </w:rPr>
        <w:t>被嵌套类在逻辑上和嵌套类有明显的</w:t>
      </w:r>
      <w:r>
        <w:rPr>
          <w:b/>
          <w:color w:val="00B0F0"/>
          <w:szCs w:val="28"/>
        </w:rPr>
        <w:t>主从</w:t>
      </w:r>
      <w:r>
        <w:rPr>
          <w:rFonts w:hint="eastAsia"/>
          <w:szCs w:val="28"/>
        </w:rPr>
        <w:t>关系和</w:t>
      </w:r>
      <w:r>
        <w:rPr>
          <w:b/>
          <w:color w:val="00B0F0"/>
          <w:szCs w:val="28"/>
        </w:rPr>
        <w:t>独占</w:t>
      </w:r>
      <w:r>
        <w:rPr>
          <w:szCs w:val="28"/>
        </w:rPr>
        <w:t>关系，即被嵌套类无法脱离嵌套类被调用</w:t>
      </w:r>
      <w:r>
        <w:rPr>
          <w:rFonts w:hint="eastAsia"/>
          <w:szCs w:val="28"/>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bookmarkStart w:id="588" w:name="OLE_LINK9"/>
      <w:r>
        <w:rPr>
          <w:rFonts w:hint="eastAsia"/>
          <w:color w:val="00B050"/>
          <w:vertAlign w:val="baseline"/>
          <w:lang w:val="en-US" w:eastAsia="zh-CN"/>
        </w:rPr>
        <w:t>/*以List为例，List属于一个双向链表，包含了前向节点和</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后向节点，然后节点本身这种数据结构就是为了配合List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jc w:val="left"/>
        <w:textAlignment w:val="auto"/>
        <w:rPr>
          <w:rFonts w:hint="eastAsia"/>
          <w:shd w:val="clear" w:color="FFFFFF" w:fill="D9D9D9"/>
          <w:lang w:val="en-US" w:eastAsia="zh-CN"/>
        </w:rPr>
      </w:pPr>
      <w:r>
        <w:rPr>
          <w:rFonts w:hint="eastAsia"/>
          <w:color w:val="00B050"/>
          <w:vertAlign w:val="baseline"/>
          <w:lang w:val="en-US" w:eastAsia="zh-CN"/>
        </w:rPr>
        <w:t>使用，具有高度的关联，所以</w:t>
      </w:r>
      <w:r>
        <w:rPr>
          <w:rFonts w:hint="default"/>
          <w:color w:val="00B050"/>
          <w:vertAlign w:val="baseline"/>
          <w:lang w:eastAsia="zh-CN"/>
        </w:rPr>
        <w:t>适合使用</w:t>
      </w:r>
      <w:r>
        <w:rPr>
          <w:rFonts w:hint="eastAsia"/>
          <w:color w:val="00B050"/>
          <w:vertAlign w:val="baseline"/>
          <w:lang w:val="en-US" w:eastAsia="zh-CN"/>
        </w:rPr>
        <w:t>嵌套类*/</w:t>
      </w:r>
      <w:bookmarkEnd w:id="58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class 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List()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这里并不希望外部知道Node的细节，所以直接设置</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eastAsia"/>
          <w:color w:val="00B050"/>
          <w:vertAlign w:val="baseline"/>
          <w:lang w:val="en-US" w:eastAsia="zh-CN"/>
        </w:rPr>
        <w:t>为private</w:t>
      </w:r>
      <w:r>
        <w:rPr>
          <w:rFonts w:hint="default"/>
          <w:color w:val="00B050"/>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default"/>
          <w:vertAlign w:val="baseline"/>
          <w:lang w:val="en-US" w:eastAsia="zh-CN"/>
        </w:rPr>
      </w:pPr>
      <w:r>
        <w:rPr>
          <w:rFonts w:hint="default"/>
          <w:b/>
          <w:bCs/>
          <w:color w:val="00B0F0"/>
          <w:vertAlign w:val="baseline"/>
          <w:lang w:val="en-US" w:eastAsia="zh-CN"/>
        </w:rPr>
        <w:t>private</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class Node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int </w:t>
      </w:r>
      <w:r>
        <w:rPr>
          <w:rFonts w:hint="default"/>
          <w:vertAlign w:val="baseline"/>
          <w:lang w:eastAsia="zh-CN"/>
        </w:rPr>
        <w:t>m_</w:t>
      </w:r>
      <w:r>
        <w:rPr>
          <w:rFonts w:hint="default"/>
          <w:vertAlign w:val="baseline"/>
          <w:lang w:val="en-US" w:eastAsia="zh-CN"/>
        </w:rPr>
        <w:t>data</w:t>
      </w:r>
      <w:r>
        <w:rPr>
          <w:rFonts w:hint="default"/>
          <w:vertAlign w:val="baseline"/>
          <w:lang w:eastAsia="zh-CN"/>
        </w:rPr>
        <w:t xml:space="preserve"> { 0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m_pN</w:t>
      </w:r>
      <w:r>
        <w:rPr>
          <w:rFonts w:hint="default"/>
          <w:vertAlign w:val="baseline"/>
          <w:lang w:val="en-US" w:eastAsia="zh-CN"/>
        </w:rPr>
        <w:t>ext</w:t>
      </w:r>
      <w:r>
        <w:rPr>
          <w:rFonts w:hint="default"/>
          <w:vertAlign w:val="baseline"/>
          <w:lang w:eastAsia="zh-CN"/>
        </w:rPr>
        <w:t>{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56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m_pP</w:t>
      </w:r>
      <w:r>
        <w:rPr>
          <w:rFonts w:hint="default"/>
          <w:vertAlign w:val="baseline"/>
          <w:lang w:val="en-US" w:eastAsia="zh-CN"/>
        </w:rPr>
        <w:t>rev</w:t>
      </w:r>
      <w:r>
        <w:rPr>
          <w:rFonts w:hint="default"/>
          <w:vertAlign w:val="baseline"/>
          <w:lang w:eastAsia="zh-CN"/>
        </w:rPr>
        <w:t xml:space="preserve"> { nullptr }</w:t>
      </w: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1600" w:firstLineChars="0"/>
        <w:jc w:val="left"/>
        <w:textAlignment w:val="auto"/>
        <w:rPr>
          <w:rFonts w:hint="default"/>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m_pH</w:t>
      </w:r>
      <w:r>
        <w:rPr>
          <w:rFonts w:hint="default"/>
          <w:vertAlign w:val="baseline"/>
          <w:lang w:val="en-US" w:eastAsia="zh-CN"/>
        </w:rPr>
        <w:t>ead;</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jc w:val="left"/>
        <w:textAlignment w:val="auto"/>
        <w:rPr>
          <w:rFonts w:hint="default"/>
          <w:vertAlign w:val="baseline"/>
          <w:lang w:val="en-US" w:eastAsia="zh-CN"/>
        </w:rPr>
      </w:pPr>
      <w:r>
        <w:rPr>
          <w:rFonts w:hint="default"/>
          <w:vertAlign w:val="baseline"/>
          <w:lang w:val="en-US" w:eastAsia="zh-CN"/>
        </w:rPr>
        <w:t xml:space="preserve">Node* </w:t>
      </w:r>
      <w:r>
        <w:rPr>
          <w:rFonts w:hint="default"/>
          <w:vertAlign w:val="baseline"/>
          <w:lang w:eastAsia="zh-CN"/>
        </w:rPr>
        <w:t>m_pT</w:t>
      </w:r>
      <w:r>
        <w:rPr>
          <w:rFonts w:hint="default"/>
          <w:vertAlign w:val="baseline"/>
          <w:lang w:val="en-US" w:eastAsia="zh-CN"/>
        </w:rPr>
        <w:t>ail;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20" w:firstLineChars="0"/>
        <w:jc w:val="left"/>
        <w:textAlignment w:val="auto"/>
        <w:rPr>
          <w:rFonts w:hint="eastAsia"/>
          <w:shd w:val="clear" w:color="FFFFFF" w:fill="D9D9D9"/>
          <w:lang w:val="en-US" w:eastAsia="zh-CN"/>
        </w:rPr>
      </w:pPr>
      <w:r>
        <w:rPr>
          <w:rFonts w:hint="default"/>
          <w:vertAlign w:val="baseline"/>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jc w:val="left"/>
        <w:textAlignment w:val="auto"/>
        <w:rPr>
          <w:rFonts w:hint="eastAsia"/>
          <w:shd w:val="clear" w:color="FFFFFF" w:fill="D9D9D9"/>
          <w:lang w:val="en-US" w:eastAsia="zh-CN"/>
        </w:rPr>
      </w:pPr>
    </w:p>
    <w:p>
      <w:pPr>
        <w:pStyle w:val="53"/>
        <w:keepNext w:val="0"/>
        <w:keepLines w:val="0"/>
        <w:pageBreakBefore w:val="0"/>
        <w:widowControl/>
        <w:numPr>
          <w:ilvl w:val="0"/>
          <w:numId w:val="28"/>
        </w:numPr>
        <w:tabs>
          <w:tab w:val="left" w:pos="425"/>
        </w:tabs>
        <w:kinsoku/>
        <w:wordWrap/>
        <w:overflowPunct/>
        <w:topLinePunct w:val="0"/>
        <w:autoSpaceDE/>
        <w:autoSpaceDN/>
        <w:bidi w:val="0"/>
        <w:adjustRightInd/>
        <w:snapToGrid/>
        <w:spacing w:beforeLines="0" w:afterLines="0" w:line="0" w:lineRule="atLeast"/>
        <w:ind w:left="0" w:leftChars="0" w:firstLine="0" w:firstLineChars="0"/>
        <w:jc w:val="left"/>
        <w:textAlignment w:val="auto"/>
        <w:rPr>
          <w:rFonts w:hint="default" w:cstheme="minorBidi"/>
          <w:szCs w:val="20"/>
        </w:rPr>
      </w:pPr>
      <w:r>
        <w:rPr>
          <w:rFonts w:hint="default"/>
          <w:b w:val="0"/>
          <w:bCs w:val="0"/>
          <w:szCs w:val="20"/>
          <w:lang w:eastAsia="zh-CN"/>
        </w:rPr>
        <w:t>嵌套类类型的访问权限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cs="宋体"/>
          <w:szCs w:val="28"/>
        </w:rPr>
      </w:pPr>
      <w:r>
        <w:rPr>
          <w:rFonts w:hint="eastAsia" w:cs="宋体"/>
          <w:szCs w:val="28"/>
        </w:rPr>
        <w:t>鉴于嵌套</w:t>
      </w:r>
      <w:r>
        <w:rPr>
          <w:rFonts w:cs="宋体"/>
          <w:szCs w:val="28"/>
        </w:rPr>
        <w:t>类和被嵌套类独</w:t>
      </w:r>
      <w:r>
        <w:rPr>
          <w:rFonts w:hint="eastAsia" w:cs="宋体"/>
          <w:szCs w:val="28"/>
        </w:rPr>
        <w:t>占</w:t>
      </w:r>
      <w:r>
        <w:rPr>
          <w:rFonts w:cs="宋体"/>
          <w:szCs w:val="28"/>
        </w:rPr>
        <w:t>的从属关系，</w:t>
      </w:r>
      <w:r>
        <w:rPr>
          <w:rFonts w:cs="宋体"/>
          <w:b/>
          <w:color w:val="00B0F0"/>
          <w:szCs w:val="28"/>
        </w:rPr>
        <w:t>原则上嵌套类定义为private</w:t>
      </w:r>
      <w:r>
        <w:rPr>
          <w:rFonts w:hint="eastAsia" w:cs="宋体"/>
          <w:szCs w:val="28"/>
        </w:rPr>
        <w:t>，</w:t>
      </w:r>
      <w:r>
        <w:rPr>
          <w:rFonts w:cs="宋体"/>
          <w:szCs w:val="28"/>
        </w:rPr>
        <w:t>但是</w:t>
      </w:r>
      <w:r>
        <w:rPr>
          <w:rFonts w:hint="eastAsia" w:cs="宋体"/>
          <w:szCs w:val="28"/>
        </w:rPr>
        <w:t>还是</w:t>
      </w:r>
      <w:r>
        <w:rPr>
          <w:rFonts w:cs="宋体"/>
          <w:szCs w:val="28"/>
        </w:rPr>
        <w:t>有一些特例情况：</w:t>
      </w:r>
    </w:p>
    <w:p>
      <w:pPr>
        <w:pStyle w:val="53"/>
        <w:keepNext w:val="0"/>
        <w:keepLines w:val="0"/>
        <w:pageBreakBefore w:val="0"/>
        <w:widowControl/>
        <w:numPr>
          <w:ilvl w:val="0"/>
          <w:numId w:val="29"/>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基类</w:t>
      </w:r>
      <w:r>
        <w:t>，</w:t>
      </w:r>
      <w:r>
        <w:rPr>
          <w:rFonts w:hint="eastAsia"/>
        </w:rPr>
        <w:t>嵌套</w:t>
      </w:r>
      <w:r>
        <w:t>类需要</w:t>
      </w:r>
      <w:r>
        <w:rPr>
          <w:rFonts w:hint="eastAsia"/>
        </w:rPr>
        <w:t>被</w:t>
      </w:r>
      <w:r>
        <w:t>继承到派生类。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default" w:cstheme="minorBidi"/>
          <w:color w:val="00B050"/>
          <w:sz w:val="28"/>
          <w:vertAlign w:val="baseline"/>
          <w:lang w:eastAsia="zh-CN" w:bidi="ar-SA"/>
        </w:rPr>
        <w:t>/</w:t>
      </w:r>
      <w:r>
        <w:rPr>
          <w:rFonts w:hint="eastAsia" w:ascii="Times New Roman" w:hAnsi="Times New Roman" w:eastAsia="华文楷体" w:cstheme="minorBidi"/>
          <w:color w:val="00B050"/>
          <w:sz w:val="28"/>
          <w:vertAlign w:val="baseline"/>
          <w:lang w:val="en-US" w:eastAsia="zh-CN" w:bidi="ar-SA"/>
        </w:rPr>
        <w:t>public/protected保证派生类中能够正常访问和调用Buzzer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4D4D4D" w:themeColor="text1"/>
          <w:szCs w:val="28"/>
          <w14:textFill>
            <w14:solidFill>
              <w14:schemeClr w14:val="tx1"/>
            </w14:solidFill>
          </w14:textFill>
        </w:rPr>
      </w:pPr>
      <w:r>
        <w:rPr>
          <w:rFonts w:cs="宋体"/>
          <w:b/>
          <w:bCs/>
          <w:color w:val="00B0F0"/>
          <w:szCs w:val="28"/>
        </w:rPr>
        <w:t>public</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class Buzzer{…};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SPISignalTower: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 xml:space="preserve">class AOISignalTower: public </w:t>
      </w:r>
      <w:r>
        <w:rPr>
          <w:rFonts w:hint="eastAsia" w:cs="宋体"/>
          <w:color w:val="auto"/>
          <w:szCs w:val="28"/>
        </w:rPr>
        <w:t>Signal</w:t>
      </w:r>
      <w:r>
        <w:rPr>
          <w:rFonts w:cs="宋体"/>
          <w:color w:val="auto"/>
          <w:szCs w:val="28"/>
        </w:rPr>
        <w:t>Tower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ascii="Times New Roman" w:hAnsi="Times New Roman" w:eastAsia="华文楷体" w:cstheme="minorBidi"/>
          <w:color w:val="00B050"/>
          <w:sz w:val="28"/>
          <w:vertAlign w:val="baseline"/>
          <w:lang w:eastAsia="zh-CN" w:bidi="ar-SA"/>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cs="宋体"/>
          <w:szCs w:val="28"/>
        </w:rPr>
      </w:pPr>
    </w:p>
    <w:p>
      <w:pPr>
        <w:pStyle w:val="53"/>
        <w:keepNext w:val="0"/>
        <w:keepLines w:val="0"/>
        <w:pageBreakBefore w:val="0"/>
        <w:widowControl/>
        <w:numPr>
          <w:ilvl w:val="0"/>
          <w:numId w:val="29"/>
        </w:numPr>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r>
        <w:rPr>
          <w:rFonts w:hint="eastAsia"/>
        </w:rPr>
        <w:t>参数，</w:t>
      </w:r>
      <w:r>
        <w:t>嵌套类被作为</w:t>
      </w:r>
      <w:r>
        <w:rPr>
          <w:rFonts w:hint="eastAsia"/>
        </w:rPr>
        <w:t>实参</w:t>
      </w:r>
      <w:r>
        <w:rPr>
          <w:rFonts w:hint="default"/>
        </w:rPr>
        <w:t>类型/返回类型</w:t>
      </w:r>
      <w:r>
        <w:t>被传递。</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hd w:val="clear" w:color="FFFFFF" w:fill="D9D9D9"/>
          <w:lang w:val="en-US" w:eastAsia="zh-CN"/>
        </w:rPr>
      </w:pPr>
      <w:bookmarkStart w:id="589" w:name="OLE_LINK10"/>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4D4D4D" w:themeColor="text1"/>
          <w:szCs w:val="28"/>
          <w14:textFill>
            <w14:solidFill>
              <w14:schemeClr w14:val="tx1"/>
            </w14:solidFill>
          </w14:textFill>
        </w:rPr>
      </w:pPr>
      <w:r>
        <w:rPr>
          <w:rFonts w:hint="default" w:cs="宋体"/>
          <w:b/>
          <w:bCs/>
          <w:color w:val="00B0F0"/>
          <w:szCs w:val="28"/>
        </w:rPr>
        <w:t>public</w:t>
      </w:r>
      <w:r>
        <w:rPr>
          <w:rFonts w:hint="default"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eastAsia="zh-CN" w:bidi="ar-SA"/>
        </w:rPr>
        <w:t xml:space="preserve">    </w:t>
      </w: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jc w:val="left"/>
        <w:textAlignment w:val="auto"/>
        <w:outlineLvl w:val="9"/>
        <w:rPr>
          <w:rFonts w:hint="eastAsia" w:cs="宋体"/>
          <w:color w:val="auto"/>
          <w:szCs w:val="28"/>
          <w:lang w:val="en-US" w:eastAsia="zh-CN"/>
        </w:rPr>
      </w:pPr>
      <w:r>
        <w:rPr>
          <w:rFonts w:hint="default" w:cs="宋体"/>
          <w:color w:val="auto"/>
          <w:szCs w:val="28"/>
        </w:rPr>
        <w:t xml:space="preserve">class </w:t>
      </w:r>
      <w:r>
        <w:rPr>
          <w:rFonts w:hint="default" w:cs="宋体"/>
          <w:b/>
          <w:bCs/>
          <w:color w:val="00B0F0"/>
          <w:szCs w:val="28"/>
        </w:rPr>
        <w:t>Input</w:t>
      </w:r>
      <w:r>
        <w:rPr>
          <w:rFonts w:hint="default" w:cs="宋体"/>
          <w:b/>
          <w:bCs/>
          <w:color w:val="00B0F0"/>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输出型号</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class </w:t>
      </w:r>
      <w:r>
        <w:rPr>
          <w:rFonts w:hint="default" w:cs="宋体"/>
          <w:b/>
          <w:bCs/>
          <w:color w:val="00B0F0"/>
          <w:szCs w:val="28"/>
        </w:rPr>
        <w:t>Output</w:t>
      </w:r>
      <w:r>
        <w:rPr>
          <w:rFonts w:hint="default" w:cs="宋体"/>
          <w:b/>
          <w:bCs/>
          <w:color w:val="00B0F0"/>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default" w:cs="宋体"/>
          <w:color w:val="auto"/>
          <w:szCs w:val="28"/>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宋体"/>
          <w:color w:val="auto"/>
          <w:szCs w:val="28"/>
        </w:rPr>
      </w:pPr>
      <w:r>
        <w:rPr>
          <w:rFonts w:hint="default" w:cs="宋体"/>
          <w:color w:val="auto"/>
          <w:szCs w:val="28"/>
        </w:rPr>
        <w:tab/>
      </w:r>
      <w:r>
        <w:rPr>
          <w:rFonts w:hint="default" w:cs="宋体"/>
          <w:color w:val="auto"/>
          <w:szCs w:val="28"/>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void setInputSignals(list&lt;</w:t>
      </w:r>
      <w:r>
        <w:rPr>
          <w:rFonts w:hint="default" w:cs="宋体"/>
          <w:b/>
          <w:bCs/>
          <w:color w:val="00B0F0"/>
          <w:szCs w:val="28"/>
        </w:rPr>
        <w:t>Input</w:t>
      </w:r>
      <w:r>
        <w:rPr>
          <w:rFonts w:hint="default" w:cs="宋体"/>
          <w:b/>
          <w:bCs/>
          <w:color w:val="00B0F0"/>
          <w:szCs w:val="28"/>
          <w:lang w:val="en-US" w:eastAsia="zh-CN"/>
        </w:rPr>
        <w:t>Signal</w:t>
      </w:r>
      <w:r>
        <w:rPr>
          <w:rFonts w:hint="eastAsia" w:cs="宋体"/>
          <w:color w:val="auto"/>
          <w:szCs w:val="28"/>
          <w:lang w:val="en-US" w:eastAsia="zh-CN"/>
        </w:rPr>
        <w:t>&gt; inputs)</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std::list&lt;</w:t>
      </w:r>
      <w:r>
        <w:rPr>
          <w:rFonts w:hint="default" w:cs="宋体"/>
          <w:b/>
          <w:bCs/>
          <w:color w:val="00B0F0"/>
          <w:szCs w:val="28"/>
          <w:lang w:val="en-US" w:eastAsia="zh-CN"/>
        </w:rPr>
        <w:t>Out</w:t>
      </w:r>
      <w:r>
        <w:rPr>
          <w:rFonts w:hint="default" w:cs="宋体"/>
          <w:b/>
          <w:bCs/>
          <w:color w:val="00B0F0"/>
          <w:szCs w:val="28"/>
        </w:rPr>
        <w:t>put</w:t>
      </w:r>
      <w:r>
        <w:rPr>
          <w:rFonts w:hint="default" w:cs="宋体"/>
          <w:b/>
          <w:bCs/>
          <w:color w:val="00B0F0"/>
          <w:szCs w:val="28"/>
          <w:lang w:val="en-US" w:eastAsia="zh-CN"/>
        </w:rPr>
        <w:t>Signal</w:t>
      </w:r>
      <w:r>
        <w:rPr>
          <w:rFonts w:hint="eastAsia" w:cs="宋体"/>
          <w:color w:val="auto"/>
          <w:szCs w:val="28"/>
          <w:lang w:val="en-US" w:eastAsia="zh-CN"/>
        </w:rPr>
        <w:t>&gt; outputSignals()const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宋体"/>
          <w:color w:val="auto"/>
          <w:szCs w:val="28"/>
          <w:lang w:val="en-US" w:eastAsia="zh-CN"/>
        </w:rPr>
      </w:pPr>
      <w:r>
        <w:rPr>
          <w:rFonts w:hint="default" w:cs="宋体"/>
          <w:color w:val="auto"/>
          <w:szCs w:val="28"/>
          <w:lang w:eastAsia="zh-CN"/>
        </w:rPr>
        <w:tab/>
      </w: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ascii="Times New Roman" w:hAnsi="Times New Roman" w:eastAsia="华文楷体" w:cstheme="minorBidi"/>
          <w:color w:val="00B050"/>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ascii="Times New Roman" w:hAnsi="Times New Roman" w:eastAsia="华文楷体"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//如何调用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 xml:space="preserve">BufferedIO </w:t>
      </w:r>
      <w:r>
        <w:rPr>
          <w:rFonts w:hint="eastAsia" w:cs="宋体"/>
          <w:color w:val="auto"/>
          <w:szCs w:val="28"/>
          <w:lang w:val="en-US" w:eastAsia="zh-CN"/>
        </w:rPr>
        <w:t>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BufferedIO</w:t>
      </w:r>
      <w:r>
        <w:rPr>
          <w:rFonts w:hint="eastAsia" w:cs="宋体"/>
          <w:color w:val="auto"/>
          <w:szCs w:val="28"/>
          <w:lang w:val="en-US" w:eastAsia="zh-CN"/>
        </w:rPr>
        <w:t>::</w:t>
      </w:r>
      <w:r>
        <w:rPr>
          <w:rFonts w:hint="default" w:cs="宋体"/>
          <w:color w:val="auto"/>
          <w:szCs w:val="28"/>
        </w:rPr>
        <w:t>Input</w:t>
      </w:r>
      <w:r>
        <w:rPr>
          <w:rFonts w:hint="eastAsia" w:cs="宋体"/>
          <w:color w:val="auto"/>
          <w:szCs w:val="28"/>
          <w:lang w:val="en-US" w:eastAsia="zh-CN"/>
        </w:rPr>
        <w:t>Signal&gt; 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bufferedIO.setInputSignals(tempInputs);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auto"/>
          <w:shd w:val="clear" w:color="FFFFFF" w:fill="D9D9D9"/>
          <w:lang w:val="en-US" w:eastAsia="zh-CN"/>
        </w:rPr>
      </w:pPr>
      <w:r>
        <w:rPr>
          <w:rFonts w:hint="eastAsia" w:cs="宋体"/>
          <w:color w:val="auto"/>
          <w:szCs w:val="28"/>
          <w:lang w:val="en-US" w:eastAsia="zh-CN"/>
        </w:rPr>
        <w:t>auto outputs = bufferedIO.outputSignals();</w:t>
      </w:r>
    </w:p>
    <w:bookmarkEnd w:id="589"/>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jc w:val="left"/>
        <w:textAlignment w:val="auto"/>
        <w:rPr>
          <w:rFonts w:hint="eastAsia"/>
          <w:shd w:val="pct10" w:color="auto" w:fill="FFFFFF"/>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Style w:val="37"/>
          <w:rFonts w:hint="eastAsia"/>
          <w:lang w:eastAsia="zh-CN"/>
        </w:rPr>
      </w:pPr>
      <w:r>
        <w:rPr>
          <w:rFonts w:hint="eastAsia" w:cs="宋体"/>
          <w:szCs w:val="28"/>
        </w:rPr>
        <w:t>被嵌套</w:t>
      </w:r>
      <w:r>
        <w:rPr>
          <w:rFonts w:cs="宋体"/>
          <w:szCs w:val="28"/>
        </w:rPr>
        <w:t>类</w:t>
      </w:r>
      <w:r>
        <w:rPr>
          <w:rFonts w:hint="eastAsia" w:cs="宋体"/>
          <w:szCs w:val="28"/>
        </w:rPr>
        <w:t>不管</w:t>
      </w:r>
      <w:r>
        <w:rPr>
          <w:rFonts w:cs="宋体"/>
          <w:szCs w:val="28"/>
        </w:rPr>
        <w:t>何</w:t>
      </w:r>
      <w:r>
        <w:rPr>
          <w:rFonts w:hint="eastAsia" w:cs="宋体"/>
          <w:szCs w:val="28"/>
        </w:rPr>
        <w:t>种访问</w:t>
      </w:r>
      <w:r>
        <w:rPr>
          <w:rFonts w:cs="宋体"/>
          <w:szCs w:val="28"/>
        </w:rPr>
        <w:t>权限，</w:t>
      </w:r>
      <w:r>
        <w:rPr>
          <w:rFonts w:hint="eastAsia" w:cs="宋体"/>
          <w:szCs w:val="28"/>
        </w:rPr>
        <w:t>必须</w:t>
      </w:r>
      <w:r>
        <w:rPr>
          <w:rFonts w:cs="宋体"/>
          <w:szCs w:val="28"/>
        </w:rPr>
        <w:t>要保证</w:t>
      </w:r>
      <w:r>
        <w:rPr>
          <w:rFonts w:hint="eastAsia" w:cs="宋体"/>
          <w:szCs w:val="28"/>
        </w:rPr>
        <w:t>被</w:t>
      </w:r>
      <w:r>
        <w:rPr>
          <w:rFonts w:cs="宋体"/>
          <w:szCs w:val="28"/>
        </w:rPr>
        <w:t>嵌套类的</w:t>
      </w:r>
      <w:r>
        <w:rPr>
          <w:rFonts w:cs="宋体"/>
          <w:b/>
          <w:color w:val="00B0F0"/>
          <w:szCs w:val="28"/>
        </w:rPr>
        <w:t>成员变量</w:t>
      </w:r>
      <w:r>
        <w:rPr>
          <w:rFonts w:cs="宋体"/>
          <w:szCs w:val="28"/>
        </w:rPr>
        <w:t>只会出现在</w:t>
      </w:r>
      <w:r>
        <w:rPr>
          <w:rFonts w:cs="宋体"/>
          <w:b/>
          <w:color w:val="00B0F0"/>
          <w:szCs w:val="28"/>
        </w:rPr>
        <w:t>被嵌套类</w:t>
      </w:r>
      <w:r>
        <w:rPr>
          <w:rFonts w:cs="宋体"/>
          <w:szCs w:val="28"/>
        </w:rPr>
        <w:t>中</w:t>
      </w:r>
      <w:r>
        <w:rPr>
          <w:rStyle w:val="37"/>
          <w:rFonts w:hint="eastAsia"/>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为BufferedIO 的嵌入类，</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00B050"/>
          <w:szCs w:val="28"/>
        </w:rPr>
      </w:pPr>
      <w:r>
        <w:rPr>
          <w:rFonts w:hint="default" w:cs="宋体"/>
          <w:color w:val="00B050"/>
          <w:szCs w:val="28"/>
        </w:rPr>
        <w:t>同时也是其嵌入成员对象的类型，这种方式可以被接受*/</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class BufferedIO</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宋体"/>
          <w:b w:val="0"/>
          <w:bCs w:val="0"/>
          <w:color w:val="auto"/>
          <w:szCs w:val="28"/>
        </w:rPr>
      </w:pPr>
      <w:r>
        <w:rPr>
          <w:rFonts w:hint="default" w:cs="宋体"/>
          <w:b w:val="0"/>
          <w:bCs w:val="0"/>
          <w:color w:val="auto"/>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输入</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Input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ascii="Times New Roman" w:hAnsi="Times New Roman" w:eastAsia="华文楷体" w:cstheme="minorBidi"/>
          <w:color w:val="00B050"/>
          <w:sz w:val="28"/>
          <w:vertAlign w:val="baseline"/>
          <w:lang w:val="en-US" w:eastAsia="zh-CN" w:bidi="ar-SA"/>
        </w:rPr>
        <w:t>//</w:t>
      </w:r>
      <w:r>
        <w:rPr>
          <w:rFonts w:hint="eastAsia" w:cstheme="minorBidi"/>
          <w:color w:val="00B050"/>
          <w:sz w:val="28"/>
          <w:vertAlign w:val="baseline"/>
          <w:lang w:val="en-US" w:eastAsia="zh-CN" w:bidi="ar-SA"/>
        </w:rPr>
        <w:t>输出</w:t>
      </w:r>
      <w:r>
        <w:rPr>
          <w:rFonts w:hint="default" w:cstheme="minorBidi"/>
          <w:color w:val="00B050"/>
          <w:sz w:val="28"/>
          <w:vertAlign w:val="baseline"/>
          <w:lang w:eastAsia="zh-CN" w:bidi="ar-SA"/>
        </w:rPr>
        <w:t>信</w:t>
      </w:r>
      <w:r>
        <w:rPr>
          <w:rFonts w:hint="eastAsia" w:cstheme="minorBidi"/>
          <w:color w:val="00B050"/>
          <w:sz w:val="28"/>
          <w:vertAlign w:val="baseline"/>
          <w:lang w:val="en-US" w:eastAsia="zh-CN" w:bidi="ar-SA"/>
        </w:rPr>
        <w:t>号</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class Output</w:t>
      </w:r>
      <w:r>
        <w:rPr>
          <w:rFonts w:hint="eastAsia" w:cs="宋体"/>
          <w:color w:val="auto"/>
          <w:szCs w:val="28"/>
          <w:lang w:val="en-US" w:eastAsia="zh-CN"/>
        </w:rPr>
        <w:t>Signal</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default" w:cs="宋体"/>
          <w:color w:val="auto"/>
          <w:szCs w:val="28"/>
        </w:rPr>
      </w:pPr>
      <w:r>
        <w:rPr>
          <w:rFonts w:hint="default" w:cs="宋体"/>
          <w:color w:val="auto"/>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default" w:cs="宋体"/>
          <w:color w:val="auto"/>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作为</w:t>
      </w:r>
      <w:bookmarkStart w:id="590" w:name="OLE_LINK11"/>
      <w:r>
        <w:rPr>
          <w:rFonts w:hint="eastAsia" w:cstheme="minorBidi"/>
          <w:color w:val="00B050"/>
          <w:sz w:val="28"/>
          <w:vertAlign w:val="baseline"/>
          <w:lang w:val="en-US" w:eastAsia="zh-CN" w:bidi="ar-SA"/>
        </w:rPr>
        <w:t>BufferedIO</w:t>
      </w:r>
      <w:bookmarkEnd w:id="590"/>
      <w:r>
        <w:rPr>
          <w:rFonts w:hint="eastAsia" w:cstheme="minorBidi"/>
          <w:color w:val="00B050"/>
          <w:sz w:val="28"/>
          <w:vertAlign w:val="baseline"/>
          <w:lang w:val="en-US" w:eastAsia="zh-CN" w:bidi="ar-SA"/>
        </w:rPr>
        <w:t>的嵌入类，</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Signal类型对象出现在</w:t>
      </w:r>
      <w:r>
        <w:rPr>
          <w:rFonts w:hint="default" w:cstheme="minorBidi"/>
          <w:color w:val="00B050"/>
          <w:sz w:val="28"/>
          <w:vertAlign w:val="baseline"/>
          <w:lang w:val="en-US" w:eastAsia="zh-CN" w:bidi="ar-SA"/>
        </w:rPr>
        <w:t>BufferedIO</w:t>
      </w:r>
      <w:r>
        <w:rPr>
          <w:rFonts w:hint="eastAsia" w:cstheme="minorBidi"/>
          <w:color w:val="00B050"/>
          <w:sz w:val="28"/>
          <w:vertAlign w:val="baseline"/>
          <w:lang w:val="en-US" w:eastAsia="zh-CN" w:bidi="ar-SA"/>
        </w:rPr>
        <w:t>是对的。*/</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w:t>
      </w:r>
      <w:r>
        <w:rPr>
          <w:rFonts w:hint="default" w:cs="宋体"/>
          <w:color w:val="auto"/>
          <w:szCs w:val="28"/>
        </w:rPr>
        <w:t>Input</w:t>
      </w:r>
      <w:r>
        <w:rPr>
          <w:rFonts w:hint="eastAsia" w:cs="宋体"/>
          <w:color w:val="auto"/>
          <w:szCs w:val="28"/>
          <w:lang w:val="en-US" w:eastAsia="zh-CN"/>
        </w:rPr>
        <w:t>Signal&gt;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std::list&lt;Out</w:t>
      </w:r>
      <w:r>
        <w:rPr>
          <w:rFonts w:hint="default" w:cs="宋体"/>
          <w:color w:val="auto"/>
          <w:szCs w:val="28"/>
        </w:rPr>
        <w:t>put</w:t>
      </w:r>
      <w:r>
        <w:rPr>
          <w:rFonts w:hint="eastAsia" w:cs="宋体"/>
          <w:color w:val="auto"/>
          <w:szCs w:val="28"/>
          <w:lang w:val="en-US" w:eastAsia="zh-CN"/>
        </w:rPr>
        <w:t>Signal&gt;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cs="宋体"/>
          <w:color w:val="auto"/>
          <w:szCs w:val="28"/>
        </w:rPr>
      </w:pPr>
      <w:r>
        <w:rPr>
          <w:rFonts w:hint="default"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/*Motor类型中包含Input</w:t>
      </w:r>
      <w:r>
        <w:rPr>
          <w:rFonts w:hint="eastAsia" w:cs="宋体"/>
          <w:color w:val="00B050"/>
          <w:szCs w:val="28"/>
          <w:lang w:val="en-US" w:eastAsia="zh-CN"/>
        </w:rPr>
        <w:t>Signal</w:t>
      </w:r>
      <w:r>
        <w:rPr>
          <w:rFonts w:hint="default" w:cs="宋体"/>
          <w:color w:val="00B050"/>
          <w:szCs w:val="28"/>
        </w:rPr>
        <w:t xml:space="preserve"> 和 Output</w:t>
      </w:r>
      <w:r>
        <w:rPr>
          <w:rFonts w:hint="eastAsia" w:cs="宋体"/>
          <w:color w:val="00B050"/>
          <w:szCs w:val="28"/>
          <w:lang w:val="en-US" w:eastAsia="zh-CN"/>
        </w:rPr>
        <w:t>Signal</w:t>
      </w:r>
      <w:r>
        <w:rPr>
          <w:rFonts w:hint="default" w:cs="宋体"/>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cs="宋体"/>
          <w:color w:val="00B050"/>
          <w:szCs w:val="28"/>
        </w:rPr>
      </w:pPr>
      <w:r>
        <w:rPr>
          <w:rFonts w:hint="default" w:cs="宋体"/>
          <w:color w:val="00B050"/>
          <w:szCs w:val="28"/>
        </w:rPr>
        <w:t xml:space="preserve">类型的成员变量，这种方式不能被*/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class Motor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cs="宋体"/>
          <w:color w:val="auto"/>
          <w:szCs w:val="28"/>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default" w:cstheme="minorBidi"/>
          <w:color w:val="00B050"/>
          <w:sz w:val="28"/>
          <w:vertAlign w:val="baseline"/>
          <w:lang w:val="en-US" w:eastAsia="zh-CN" w:bidi="ar-SA"/>
        </w:rPr>
        <w:t>Input</w:t>
      </w:r>
      <w:r>
        <w:rPr>
          <w:rFonts w:hint="eastAsia" w:cstheme="minorBidi"/>
          <w:color w:val="00B050"/>
          <w:sz w:val="28"/>
          <w:vertAlign w:val="baseline"/>
          <w:lang w:val="en-US" w:eastAsia="zh-CN" w:bidi="ar-SA"/>
        </w:rPr>
        <w:t>Signal和</w:t>
      </w:r>
      <w:r>
        <w:rPr>
          <w:rFonts w:hint="default" w:cstheme="minorBidi"/>
          <w:color w:val="00B050"/>
          <w:sz w:val="28"/>
          <w:vertAlign w:val="baseline"/>
          <w:lang w:val="en-US" w:eastAsia="zh-CN" w:bidi="ar-SA"/>
        </w:rPr>
        <w:t>Output</w:t>
      </w:r>
      <w:r>
        <w:rPr>
          <w:rFonts w:hint="eastAsia" w:cstheme="minorBidi"/>
          <w:color w:val="00B050"/>
          <w:sz w:val="28"/>
          <w:vertAlign w:val="baseline"/>
          <w:lang w:val="en-US" w:eastAsia="zh-CN" w:bidi="ar-SA"/>
        </w:rPr>
        <w:t>Signal类型对象不建议现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color w:val="00B050"/>
          <w:sz w:val="28"/>
          <w:vertAlign w:val="baseline"/>
          <w:lang w:val="en-US" w:eastAsia="zh-CN" w:bidi="ar-SA"/>
        </w:rPr>
      </w:pPr>
      <w:r>
        <w:rPr>
          <w:rFonts w:hint="eastAsia" w:cstheme="minorBidi"/>
          <w:color w:val="00B050"/>
          <w:sz w:val="28"/>
          <w:vertAlign w:val="baseline"/>
          <w:lang w:val="en-US" w:eastAsia="zh-CN" w:bidi="ar-SA"/>
        </w:rPr>
        <w:t>BufferedIO以外的其它类*/</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default" w:cs="宋体"/>
          <w:color w:val="auto"/>
          <w:szCs w:val="28"/>
        </w:rPr>
        <w:t>Input</w:t>
      </w:r>
      <w:r>
        <w:rPr>
          <w:rFonts w:hint="eastAsia" w:cs="宋体"/>
          <w:color w:val="auto"/>
          <w:szCs w:val="28"/>
          <w:lang w:val="en-US" w:eastAsia="zh-CN"/>
        </w:rPr>
        <w:t>Signal m_inputSignals;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宋体"/>
          <w:color w:val="auto"/>
          <w:szCs w:val="28"/>
          <w:lang w:val="en-US" w:eastAsia="zh-CN"/>
        </w:rPr>
      </w:pPr>
      <w:r>
        <w:rPr>
          <w:rFonts w:hint="eastAsia" w:cs="宋体"/>
          <w:color w:val="auto"/>
          <w:szCs w:val="28"/>
          <w:lang w:val="en-US" w:eastAsia="zh-CN"/>
        </w:rPr>
        <w:t>Out</w:t>
      </w:r>
      <w:r>
        <w:rPr>
          <w:rFonts w:hint="default" w:cs="宋体"/>
          <w:color w:val="auto"/>
          <w:szCs w:val="28"/>
        </w:rPr>
        <w:t>put</w:t>
      </w:r>
      <w:r>
        <w:rPr>
          <w:rFonts w:hint="eastAsia" w:cs="宋体"/>
          <w:color w:val="auto"/>
          <w:szCs w:val="28"/>
          <w:lang w:val="en-US" w:eastAsia="zh-CN"/>
        </w:rPr>
        <w:t>Signal m_outputSignals;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pPr>
      <w:bookmarkStart w:id="591" w:name="_Toc163428403"/>
      <w:bookmarkStart w:id="592" w:name="_Toc465118993"/>
      <w:bookmarkStart w:id="593" w:name="_Toc932843949"/>
      <w:bookmarkStart w:id="594" w:name="_Toc1527150592"/>
      <w:bookmarkStart w:id="595" w:name="_Toc640437349"/>
      <w:bookmarkStart w:id="596" w:name="_Toc180144342"/>
      <w:bookmarkStart w:id="597" w:name="_Toc1939459311"/>
      <w:bookmarkStart w:id="598" w:name="_Toc1538105031"/>
      <w:bookmarkStart w:id="599" w:name="_Toc67945996"/>
      <w:bookmarkStart w:id="600" w:name="_Toc465955303"/>
      <w:bookmarkStart w:id="601" w:name="_Toc2071699712"/>
      <w:bookmarkStart w:id="602" w:name="_Toc1028449503"/>
      <w:bookmarkStart w:id="603" w:name="_Toc798303660"/>
      <w:bookmarkStart w:id="604" w:name="_Toc4225"/>
      <w:bookmarkStart w:id="605" w:name="_Toc26642864"/>
      <w:bookmarkStart w:id="606" w:name="_Toc1196187586"/>
      <w:bookmarkStart w:id="607" w:name="_Toc1720343797"/>
      <w:bookmarkStart w:id="608" w:name="_Toc1575537813"/>
      <w:bookmarkStart w:id="609" w:name="_Toc1533729539"/>
      <w:bookmarkStart w:id="610" w:name="_Toc533263075"/>
      <w:r>
        <w:rPr>
          <w:rFonts w:hint="eastAsia"/>
        </w:rPr>
        <w:t>默认构造函数</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szCs w:val="28"/>
        </w:rPr>
      </w:pPr>
      <w:r>
        <w:rPr>
          <w:rFonts w:cs="宋体"/>
          <w:szCs w:val="28"/>
        </w:rPr>
        <w:t>默认构造函数由编译器提供</w:t>
      </w:r>
      <w:r>
        <w:rPr>
          <w:rFonts w:hint="eastAsia" w:cs="宋体"/>
          <w:szCs w:val="28"/>
        </w:rPr>
        <w:t>，</w:t>
      </w:r>
      <w:r>
        <w:rPr>
          <w:rFonts w:cs="宋体"/>
          <w:szCs w:val="28"/>
        </w:rPr>
        <w:t>它可以是没有任何形参的构造函数，也可以是实参全部有默认值的构造函数。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虽然没有</w:t>
      </w:r>
      <w:r>
        <w:rPr>
          <w:rFonts w:hint="eastAsia"/>
          <w:color w:val="00B050"/>
        </w:rPr>
        <w:t>显</w:t>
      </w:r>
      <w:r>
        <w:rPr>
          <w:color w:val="00B050"/>
        </w:rPr>
        <w:t>式的写构造函数，但是编译器会默认实现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m_length{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m_width{ 1.0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m_height{ 1.0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Box box</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虽然编译器提供的默认构造函数有时可以提供方便，但是毕竟有潜在的隐患</w:t>
      </w:r>
      <w:r>
        <w:t>：</w:t>
      </w:r>
    </w:p>
    <w:p>
      <w:pPr>
        <w:pStyle w:val="53"/>
        <w:keepNext w:val="0"/>
        <w:keepLines w:val="0"/>
        <w:pageBreakBefore w:val="0"/>
        <w:widowControl/>
        <w:numPr>
          <w:ilvl w:val="0"/>
          <w:numId w:val="30"/>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初始化问题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默认</w:t>
      </w:r>
      <w:r>
        <w:t>构造函数</w:t>
      </w:r>
      <w:r>
        <w:rPr>
          <w:b/>
          <w:color w:val="00B0F0"/>
        </w:rPr>
        <w:t>不会初始化成员变量</w:t>
      </w:r>
      <w:r>
        <w:t>。</w:t>
      </w:r>
      <w:r>
        <w:rPr>
          <w:rFonts w:hint="eastAsia"/>
        </w:rPr>
        <w:t>如果</w:t>
      </w:r>
      <w:r>
        <w:t>没有指定构造函数，容易造成成员变量值不确定的风险。</w:t>
      </w:r>
      <w:r>
        <w:rPr>
          <w:rFonts w:hint="eastAsia"/>
          <w:lang w:eastAsia="zh-CN"/>
        </w:rPr>
        <w:t>具体见</w:t>
      </w:r>
      <w:r>
        <w:rPr>
          <w:rFonts w:hint="default"/>
          <w:lang w:eastAsia="zh-CN"/>
        </w:rPr>
        <w:t>:</w:t>
      </w:r>
      <w:r>
        <w:rPr>
          <w:rFonts w:hint="eastAsia"/>
          <w:color w:val="002060"/>
          <w:u w:val="none"/>
          <w:lang w:eastAsia="zh-CN"/>
        </w:rPr>
        <w:fldChar w:fldCharType="begin"/>
      </w:r>
      <w:r>
        <w:rPr>
          <w:rFonts w:hint="eastAsia"/>
          <w:color w:val="002060"/>
          <w:u w:val="none"/>
          <w:lang w:eastAsia="zh-CN"/>
        </w:rPr>
        <w:instrText xml:space="preserve"> HYPERLINK \l "_避免变量的不确定值" </w:instrText>
      </w:r>
      <w:r>
        <w:rPr>
          <w:rFonts w:hint="eastAsia"/>
          <w:color w:val="002060"/>
          <w:u w:val="none"/>
          <w:lang w:eastAsia="zh-CN"/>
        </w:rPr>
        <w:fldChar w:fldCharType="separate"/>
      </w:r>
      <w:r>
        <w:rPr>
          <w:rStyle w:val="35"/>
          <w:rFonts w:hint="eastAsia"/>
          <w:color w:val="002060"/>
          <w:lang w:eastAsia="zh-CN"/>
        </w:rPr>
        <w:t>五</w:t>
      </w:r>
      <w:r>
        <w:rPr>
          <w:rStyle w:val="35"/>
          <w:rFonts w:hint="eastAsia"/>
          <w:color w:val="002060"/>
          <w:lang w:val="en-US" w:eastAsia="zh-CN"/>
        </w:rPr>
        <w:t>/</w:t>
      </w:r>
      <w:r>
        <w:rPr>
          <w:rStyle w:val="35"/>
          <w:rFonts w:hint="default"/>
          <w:color w:val="002060"/>
          <w:lang w:eastAsia="zh-CN"/>
        </w:rPr>
        <w:t>4 避免变量的不确定值</w:t>
      </w:r>
      <w:r>
        <w:rPr>
          <w:rFonts w:hint="eastAsia"/>
          <w:color w:val="002060"/>
          <w:u w:val="none"/>
          <w:lang w:eastAsia="zh-CN"/>
        </w:rPr>
        <w:fldChar w:fldCharType="end"/>
      </w:r>
      <w:r>
        <w:rPr>
          <w:rFonts w:hint="eastAsia"/>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/*对象创建后m_age的值是不确定的*/</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int m_age;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//调用编译器自动生成的默认构造函数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default"/>
          <w:szCs w:val="28"/>
          <w:lang w:eastAsia="zh-CN"/>
        </w:rPr>
        <w:t>Person person {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30"/>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效率问题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如果</w:t>
      </w:r>
      <w:r>
        <w:t>成员变量</w:t>
      </w:r>
      <w:r>
        <w:rPr>
          <w:rFonts w:hint="eastAsia"/>
        </w:rPr>
        <w:t>没有</w:t>
      </w:r>
      <w:r>
        <w:t>初始化的情况下，成员变量会进入</w:t>
      </w:r>
      <w:r>
        <w:rPr>
          <w:b/>
          <w:color w:val="00B0F0"/>
        </w:rPr>
        <w:t>默认的构造函数</w:t>
      </w:r>
      <w:r>
        <w:t>，然后再进入</w:t>
      </w:r>
      <w:r>
        <w:rPr>
          <w:b/>
          <w:color w:val="00B0F0"/>
        </w:rPr>
        <w:t>指定的构造函数</w:t>
      </w:r>
      <w:r>
        <w:t>。为了</w:t>
      </w:r>
      <w:r>
        <w:rPr>
          <w:rFonts w:hint="eastAsia"/>
        </w:rPr>
        <w:t>减少</w:t>
      </w:r>
      <w:r>
        <w:t>这一次调用</w:t>
      </w:r>
      <w:r>
        <w:rPr>
          <w:rFonts w:hint="eastAsia"/>
        </w:rPr>
        <w:t>提高执行效率</w:t>
      </w:r>
      <w:r>
        <w:t>，最好自己实现</w:t>
      </w:r>
      <w:r>
        <w:rPr>
          <w:rFonts w:hint="eastAsia"/>
        </w:rPr>
        <w:t>使用</w:t>
      </w:r>
      <w:r>
        <w:t>初始化列表的方式实现默认构造函数</w:t>
      </w:r>
      <w:r>
        <w:rPr>
          <w:rFonts w:hint="eastAsi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0" w:lineRule="atLeast"/>
        <w:ind w:firstLine="0" w:firstLineChars="0"/>
        <w:outlineLvl w:val="9"/>
        <w:rPr>
          <w:rFonts w:hint="eastAsia"/>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class Cube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textAlignment w:val="auto"/>
      </w:pPr>
      <w:r>
        <w:t>private:</w:t>
      </w:r>
    </w:p>
    <w:p>
      <w:pPr>
        <w:spacing w:line="0" w:lineRule="atLeast"/>
        <w:ind w:firstLine="520"/>
        <w:rPr>
          <w:color w:val="00B050"/>
          <w:szCs w:val="28"/>
        </w:rPr>
      </w:pPr>
      <w:r>
        <w:rPr>
          <w:color w:val="00B050"/>
          <w:szCs w:val="28"/>
        </w:rPr>
        <w:t xml:space="preserve">   </w:t>
      </w:r>
      <w:r>
        <w:rPr>
          <w:i w:val="0"/>
          <w:color w:val="00B050"/>
          <w:szCs w:val="28"/>
        </w:rPr>
        <w:t xml:space="preserve">/*如果有一个成员没有进行初始化，同时没有显式定义默认  </w:t>
      </w:r>
      <w:r>
        <w:rPr>
          <w:i w:val="0"/>
          <w:color w:val="00B050"/>
          <w:szCs w:val="28"/>
        </w:rPr>
        <w:tab/>
      </w:r>
      <w:r>
        <w:rPr>
          <w:i w:val="0"/>
          <w:color w:val="00B050"/>
          <w:szCs w:val="28"/>
        </w:rPr>
        <w:tab/>
      </w:r>
      <w:r>
        <w:rPr>
          <w:i w:val="0"/>
          <w:color w:val="00B050"/>
          <w:szCs w:val="28"/>
        </w:rPr>
        <w:t xml:space="preserve"> 的构造函数的话，那么会调用,编译器默认生成的默认构造</w:t>
      </w:r>
      <w:r>
        <w:rPr>
          <w:i w:val="0"/>
          <w:color w:val="00B050"/>
          <w:szCs w:val="28"/>
        </w:rPr>
        <w:tab/>
      </w:r>
      <w:r>
        <w:rPr>
          <w:i w:val="0"/>
          <w:color w:val="00B050"/>
          <w:szCs w:val="28"/>
        </w:rPr>
        <w:tab/>
      </w:r>
      <w:r>
        <w:rPr>
          <w:i w:val="0"/>
          <w:color w:val="00B050"/>
          <w:szCs w:val="28"/>
        </w:rPr>
        <w:t xml:space="preserve"> 函数，会多一次调用*/</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color w:val="BEC0C2"/>
        </w:rPr>
        <w:t xml:space="preserve">  </w:t>
      </w:r>
      <w:r>
        <w:rPr>
          <w:color w:val="BEC0C2"/>
        </w:rPr>
        <w:tab/>
      </w:r>
      <w:r>
        <w:rPr>
          <w:rFonts w:ascii="Times New Roman" w:hAnsi="Times New Roman" w:eastAsia="华文楷体" w:cstheme="minorBidi"/>
          <w:sz w:val="28"/>
          <w:szCs w:val="20"/>
        </w:rPr>
        <w:t>int m_side</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1</w:t>
      </w: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w:t>
      </w:r>
      <w:r>
        <w:rPr>
          <w:rFonts w:ascii="Times New Roman" w:hAnsi="Times New Roman" w:eastAsia="华文楷体" w:cstheme="minorBidi"/>
          <w:sz w:val="28"/>
          <w:szCs w:val="20"/>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double m_area{0.1*2/3};</w:t>
      </w:r>
    </w:p>
    <w:p>
      <w:pPr>
        <w:pStyle w:val="27"/>
        <w:spacing w:line="0" w:lineRule="atLeast"/>
        <w:ind w:left="0" w:firstLine="0"/>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rPr>
        <w:tab/>
      </w:r>
      <w:r>
        <w:rPr>
          <w:rFonts w:ascii="Times New Roman" w:hAnsi="Times New Roman" w:eastAsia="华文楷体" w:cstheme="minorBidi"/>
          <w:sz w:val="28"/>
          <w:szCs w:val="20"/>
        </w:rPr>
        <w:t>float m_ratio{0.01};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textAlignment w:val="auto"/>
      </w:pP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left="0" w:leftChars="0" w:firstLine="0" w:firstLineChars="0"/>
        <w:textAlignment w:val="auto"/>
        <w:outlineLvl w:val="9"/>
        <w:rPr>
          <w:rFonts w:hint="eastAsia"/>
        </w:rPr>
      </w:pPr>
      <w:r>
        <w:rPr>
          <w:rFonts w:hint="default"/>
          <w:shd w:val="clear" w:color="FFFFFF" w:fill="D9D9D9"/>
          <w:lang w:eastAsia="zh-CN"/>
        </w:rPr>
        <w:t>如何调用</w:t>
      </w:r>
      <w:r>
        <w:rPr>
          <w:rFonts w:hint="eastAsia"/>
          <w:shd w:val="clear" w:color="FFFFFF" w:fill="D9D9D9"/>
          <w:lang w:val="en-US" w:eastAsia="zh-CN"/>
        </w:rPr>
        <w:t>:</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start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int cnt = 50000000;</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for</w:t>
      </w:r>
      <w:r>
        <w:rPr>
          <w:rFonts w:ascii="Times New Roman" w:hAnsi="Times New Roman" w:eastAsia="华文楷体" w:cstheme="minorBidi"/>
          <w:sz w:val="28"/>
          <w:szCs w:val="20"/>
        </w:rPr>
        <w:t xml:space="preserve"> (int i = 0; i &lt; cnt; ++i)</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Cube cube1;</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i w:val="0"/>
          <w:sz w:val="28"/>
          <w:szCs w:val="20"/>
        </w:rPr>
        <w:t>auto</w:t>
      </w:r>
      <w:r>
        <w:rPr>
          <w:rFonts w:ascii="Times New Roman" w:hAnsi="Times New Roman" w:eastAsia="华文楷体" w:cstheme="minorBidi"/>
          <w:sz w:val="28"/>
          <w:szCs w:val="20"/>
        </w:rPr>
        <w:t xml:space="preserve"> end = chrono::steady_clock::now();</w:t>
      </w:r>
    </w:p>
    <w:p>
      <w:pPr>
        <w:pStyle w:val="27"/>
        <w:keepNext w:val="0"/>
        <w:keepLines w:val="0"/>
        <w:widowControl/>
        <w:suppressLineNumbers w:val="0"/>
        <w:spacing w:before="0" w:beforeAutospacing="0" w:after="0" w:afterAutospacing="0" w:line="0" w:lineRule="atLeast"/>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cout &lt;&lt; chrono::duration &lt;double, milli&gt; (end-start).count() &lt;&lt;endl;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rPr>
      </w:pPr>
      <w:r>
        <w:rPr>
          <w:rFonts w:hint="default"/>
        </w:rPr>
        <w:t xml:space="preserve">   </w:t>
      </w:r>
      <w:r>
        <w:rPr>
          <w:rFonts w:hint="eastAsia"/>
          <w:lang w:val="en-US"/>
        </w:rPr>
        <w:t>分别在注释</w:t>
      </w:r>
      <w:r>
        <w:rPr>
          <w:rFonts w:hint="eastAsia" w:ascii="Times New Roman" w:hAnsi="Times New Roman" w:eastAsia="华文楷体" w:cstheme="minorBidi"/>
          <w:sz w:val="28"/>
          <w:szCs w:val="20"/>
        </w:rPr>
        <w:t>m_side</w:t>
      </w:r>
      <w:r>
        <w:rPr>
          <w:rFonts w:hint="eastAsia" w:cstheme="minorBidi"/>
          <w:sz w:val="28"/>
          <w:szCs w:val="20"/>
          <w:lang w:val="en-US"/>
        </w:rPr>
        <w:t>和不注释</w:t>
      </w:r>
      <w:r>
        <w:rPr>
          <w:rFonts w:hint="eastAsia" w:ascii="Times New Roman" w:hAnsi="Times New Roman" w:eastAsia="华文楷体" w:cstheme="minorBidi"/>
          <w:sz w:val="28"/>
          <w:szCs w:val="20"/>
        </w:rPr>
        <w:t>m_side</w:t>
      </w:r>
      <w:r>
        <w:rPr>
          <w:rFonts w:hint="eastAsia" w:cstheme="minorBidi"/>
          <w:sz w:val="28"/>
          <w:szCs w:val="20"/>
          <w:lang w:val="en-US"/>
        </w:rPr>
        <w:t>的情况下测试，时间分别为155ms和124ms</w:t>
      </w:r>
      <w:r>
        <w:rPr>
          <w:rFonts w:hint="default" w:cstheme="minorBidi"/>
          <w:sz w:val="28"/>
          <w:szCs w:val="20"/>
        </w:rPr>
        <w:t>，原因就是前者多了一次调用默认构造函数。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30"/>
        </w:numPr>
        <w:tabs>
          <w:tab w:val="left" w:pos="425"/>
        </w:tabs>
        <w:kinsoku/>
        <w:wordWrap/>
        <w:overflowPunct/>
        <w:topLinePunct w:val="0"/>
        <w:autoSpaceDE/>
        <w:autoSpaceDN/>
        <w:bidi w:val="0"/>
        <w:adjustRightInd/>
        <w:snapToGrid/>
        <w:spacing w:beforeLines="0" w:afterLines="0" w:line="0" w:lineRule="atLeast"/>
        <w:ind w:left="425" w:leftChars="0" w:hanging="425" w:firstLineChars="0"/>
        <w:textAlignment w:val="auto"/>
        <w:rPr>
          <w:b w:val="0"/>
          <w:bCs w:val="0"/>
        </w:rPr>
      </w:pPr>
      <w:r>
        <w:rPr>
          <w:rFonts w:hint="default"/>
          <w:b w:val="0"/>
          <w:bCs w:val="0"/>
          <w:lang w:eastAsia="zh-CN"/>
        </w:rPr>
        <w:t>访问权限问题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自动</w:t>
      </w:r>
      <w:r>
        <w:t>实现的构造函数总是public，不适用于</w:t>
      </w:r>
      <w:r>
        <w:rPr>
          <w:rFonts w:hint="eastAsia"/>
        </w:rPr>
        <w:t>单</w:t>
      </w:r>
      <w:r>
        <w:t>例模式或者禁止拷贝的场合</w:t>
      </w:r>
      <w:r>
        <w:rPr>
          <w:rFonts w:hint="eastAsia"/>
        </w:rPr>
        <w:t>,</w:t>
      </w:r>
      <w:r>
        <w:t>具体</w:t>
      </w:r>
      <w:r>
        <w:rPr>
          <w:rFonts w:hint="eastAsia"/>
        </w:rPr>
        <w:t>见</w:t>
      </w:r>
      <w:r>
        <w:rPr>
          <w:rFonts w:hint="default"/>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color w:val="00B0F0"/>
          <w:lang w:val="en-US" w:eastAsia="zh-CN"/>
        </w:rPr>
      </w:pPr>
      <w:r>
        <w:rPr>
          <w:rFonts w:hint="eastAsia"/>
          <w:b w:val="0"/>
          <w:bCs/>
          <w:color w:val="00B0F0"/>
          <w:lang w:val="en-US" w:eastAsia="zh-CN"/>
        </w:rPr>
        <w:fldChar w:fldCharType="begin"/>
      </w:r>
      <w:r>
        <w:rPr>
          <w:rFonts w:hint="eastAsia"/>
          <w:b w:val="0"/>
          <w:bCs/>
          <w:color w:val="00B0F0"/>
          <w:lang w:val="en-US" w:eastAsia="zh-CN"/>
        </w:rPr>
        <w:instrText xml:space="preserve"> HYPERLINK \l "_禁止拷贝和禁止重载\“=\”" </w:instrText>
      </w:r>
      <w:r>
        <w:rPr>
          <w:rFonts w:hint="eastAsia"/>
          <w:b w:val="0"/>
          <w:bCs/>
          <w:color w:val="00B0F0"/>
          <w:lang w:val="en-US" w:eastAsia="zh-CN"/>
        </w:rPr>
        <w:fldChar w:fldCharType="separate"/>
      </w:r>
      <w:r>
        <w:rPr>
          <w:rStyle w:val="35"/>
          <w:rFonts w:hint="eastAsia"/>
          <w:b w:val="0"/>
          <w:bCs/>
          <w:color w:val="00B0F0"/>
          <w:lang w:val="en-US" w:eastAsia="zh-CN"/>
        </w:rPr>
        <w:t>四/5 禁止拷贝和禁止重载 “=”；</w:t>
      </w:r>
      <w:r>
        <w:rPr>
          <w:rFonts w:hint="eastAsia"/>
          <w:b w:val="0"/>
          <w:bCs/>
          <w:color w:val="00B0F0"/>
          <w:lang w:val="en-US"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b/>
          <w:color w:val="00B0F0"/>
        </w:rPr>
      </w:pPr>
      <w:r>
        <w:rPr>
          <w:rFonts w:hint="eastAsia"/>
          <w:color w:val="00B0F0"/>
          <w:u w:val="none"/>
          <w:lang w:eastAsia="zh-CN"/>
        </w:rPr>
        <w:fldChar w:fldCharType="begin"/>
      </w:r>
      <w:r>
        <w:rPr>
          <w:rFonts w:hint="eastAsia"/>
          <w:color w:val="00B0F0"/>
          <w:u w:val="none"/>
          <w:lang w:eastAsia="zh-CN"/>
        </w:rPr>
        <w:instrText xml:space="preserve"> HYPERLINK \l "_单例模式 &amp; 控制实例的数量" </w:instrText>
      </w:r>
      <w:r>
        <w:rPr>
          <w:rFonts w:hint="eastAsia"/>
          <w:color w:val="00B0F0"/>
          <w:u w:val="none"/>
          <w:lang w:eastAsia="zh-CN"/>
        </w:rPr>
        <w:fldChar w:fldCharType="separate"/>
      </w:r>
      <w:r>
        <w:rPr>
          <w:rStyle w:val="35"/>
          <w:rFonts w:hint="eastAsia"/>
          <w:lang w:eastAsia="zh-CN"/>
        </w:rPr>
        <w:t>七/2</w:t>
      </w:r>
      <w:r>
        <w:rPr>
          <w:rStyle w:val="35"/>
          <w:rFonts w:hint="eastAsia"/>
          <w:lang w:val="en-US" w:eastAsia="zh-CN"/>
        </w:rPr>
        <w:t xml:space="preserve"> 单例模式 &amp; 控制实例的数量</w:t>
      </w:r>
      <w:r>
        <w:rPr>
          <w:rStyle w:val="35"/>
          <w:rFonts w:hint="eastAsia"/>
          <w:lang w:eastAsia="zh-CN"/>
        </w:rPr>
        <w:t>。</w:t>
      </w:r>
      <w:r>
        <w:rPr>
          <w:rFonts w:hint="eastAsia"/>
          <w:color w:val="00B0F0"/>
          <w:u w:val="none"/>
          <w:lang w:eastAsia="zh-CN"/>
        </w:rPr>
        <w:fldChar w:fldCharType="end"/>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pPr>
      <w:bookmarkStart w:id="611" w:name="_Toc1051542178"/>
      <w:bookmarkStart w:id="612" w:name="_Toc1684464086"/>
      <w:bookmarkStart w:id="613" w:name="_Toc465118994"/>
      <w:bookmarkStart w:id="614" w:name="_Toc529745406"/>
      <w:bookmarkStart w:id="615" w:name="_Toc465955304"/>
      <w:bookmarkStart w:id="616" w:name="_Toc1151012136"/>
      <w:bookmarkStart w:id="617" w:name="_Toc509373035"/>
      <w:bookmarkStart w:id="618" w:name="_Toc1207029029"/>
      <w:bookmarkStart w:id="619" w:name="_Toc28741"/>
      <w:bookmarkStart w:id="620" w:name="_Toc1832275860"/>
      <w:bookmarkStart w:id="621" w:name="_Toc1107718833"/>
      <w:bookmarkStart w:id="622" w:name="_Toc1215980036"/>
      <w:bookmarkStart w:id="623" w:name="_Toc1290508228"/>
      <w:bookmarkStart w:id="624" w:name="_Toc231502247"/>
      <w:bookmarkStart w:id="625" w:name="_Toc65912172"/>
      <w:bookmarkStart w:id="626" w:name="_Toc896795031"/>
      <w:bookmarkStart w:id="627" w:name="_Toc2041067043"/>
      <w:bookmarkStart w:id="628" w:name="_Toc1574385601"/>
      <w:bookmarkStart w:id="629" w:name="_Toc758685717"/>
      <w:bookmarkStart w:id="630" w:name="_Toc286278110"/>
      <w:r>
        <w:rPr>
          <w:rFonts w:hint="eastAsia"/>
        </w:rPr>
        <w:t>使用explicit避免隐式转换</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pPr>
      <w:r>
        <w:rPr>
          <w:rFonts w:hint="eastAsia"/>
        </w:rPr>
        <w:t>当</w:t>
      </w:r>
      <w:r>
        <w:t>类</w:t>
      </w:r>
      <w:r>
        <w:rPr>
          <w:rFonts w:hint="eastAsia"/>
        </w:rPr>
        <w:t>存在</w:t>
      </w:r>
      <w:r>
        <w:t>单一参数的构造函数时，编译器在类的构造时会帮我们进行隐</w:t>
      </w:r>
      <w:r>
        <w:rPr>
          <w:rFonts w:hint="eastAsia"/>
        </w:rPr>
        <w:t>式</w:t>
      </w:r>
      <w:r>
        <w:t>转换，虽然这一定程度上</w:t>
      </w:r>
      <w:r>
        <w:rPr>
          <w:rFonts w:hint="eastAsia"/>
        </w:rPr>
        <w:t>简化</w:t>
      </w:r>
      <w:r>
        <w:t>了编码，但是也会带来隐患。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hd w:val="pct10" w:color="auto" w:fill="FFFFFF"/>
        </w:rPr>
      </w:pPr>
      <w:r>
        <w:rPr>
          <w:rFonts w:hint="default"/>
          <w:color w:val="00B050"/>
          <w:szCs w:val="28"/>
        </w:rPr>
        <w:t>//</w:t>
      </w:r>
      <w:r>
        <w:rPr>
          <w:rFonts w:hint="eastAsia"/>
          <w:color w:val="00B050"/>
          <w:szCs w:val="28"/>
        </w:rPr>
        <w:t>函数单一</w:t>
      </w:r>
      <w:r>
        <w:rPr>
          <w:color w:val="00B050"/>
          <w:szCs w:val="28"/>
        </w:rPr>
        <w:t>参数构造函数的Student类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Student( int age );</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w:t>
      </w:r>
      <w:r>
        <w:rPr>
          <w:rFonts w:hint="eastAsia"/>
          <w:color w:val="00B050"/>
          <w:szCs w:val="28"/>
        </w:rPr>
        <w:t>可以编译</w:t>
      </w:r>
      <w:r>
        <w:rPr>
          <w:color w:val="00B050"/>
          <w:szCs w:val="28"/>
        </w:rPr>
        <w:t>通过</w:t>
      </w:r>
    </w:p>
    <w:tbl>
      <w:tblPr>
        <w:tblStyle w:val="39"/>
        <w:tblW w:w="7701" w:type="dxa"/>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7"/>
        <w:gridCol w:w="4954"/>
      </w:tblGrid>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hanging="8"/>
              <w:textAlignment w:val="auto"/>
              <w:rPr>
                <w:rFonts w:eastAsia="楷体"/>
                <w:color w:val="00B050"/>
              </w:rPr>
            </w:pPr>
            <w:r>
              <w:rPr>
                <w:rFonts w:eastAsia="楷体"/>
                <w:color w:val="00B050"/>
              </w:rPr>
              <w:t>/*通过</w:t>
            </w:r>
            <w:r>
              <w:rPr>
                <w:rFonts w:hint="eastAsia" w:eastAsia="楷体"/>
                <w:color w:val="00B050"/>
              </w:rPr>
              <w:t>，</w:t>
            </w:r>
            <w:r>
              <w:rPr>
                <w:rFonts w:eastAsia="楷体"/>
                <w:color w:val="00B050"/>
              </w:rPr>
              <w:t>但是很难理解数字“1”的具体含义*/</w:t>
            </w:r>
          </w:p>
        </w:tc>
      </w:tr>
      <w:tr>
        <w:tc>
          <w:tcPr>
            <w:tcW w:w="27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c>
          <w:tcPr>
            <w:tcW w:w="4954"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eastAsia="楷体"/>
                <w:color w:val="00B050"/>
              </w:rPr>
            </w:pPr>
            <w:r>
              <w:rPr>
                <w:rFonts w:hint="eastAsia" w:eastAsia="楷体"/>
                <w:color w:val="00B050"/>
              </w:rPr>
              <w:t>/</w:t>
            </w:r>
            <w:r>
              <w:rPr>
                <w:rFonts w:hint="default" w:eastAsia="楷体"/>
                <w:color w:val="00B050"/>
              </w:rPr>
              <w:t>*</w:t>
            </w:r>
            <w:r>
              <w:rPr>
                <w:rFonts w:hint="eastAsia" w:eastAsia="楷体"/>
                <w:color w:val="00B050"/>
              </w:rPr>
              <w:t>通过</w:t>
            </w:r>
            <w:r>
              <w:rPr>
                <w:rFonts w:eastAsia="楷体"/>
                <w:color w:val="00B050"/>
              </w:rPr>
              <w:t>，但是s字符</w:t>
            </w:r>
            <w:r>
              <w:rPr>
                <w:rFonts w:hint="eastAsia" w:eastAsia="楷体"/>
                <w:color w:val="00B050"/>
              </w:rPr>
              <w:t>从ASCII隐</w:t>
            </w:r>
            <w:r>
              <w:rPr>
                <w:rFonts w:hint="default" w:eastAsia="楷体"/>
                <w:color w:val="00B050"/>
              </w:rPr>
              <w:t>式</w:t>
            </w:r>
            <w:r>
              <w:rPr>
                <w:rFonts w:hint="eastAsia" w:eastAsia="楷体"/>
                <w:color w:val="00B050"/>
              </w:rPr>
              <w:t>转换到int，</w:t>
            </w:r>
            <w:r>
              <w:rPr>
                <w:rFonts w:eastAsia="楷体"/>
                <w:color w:val="00B050"/>
              </w:rPr>
              <w:t>不仅存在效率问题，同时m_age</w:t>
            </w:r>
            <w:r>
              <w:rPr>
                <w:rFonts w:hint="eastAsia" w:eastAsia="楷体"/>
                <w:color w:val="00B050"/>
              </w:rPr>
              <w:t>也</w:t>
            </w:r>
            <w:r>
              <w:rPr>
                <w:rFonts w:eastAsia="楷体"/>
                <w:color w:val="00B050"/>
              </w:rPr>
              <w:t>会被错误赋值*/</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eastAsia="楷体"/>
        </w:rPr>
        <w:t>C++</w:t>
      </w:r>
      <w:r>
        <w:rPr>
          <w:rFonts w:hint="eastAsia" w:eastAsia="楷体"/>
        </w:rPr>
        <w:t>提供</w:t>
      </w:r>
      <w:r>
        <w:rPr>
          <w:rFonts w:eastAsia="楷体"/>
        </w:rPr>
        <w:t>了禁止这种</w:t>
      </w:r>
      <w:r>
        <w:t>隐</w:t>
      </w:r>
      <w:r>
        <w:rPr>
          <w:rFonts w:hint="eastAsia"/>
        </w:rPr>
        <w:t>式</w:t>
      </w:r>
      <w:r>
        <w:t>转换</w:t>
      </w:r>
      <w:r>
        <w:rPr>
          <w:rFonts w:hint="eastAsia"/>
        </w:rPr>
        <w:t>的</w:t>
      </w:r>
      <w:r>
        <w:t>方式，</w:t>
      </w:r>
      <w:r>
        <w:rPr>
          <w:rFonts w:hint="eastAsia" w:eastAsia="楷体"/>
        </w:rPr>
        <w:t>使用</w:t>
      </w:r>
      <w:r>
        <w:rPr>
          <w:color w:val="00B0F0"/>
          <w:szCs w:val="28"/>
        </w:rPr>
        <w:t>explicit</w:t>
      </w:r>
      <w:r>
        <w:rPr>
          <w:szCs w:val="28"/>
        </w:rPr>
        <w:t>关键字, 通常建议大家使用explict来避免隐性bug出现。</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color w:val="00B0F0"/>
        </w:rPr>
        <w:t xml:space="preserve">explicit </w:t>
      </w:r>
      <w:r>
        <w:rPr>
          <w:rFonts w:eastAsia="楷体"/>
        </w:rPr>
        <w:t>Student( int age ) ;</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int m_age { 0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eastAsia="楷体"/>
          <w:b w:val="0"/>
          <w:bCs w:val="0"/>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default"/>
          <w:color w:val="00B050"/>
          <w:szCs w:val="28"/>
        </w:rPr>
        <w:t>//</w:t>
      </w:r>
      <w:r>
        <w:rPr>
          <w:rFonts w:hint="eastAsia"/>
          <w:color w:val="00B050"/>
          <w:szCs w:val="28"/>
        </w:rPr>
        <w:t>以下</w:t>
      </w:r>
      <w:r>
        <w:rPr>
          <w:color w:val="00B050"/>
          <w:szCs w:val="28"/>
        </w:rPr>
        <w:t>几种构造方式无法</w:t>
      </w:r>
      <w:r>
        <w:rPr>
          <w:rFonts w:hint="eastAsia"/>
          <w:color w:val="00B050"/>
          <w:szCs w:val="28"/>
        </w:rPr>
        <w:t>编译</w:t>
      </w:r>
      <w:r>
        <w:rPr>
          <w:color w:val="00B050"/>
          <w:szCs w:val="28"/>
        </w:rPr>
        <w:t>通过</w:t>
      </w:r>
    </w:p>
    <w:tbl>
      <w:tblPr>
        <w:tblStyle w:val="39"/>
        <w:tblW w:w="7781"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1"/>
      </w:tblGrid>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wangfei = 1 ;</w:t>
            </w:r>
          </w:p>
        </w:tc>
      </w:tr>
      <w:tr>
        <w:tc>
          <w:tcPr>
            <w:tcW w:w="7781"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eastAsia="楷体"/>
              </w:rPr>
            </w:pPr>
            <w:r>
              <w:rPr>
                <w:rFonts w:eastAsia="楷体"/>
              </w:rPr>
              <w:t>Student student =</w:t>
            </w:r>
            <w:r>
              <w:rPr>
                <w:rFonts w:eastAsia="楷体"/>
                <w:color w:val="4D4D4D" w:themeColor="text1"/>
                <w14:textFill>
                  <w14:solidFill>
                    <w14:schemeClr w14:val="tx1"/>
                  </w14:solidFill>
                </w14:textFill>
              </w:rPr>
              <w:t xml:space="preserve"> </w:t>
            </w:r>
            <w:r>
              <w:rPr>
                <w:color w:val="4D4D4D" w:themeColor="text1"/>
                <w14:textFill>
                  <w14:solidFill>
                    <w14:schemeClr w14:val="tx1"/>
                  </w14:solidFill>
                </w14:textFill>
              </w:rPr>
              <w:t>'s'</w:t>
            </w:r>
            <w:r>
              <w:rPr>
                <w:color w:val="008000"/>
              </w:rPr>
              <w:t xml:space="preserve"> </w:t>
            </w:r>
            <w:r>
              <w:rPr>
                <w:rFonts w:eastAsia="楷体"/>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631" w:name="_Toc1031792855"/>
      <w:bookmarkStart w:id="632" w:name="_Toc131670329"/>
      <w:bookmarkStart w:id="633" w:name="_Toc961304858"/>
      <w:bookmarkStart w:id="634" w:name="_Toc1822286693"/>
      <w:bookmarkStart w:id="635" w:name="_Toc809390921"/>
      <w:bookmarkStart w:id="636" w:name="_Toc558969968"/>
      <w:bookmarkStart w:id="637" w:name="_Toc25583"/>
      <w:bookmarkStart w:id="638" w:name="_Toc1876654631"/>
      <w:bookmarkStart w:id="639" w:name="_Toc234216039"/>
      <w:bookmarkStart w:id="640" w:name="_Toc2092244847"/>
      <w:bookmarkStart w:id="641" w:name="_Toc838233369"/>
      <w:bookmarkStart w:id="642" w:name="_Toc1098021218"/>
      <w:bookmarkStart w:id="643" w:name="_Toc465118995"/>
      <w:bookmarkStart w:id="644" w:name="_Toc1354131066"/>
      <w:bookmarkStart w:id="645" w:name="_Toc465955305"/>
      <w:bookmarkStart w:id="646" w:name="_Toc819226489"/>
      <w:bookmarkStart w:id="647" w:name="_Toc219859016"/>
      <w:bookmarkStart w:id="648" w:name="_Toc1052485286"/>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pPr>
      <w:bookmarkStart w:id="649" w:name="_Toc863055673"/>
      <w:bookmarkStart w:id="650" w:name="_Toc1056981666"/>
      <w:bookmarkStart w:id="651" w:name="_禁止拷贝和禁止重载“=”"/>
      <w:r>
        <w:rPr>
          <w:rFonts w:hint="eastAsia"/>
        </w:rPr>
        <w:t>禁止拷贝和禁止重载“=”</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bookmarkEnd w:id="651"/>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在某些情况</w:t>
      </w:r>
      <w:r>
        <w:t>下</w:t>
      </w:r>
      <w:r>
        <w:rPr>
          <w:rFonts w:hint="eastAsia"/>
        </w:rPr>
        <w:t>，需要禁止对象复制操作。具体</w:t>
      </w:r>
      <w:r>
        <w:t>分两种情形</w:t>
      </w:r>
      <w:r>
        <w:rPr>
          <w:rFonts w:hint="eastAsia"/>
        </w:rPr>
        <w:t>:</w:t>
      </w: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560" w:leftChars="0" w:hanging="560" w:firstLineChars="0"/>
        <w:textAlignment w:val="auto"/>
        <w:rPr>
          <w:b w:val="0"/>
          <w:bCs w:val="0"/>
          <w:color w:val="4D4D4D" w:themeColor="text1"/>
          <w14:textFill>
            <w14:solidFill>
              <w14:schemeClr w14:val="tx1"/>
            </w14:solidFill>
          </w14:textFill>
        </w:rPr>
      </w:pPr>
      <w:r>
        <w:rPr>
          <w:rFonts w:hint="eastAsia"/>
          <w:b w:val="0"/>
          <w:bCs w:val="0"/>
        </w:rPr>
        <w:t>禁止</w:t>
      </w:r>
      <w:r>
        <w:rPr>
          <w:rFonts w:hint="eastAsia"/>
          <w:b w:val="0"/>
          <w:bCs w:val="0"/>
          <w:color w:val="00B0F0"/>
        </w:rPr>
        <w:t>赋值</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eastAsia="楷体"/>
        </w:rPr>
      </w:pPr>
      <w:r>
        <w:rPr>
          <w:rFonts w:hint="eastAsia"/>
        </w:rPr>
        <w:t>使用编译器</w:t>
      </w:r>
      <w:r>
        <w:t>自动实现的赋值</w:t>
      </w:r>
      <w:r>
        <w:rPr>
          <w:rFonts w:hint="eastAsia"/>
        </w:rPr>
        <w:t>重载有</w:t>
      </w:r>
      <w:r>
        <w:t>很多隐患，如类</w:t>
      </w:r>
      <w:r>
        <w:rPr>
          <w:rFonts w:hint="eastAsia"/>
        </w:rPr>
        <w:t>成员</w:t>
      </w:r>
      <w:r>
        <w:t>变量的赋值</w:t>
      </w:r>
      <w:r>
        <w:rPr>
          <w:rFonts w:hint="eastAsia"/>
        </w:rPr>
        <w:t>问题</w:t>
      </w:r>
      <w:r>
        <w:t>，派生类的赋值问题</w:t>
      </w:r>
      <w:r>
        <w:rPr>
          <w:rFonts w:hint="eastAsia"/>
        </w:rPr>
        <w:t>，</w:t>
      </w:r>
      <w:r>
        <w:t>类后期的扩展修改</w:t>
      </w:r>
      <w:r>
        <w:rPr>
          <w:rFonts w:hint="eastAsia"/>
        </w:rPr>
        <w:t>等</w:t>
      </w:r>
      <w:r>
        <w:t>。正确的做法是</w:t>
      </w:r>
      <w:r>
        <w:rPr>
          <w:rFonts w:hint="eastAsia"/>
        </w:rPr>
        <w:t>对于</w:t>
      </w:r>
      <w:r>
        <w:t>需要</w:t>
      </w:r>
      <w:r>
        <w:rPr>
          <w:rFonts w:hint="eastAsia"/>
        </w:rPr>
        <w:t>赋值</w:t>
      </w:r>
      <w:r>
        <w:t>重载应当是根据实际</w:t>
      </w:r>
      <w:r>
        <w:rPr>
          <w:rFonts w:hint="eastAsia"/>
          <w:b/>
          <w:color w:val="00B0F0"/>
        </w:rPr>
        <w:t>手动</w:t>
      </w:r>
      <w:r>
        <w:rPr>
          <w:b/>
          <w:color w:val="00B0F0"/>
        </w:rPr>
        <w:t>实现</w:t>
      </w:r>
      <w:r>
        <w:t>，</w:t>
      </w:r>
      <w:r>
        <w:rPr>
          <w:rFonts w:hint="eastAsia"/>
        </w:rPr>
        <w:t>而</w:t>
      </w:r>
      <w:r>
        <w:rPr>
          <w:b/>
          <w:color w:val="00B0F0"/>
        </w:rPr>
        <w:t>其余</w:t>
      </w:r>
      <w:r>
        <w:rPr>
          <w:rFonts w:hint="eastAsia"/>
          <w:b/>
          <w:color w:val="00B0F0"/>
        </w:rPr>
        <w:t>大部分</w:t>
      </w:r>
      <w:r>
        <w:rPr>
          <w:b/>
          <w:color w:val="00B0F0"/>
        </w:rPr>
        <w:t>类需要禁止“=”</w:t>
      </w:r>
      <w:r>
        <w:rPr>
          <w:rFonts w:hint="eastAsia"/>
          <w:b/>
          <w:color w:val="00B0F0"/>
        </w:rPr>
        <w:t>赋值</w:t>
      </w:r>
      <w:r>
        <w:rPr>
          <w:rFonts w:hint="eastAsia"/>
        </w:rPr>
        <w:t>操作</w:t>
      </w:r>
      <w:r>
        <w:t>，具体的做法就是</w:t>
      </w:r>
      <w:r>
        <w:rPr>
          <w:b/>
          <w:color w:val="00B0F0"/>
        </w:rPr>
        <w:t>继承</w:t>
      </w:r>
      <w:r>
        <w:rPr>
          <w:rFonts w:hint="eastAsia"/>
          <w:b/>
          <w:color w:val="00B0F0"/>
        </w:rPr>
        <w:t>接口</w:t>
      </w:r>
      <w:r>
        <w:rPr>
          <w:rFonts w:eastAsia="楷体"/>
          <w:b/>
          <w:color w:val="00B0F0"/>
        </w:rPr>
        <w:t>INonAssignable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接口INonAssignable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class 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 xml:space="preserve">~ INonAssignable () </w:t>
      </w:r>
      <w:r>
        <w:rPr>
          <w:rFonts w:hint="eastAsia" w:eastAsia="楷体"/>
          <w:lang w:val="en-US" w:eastAsia="zh-CN"/>
        </w:rPr>
        <w:t>{</w:t>
      </w: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楷体"/>
          <w:lang w:val="en-US" w:eastAsia="zh-CN"/>
        </w:rPr>
      </w:pPr>
      <w:r>
        <w:rPr>
          <w:rFonts w:hint="eastAsia" w:eastAsia="楷体"/>
          <w:b/>
          <w:bCs/>
          <w:color w:val="00B0F0"/>
          <w:lang w:val="en-US" w:eastAsia="zh-CN"/>
        </w:rPr>
        <w:t>private</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const INonAssignable &amp; operator = (const INonAssignable &amp;)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禁止Pad的“=”重载，只需要继承INonAssignable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c</w:t>
      </w:r>
      <w:r>
        <w:rPr>
          <w:rFonts w:hint="eastAsia" w:eastAsia="楷体"/>
        </w:rPr>
        <w:t>lass</w:t>
      </w:r>
      <w:r>
        <w:rPr>
          <w:rFonts w:eastAsia="楷体"/>
        </w:rPr>
        <w:t xml:space="preserve"> Pad:</w:t>
      </w:r>
      <w:r>
        <w:rPr>
          <w:rFonts w:hint="eastAsia" w:eastAsia="楷体"/>
        </w:rPr>
        <w:t xml:space="preserve"> 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Pad 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eastAsia="楷体"/>
        </w:rPr>
        <w:t>Pa</w:t>
      </w:r>
      <w:bookmarkStart w:id="652" w:name="OLE_LINK65"/>
      <w:r>
        <w:rPr>
          <w:rFonts w:eastAsia="楷体"/>
        </w:rPr>
        <w:t>d pad2</w:t>
      </w:r>
      <w:r>
        <w:rPr>
          <w:rFonts w:hint="eastAsia" w:eastAsia="楷体"/>
          <w:lang w:val="en-US" w:eastAsia="zh-CN"/>
        </w:rPr>
        <w:t xml:space="preserve"> </w:t>
      </w:r>
      <w:bookmarkEnd w:id="652"/>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eastAsia="楷体"/>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楷体"/>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hint="eastAsia" w:eastAsia="楷体"/>
          <w:lang w:val="en-US" w:eastAsia="zh-CN"/>
        </w:rPr>
        <w:t>pad2</w:t>
      </w:r>
      <w:r>
        <w:rPr>
          <w:rFonts w:eastAsia="楷体"/>
        </w:rPr>
        <w:t xml:space="preserve"> </w:t>
      </w:r>
      <w:r>
        <w:rPr>
          <w:rFonts w:eastAsia="楷体"/>
          <w:b/>
          <w:color w:val="00B0F0"/>
        </w:rPr>
        <w:t>=</w:t>
      </w:r>
      <w:r>
        <w:rPr>
          <w:rFonts w:eastAsia="楷体"/>
          <w:color w:val="00B0F0"/>
        </w:rPr>
        <w:t xml:space="preserve"> </w:t>
      </w:r>
      <w:r>
        <w:rPr>
          <w:rFonts w:eastAsia="楷体"/>
        </w:rPr>
        <w:t>pad1;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eastAsia="楷体"/>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olor w:val="4D4D4D" w:themeColor="text1"/>
          <w14:textFill>
            <w14:solidFill>
              <w14:schemeClr w14:val="tx1"/>
            </w14:solidFill>
          </w14:textFill>
        </w:rPr>
      </w:pPr>
      <w:r>
        <w:rPr>
          <w:color w:val="181717" w:themeColor="background2" w:themeShade="1A"/>
        </w:rPr>
        <w:t>如果需要进行</w:t>
      </w:r>
      <w:r>
        <w:rPr>
          <w:rFonts w:hint="eastAsia"/>
          <w:color w:val="181717" w:themeColor="background2" w:themeShade="1A"/>
        </w:rPr>
        <w:t>重载赋值操作时，记得一定要进行</w:t>
      </w:r>
      <w:r>
        <w:rPr>
          <w:rFonts w:hint="eastAsia"/>
          <w:color w:val="00B0F0"/>
        </w:rPr>
        <w:t>自赋值</w:t>
      </w:r>
      <w:r>
        <w:rPr>
          <w:rFonts w:hint="eastAsia"/>
          <w:color w:val="181717" w:themeColor="background2" w:themeShade="1A"/>
        </w:rPr>
        <w:t>检查。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class Student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auto"/>
        </w:rPr>
      </w:pPr>
      <w:r>
        <w:rPr>
          <w:color w:val="auto"/>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auto"/>
        </w:rPr>
      </w:pPr>
      <w:r>
        <w:rPr>
          <w:color w:val="auto"/>
        </w:rPr>
        <w:t>Student</w:t>
      </w:r>
      <w:r>
        <w:rPr>
          <w:rFonts w:hint="eastAsia"/>
          <w:color w:val="auto"/>
        </w:rPr>
        <w:t>&amp; operator = (</w:t>
      </w:r>
      <w:r>
        <w:rPr>
          <w:color w:val="auto"/>
        </w:rPr>
        <w:t xml:space="preserve"> const Student&amp; student </w:t>
      </w:r>
      <w:r>
        <w:rPr>
          <w:rFonts w:hint="eastAsia"/>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B050"/>
        </w:rPr>
      </w:pPr>
      <w:r>
        <w:rPr>
          <w:color w:val="00B050"/>
        </w:rPr>
        <w:t>//检查自赋值</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if(</w:t>
      </w:r>
      <w:r>
        <w:rPr>
          <w:b/>
          <w:color w:val="00B0F0"/>
        </w:rPr>
        <w:t xml:space="preserve"> this </w:t>
      </w:r>
      <w:r>
        <w:rPr>
          <w:rFonts w:hint="eastAsia"/>
          <w:b/>
          <w:color w:val="00B0F0"/>
        </w:rPr>
        <w:t xml:space="preserve">!= </w:t>
      </w:r>
      <w:r>
        <w:rPr>
          <w:rFonts w:hint="default"/>
          <w:b/>
          <w:color w:val="00B0F0"/>
        </w:rPr>
        <w:t>&amp;</w:t>
      </w:r>
      <w:r>
        <w:rPr>
          <w:rFonts w:hint="eastAsia"/>
          <w:b/>
          <w:color w:val="00B0F0"/>
        </w:rPr>
        <w:t>s</w:t>
      </w:r>
      <w:r>
        <w:rPr>
          <w:b/>
          <w:color w:val="00B0F0"/>
        </w:rPr>
        <w:t>t</w:t>
      </w:r>
      <w:r>
        <w:rPr>
          <w:rFonts w:hint="eastAsia"/>
          <w:b/>
          <w:color w:val="00B0F0"/>
        </w:rPr>
        <w:t>udent</w:t>
      </w:r>
      <w:r>
        <w:rPr>
          <w:rFonts w:hint="default"/>
          <w:b/>
          <w:color w:val="00B0F0"/>
        </w:rPr>
        <w:t xml:space="preserve"> </w:t>
      </w: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56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auto"/>
        </w:rPr>
      </w:pPr>
      <w:r>
        <w:rPr>
          <w:color w:val="auto"/>
        </w:rPr>
        <w:t xml:space="preserve">return </w:t>
      </w:r>
      <w:r>
        <w:rPr>
          <w:rFonts w:hint="eastAsia"/>
          <w:color w:val="auto"/>
        </w:rPr>
        <w:t>*this;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olor w:val="auto"/>
        </w:rPr>
        <w:t>}</w:t>
      </w: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840" w:leftChars="0" w:hanging="840" w:firstLineChars="0"/>
        <w:textAlignment w:val="auto"/>
        <w:rPr>
          <w:b w:val="0"/>
          <w:bCs w:val="0"/>
          <w:color w:val="4D4D4D" w:themeColor="text1"/>
          <w14:textFill>
            <w14:solidFill>
              <w14:schemeClr w14:val="tx1"/>
            </w14:solidFill>
          </w14:textFill>
        </w:rPr>
      </w:pPr>
      <w:r>
        <w:rPr>
          <w:b w:val="0"/>
          <w:bCs w:val="0"/>
        </w:rPr>
        <w:t>禁止</w:t>
      </w:r>
      <w:r>
        <w:rPr>
          <w:rFonts w:hint="eastAsia"/>
          <w:b w:val="0"/>
          <w:bCs w:val="0"/>
          <w:color w:val="00B0F0"/>
        </w:rPr>
        <w:t>复制</w:t>
      </w:r>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eastAsia="楷体"/>
        </w:rPr>
      </w:pPr>
      <w:r>
        <w:rPr>
          <w:rFonts w:hint="eastAsia"/>
        </w:rPr>
        <w:t>对于某些</w:t>
      </w:r>
      <w:r>
        <w:t>场合，</w:t>
      </w:r>
      <w:r>
        <w:rPr>
          <w:rFonts w:hint="eastAsia"/>
        </w:rPr>
        <w:t>如</w:t>
      </w:r>
      <w:r>
        <w:t>检测对象Target，是不可能存在完全一样的Target的，</w:t>
      </w:r>
      <w:r>
        <w:rPr>
          <w:rFonts w:hint="eastAsia"/>
        </w:rPr>
        <w:t>为</w:t>
      </w:r>
      <w:r>
        <w:t>了安全起见</w:t>
      </w:r>
      <w:r>
        <w:rPr>
          <w:rFonts w:hint="eastAsia"/>
        </w:rPr>
        <w:t>就</w:t>
      </w:r>
      <w:r>
        <w:t>可以禁止对象的</w:t>
      </w:r>
      <w:r>
        <w:rPr>
          <w:rFonts w:hint="eastAsia"/>
        </w:rPr>
        <w:t>复制</w:t>
      </w:r>
      <w:r>
        <w:t>，</w:t>
      </w:r>
      <w:r>
        <w:rPr>
          <w:rFonts w:hint="eastAsia" w:eastAsia="楷体"/>
        </w:rPr>
        <w:t>禁止</w:t>
      </w:r>
      <w:r>
        <w:rPr>
          <w:rFonts w:eastAsia="楷体"/>
        </w:rPr>
        <w:t>复制要比禁止“=”</w:t>
      </w:r>
      <w:r>
        <w:rPr>
          <w:rFonts w:hint="eastAsia" w:eastAsia="楷体"/>
        </w:rPr>
        <w:t>重载</w:t>
      </w:r>
      <w:r>
        <w:rPr>
          <w:rFonts w:eastAsia="楷体"/>
        </w:rPr>
        <w:t>严格一些，除了禁止对象的“=”复制操作以外还需要禁止对象的拷贝行为，</w:t>
      </w:r>
      <w:r>
        <w:t>具体的做法就是</w:t>
      </w:r>
      <w:r>
        <w:rPr>
          <w:b/>
          <w:color w:val="00B0F0"/>
        </w:rPr>
        <w:t>继承</w:t>
      </w:r>
      <w:r>
        <w:rPr>
          <w:rFonts w:hint="eastAsia"/>
          <w:b/>
          <w:color w:val="00B0F0"/>
        </w:rPr>
        <w:t>接口</w:t>
      </w:r>
      <w:r>
        <w:rPr>
          <w:rFonts w:eastAsia="楷体"/>
          <w:b/>
          <w:color w:val="00B0F0"/>
        </w:rPr>
        <w:t>INonCopyable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接口</w:t>
      </w:r>
      <w:r>
        <w:rPr>
          <w:color w:val="00B050"/>
        </w:rPr>
        <w:t>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 xml:space="preserve">class INonCopyable </w:t>
      </w:r>
      <w:r>
        <w:rPr>
          <w:rFonts w:hint="eastAsia" w:eastAsia="楷体"/>
        </w:rPr>
        <w:t xml:space="preserve">：private </w:t>
      </w:r>
      <w:r>
        <w:rPr>
          <w:rFonts w:eastAsia="楷体"/>
          <w:b/>
          <w:color w:val="00B0F0"/>
        </w:rPr>
        <w:t>INonAssignable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protected</w:t>
      </w: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 {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hint="eastAsia" w:eastAsia="楷体"/>
          <w:b/>
          <w:bCs/>
          <w:color w:val="00B0F0"/>
          <w:lang w:val="en-US" w:eastAsia="zh-CN"/>
        </w:rPr>
        <w:t>private</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INonCopyable( const INonCopyable&amp;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r>
        <w:rPr>
          <w:rFonts w:hint="eastAsia" w:eastAsia="楷体"/>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eastAsia="楷体"/>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lang w:val="en-US" w:eastAsia="zh-CN"/>
        </w:rPr>
      </w:pPr>
      <w:r>
        <w:rPr>
          <w:rFonts w:hint="eastAsia"/>
          <w:color w:val="00B050"/>
          <w:lang w:val="en-US" w:eastAsia="zh-CN"/>
        </w:rPr>
        <w:t>//禁止Target的复制，只需要继承INonCopyable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Target : private INonCopyable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target2 =</w:t>
      </w:r>
      <w:r>
        <w:rPr>
          <w:rFonts w:eastAsia="楷体"/>
          <w:color w:val="00B0F0"/>
        </w:rPr>
        <w:t xml:space="preserve"> </w:t>
      </w:r>
      <w:r>
        <w:rPr>
          <w:rFonts w:eastAsia="楷体"/>
        </w:rPr>
        <w: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Target target3 = Target(target1);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lang w:val="en-US" w:eastAsia="zh-CN"/>
        </w:rPr>
        <w:t>编译不过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楷体"/>
          <w:lang w:val="en-US" w:eastAsia="zh-CN"/>
        </w:rPr>
      </w:pPr>
      <w:r>
        <w:rPr>
          <w:rFonts w:eastAsia="楷体"/>
        </w:rPr>
        <w:t>Target target3</w:t>
      </w:r>
      <w:r>
        <w:rPr>
          <w:rFonts w:hint="eastAsia" w:eastAsia="楷体"/>
          <w:lang w:val="en-US" w:eastAsia="zh-CN"/>
        </w:rPr>
        <w:t>(</w:t>
      </w:r>
      <w:r>
        <w:rPr>
          <w:rFonts w:eastAsia="楷体"/>
        </w:rPr>
        <w:t>target1</w:t>
      </w:r>
      <w:r>
        <w:rPr>
          <w:rFonts w:hint="eastAsia" w:eastAsia="楷体"/>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eastAsia="楷体"/>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eastAsia="楷体"/>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pStyle w:val="53"/>
        <w:keepNext w:val="0"/>
        <w:keepLines w:val="0"/>
        <w:pageBreakBefore w:val="0"/>
        <w:widowControl/>
        <w:numPr>
          <w:ilvl w:val="0"/>
          <w:numId w:val="31"/>
        </w:numPr>
        <w:kinsoku/>
        <w:wordWrap/>
        <w:overflowPunct/>
        <w:topLinePunct w:val="0"/>
        <w:autoSpaceDE/>
        <w:autoSpaceDN/>
        <w:bidi w:val="0"/>
        <w:adjustRightInd/>
        <w:snapToGrid/>
        <w:spacing w:line="0" w:lineRule="atLeast"/>
        <w:ind w:left="840" w:leftChars="0" w:hanging="840" w:firstLineChars="0"/>
        <w:textAlignment w:val="auto"/>
        <w:rPr>
          <w:rFonts w:hint="eastAsia"/>
          <w:b w:val="0"/>
          <w:bCs w:val="0"/>
          <w:color w:val="181717" w:themeColor="background2" w:themeShade="1A"/>
        </w:rPr>
      </w:pPr>
      <w:r>
        <w:rPr>
          <w:rFonts w:hint="eastAsia"/>
          <w:b w:val="0"/>
          <w:bCs w:val="0"/>
          <w:color w:val="181717" w:themeColor="background2" w:themeShade="1A"/>
          <w:lang w:eastAsia="zh-CN"/>
        </w:rPr>
        <w:t>鼓励使用</w:t>
      </w:r>
      <w:r>
        <w:rPr>
          <w:rFonts w:hint="eastAsia"/>
          <w:b w:val="0"/>
          <w:bCs w:val="0"/>
          <w:color w:val="181717" w:themeColor="background2" w:themeShade="1A"/>
          <w:lang w:val="en-US" w:eastAsia="zh-CN"/>
        </w:rPr>
        <w:t>clone函数实现复制</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color w:val="181717" w:themeColor="background2" w:themeShade="1A"/>
        </w:rPr>
      </w:pPr>
      <w:r>
        <w:rPr>
          <w:rFonts w:hint="eastAsia"/>
          <w:color w:val="181717" w:themeColor="background2" w:themeShade="1A"/>
        </w:rPr>
        <w:t>复制</w:t>
      </w:r>
      <w:r>
        <w:rPr>
          <w:color w:val="181717" w:themeColor="background2" w:themeShade="1A"/>
        </w:rPr>
        <w:t>操作还可以</w:t>
      </w:r>
      <w:r>
        <w:rPr>
          <w:rFonts w:hint="eastAsia"/>
          <w:color w:val="181717" w:themeColor="background2" w:themeShade="1A"/>
        </w:rPr>
        <w:t>使用</w:t>
      </w:r>
      <w:r>
        <w:rPr>
          <w:color w:val="181717" w:themeColor="background2" w:themeShade="1A"/>
        </w:rPr>
        <w:t>实例方法</w:t>
      </w:r>
      <w:r>
        <w:rPr>
          <w:b/>
          <w:color w:val="00B0F0"/>
        </w:rPr>
        <w:t>clone</w:t>
      </w:r>
      <w:r>
        <w:rPr>
          <w:color w:val="181717" w:themeColor="background2" w:themeShade="1A"/>
        </w:rPr>
        <w:t>()</w:t>
      </w:r>
      <w:r>
        <w:rPr>
          <w:rFonts w:hint="eastAsia"/>
          <w:color w:val="181717" w:themeColor="background2" w:themeShade="1A"/>
        </w:rPr>
        <w:t>实现</w:t>
      </w:r>
      <w:r>
        <w:rPr>
          <w:color w:val="181717" w:themeColor="background2" w:themeShade="1A"/>
        </w:rPr>
        <w:t>，通过返回指针的方式复制，</w:t>
      </w:r>
      <w:r>
        <w:rPr>
          <w:rFonts w:hint="eastAsia"/>
          <w:color w:val="181717" w:themeColor="background2" w:themeShade="1A"/>
        </w:rPr>
        <w:t>这样</w:t>
      </w:r>
      <w:r>
        <w:rPr>
          <w:color w:val="181717" w:themeColor="background2" w:themeShade="1A"/>
        </w:rPr>
        <w:t>做优点是可以完全实现</w:t>
      </w:r>
      <w:r>
        <w:rPr>
          <w:rFonts w:hint="eastAsia"/>
          <w:color w:val="181717" w:themeColor="background2" w:themeShade="1A"/>
        </w:rPr>
        <w:t>摆脱</w:t>
      </w:r>
      <w:r>
        <w:rPr>
          <w:color w:val="181717" w:themeColor="background2" w:themeShade="1A"/>
        </w:rPr>
        <w:t>对</w:t>
      </w:r>
      <w:r>
        <w:rPr>
          <w:rFonts w:hint="eastAsia"/>
          <w:color w:val="181717" w:themeColor="background2" w:themeShade="1A"/>
        </w:rPr>
        <w:t>赋值</w:t>
      </w:r>
      <w:r>
        <w:rPr>
          <w:color w:val="181717" w:themeColor="background2" w:themeShade="1A"/>
        </w:rPr>
        <w:t>“=”</w:t>
      </w:r>
      <w:r>
        <w:rPr>
          <w:rFonts w:hint="eastAsia"/>
          <w:color w:val="181717" w:themeColor="background2" w:themeShade="1A"/>
        </w:rPr>
        <w:t>重载</w:t>
      </w:r>
      <w:r>
        <w:rPr>
          <w:color w:val="181717" w:themeColor="background2" w:themeShade="1A"/>
        </w:rPr>
        <w:t>和复制构造的依赖，不需要进行自赋值</w:t>
      </w:r>
      <w:r>
        <w:rPr>
          <w:rFonts w:hint="eastAsia"/>
          <w:color w:val="181717" w:themeColor="background2" w:themeShade="1A"/>
        </w:rPr>
        <w:t>检查</w:t>
      </w:r>
      <w:r>
        <w:rPr>
          <w:color w:val="181717" w:themeColor="background2" w:themeShade="1A"/>
        </w:rPr>
        <w:t>，</w:t>
      </w:r>
      <w:r>
        <w:rPr>
          <w:rFonts w:hint="eastAsia"/>
          <w:color w:val="181717" w:themeColor="background2" w:themeShade="1A"/>
        </w:rPr>
        <w:t>同时</w:t>
      </w:r>
      <w:r>
        <w:rPr>
          <w:color w:val="181717" w:themeColor="background2" w:themeShade="1A"/>
        </w:rPr>
        <w:t>更加适</w:t>
      </w:r>
      <w:r>
        <w:rPr>
          <w:rFonts w:hint="eastAsia"/>
          <w:color w:val="181717" w:themeColor="background2" w:themeShade="1A"/>
        </w:rPr>
        <w:t>用</w:t>
      </w:r>
      <w:r>
        <w:rPr>
          <w:color w:val="181717" w:themeColor="background2" w:themeShade="1A"/>
        </w:rPr>
        <w:t>于具有继承关系</w:t>
      </w:r>
      <w:r>
        <w:rPr>
          <w:rFonts w:hint="eastAsia"/>
          <w:color w:val="181717" w:themeColor="background2" w:themeShade="1A"/>
        </w:rPr>
        <w:t>的</w:t>
      </w:r>
      <w:r>
        <w:rPr>
          <w:color w:val="181717" w:themeColor="background2" w:themeShade="1A"/>
        </w:rPr>
        <w:t>基类和派生类中，</w:t>
      </w:r>
      <w:r>
        <w:rPr>
          <w:rFonts w:hint="eastAsia"/>
          <w:color w:val="181717" w:themeColor="background2" w:themeShade="1A"/>
          <w:lang w:eastAsia="zh-CN"/>
        </w:rPr>
        <w:t>基类中的声明</w:t>
      </w:r>
      <w:r>
        <w:rPr>
          <w:rFonts w:hint="eastAsia"/>
          <w:color w:val="181717" w:themeColor="background2" w:themeShade="1A"/>
          <w:lang w:val="en-US" w:eastAsia="zh-CN"/>
        </w:rPr>
        <w:t>clone的虚方法，派生类中根据具体情况进行重写，</w:t>
      </w:r>
      <w:r>
        <w:rPr>
          <w:color w:val="181717" w:themeColor="background2" w:themeShade="1A"/>
        </w:rPr>
        <w:t>更加安全。</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szCs w:val="28"/>
          <w:lang w:val="en-US" w:eastAsia="zh-CN"/>
        </w:rPr>
        <w:t>//</w:t>
      </w:r>
      <w:r>
        <w:rPr>
          <w:rFonts w:hint="eastAsia"/>
          <w:color w:val="00B050"/>
          <w:szCs w:val="28"/>
        </w:rPr>
        <w:t>基类</w:t>
      </w:r>
      <w:r>
        <w:rPr>
          <w:rFonts w:hint="eastAsia"/>
          <w:color w:val="00B050"/>
          <w:szCs w:val="28"/>
          <w:lang w:val="en-US" w:eastAsia="zh-CN"/>
        </w:rPr>
        <w:t>I</w:t>
      </w:r>
      <w:r>
        <w:rPr>
          <w:color w:val="00B050"/>
          <w:szCs w:val="28"/>
        </w:rPr>
        <w:t>Bird，</w:t>
      </w:r>
      <w:r>
        <w:rPr>
          <w:rFonts w:hint="eastAsia"/>
          <w:color w:val="00B050"/>
          <w:szCs w:val="28"/>
          <w:lang w:eastAsia="zh-CN"/>
        </w:rPr>
        <w:t>声明</w:t>
      </w:r>
      <w:r>
        <w:rPr>
          <w:rFonts w:hint="eastAsia"/>
          <w:color w:val="00B050"/>
          <w:szCs w:val="28"/>
          <w:lang w:val="en-US" w:eastAsia="zh-CN"/>
        </w:rPr>
        <w:t>clone的虚方法</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I</w:t>
      </w:r>
      <w:r>
        <w:t>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rPr>
          <w:color w:val="00B0F0"/>
        </w:rPr>
        <w:t xml:space="preserve"> </w:t>
      </w:r>
      <w:r>
        <w:rPr>
          <w:b w:val="0"/>
          <w:color w:val="auto"/>
        </w:rPr>
        <w:t>const</w:t>
      </w:r>
      <w:r>
        <w:rPr>
          <w:color w:val="auto"/>
        </w:rPr>
        <w:t xml:space="preserve"> I</w:t>
      </w:r>
      <w:r>
        <w:t>Bird* clone( ) const =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派生类</w:t>
      </w:r>
      <w:r>
        <w:rPr>
          <w:rFonts w:hint="eastAsia"/>
          <w:color w:val="00B050"/>
          <w:szCs w:val="28"/>
          <w:lang w:val="en-US" w:eastAsia="zh-CN"/>
        </w:rPr>
        <w:t>sparrow复制只需要重写clone即可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sparrow : public IBird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b/>
          <w:color w:val="00B0F0"/>
        </w:rPr>
        <w:t>virtual</w:t>
      </w:r>
      <w:r>
        <w:t xml:space="preserve"> </w:t>
      </w:r>
      <w:r>
        <w:rPr>
          <w:b w:val="0"/>
          <w:color w:val="auto"/>
        </w:rPr>
        <w:t>const</w:t>
      </w:r>
      <w:r>
        <w:t xml:space="preserve"> IBird* clone()</w:t>
      </w:r>
      <w:r>
        <w:rPr>
          <w:b/>
          <w:color w:val="00B0F0"/>
        </w:rPr>
        <w:t>override</w:t>
      </w:r>
      <w:r>
        <w:t xml:space="preserve">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val="en-US" w:eastAsia="zh-CN"/>
        </w:rPr>
      </w:pPr>
      <w:r>
        <w:rPr>
          <w:rFonts w:hint="eastAsia"/>
          <w:color w:val="00B050"/>
          <w:szCs w:val="28"/>
          <w:lang w:val="en-US" w:eastAsia="zh-CN"/>
        </w:rPr>
        <w:t>//具体的复制逻辑代码</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4D4D4D" w:themeColor="text1"/>
          <w14:textFill>
            <w14:solidFill>
              <w14:schemeClr w14:val="tx1"/>
            </w14:solidFill>
          </w14:textFill>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pPr>
      <w:bookmarkStart w:id="653" w:name="_Toc465955306"/>
      <w:bookmarkStart w:id="654" w:name="_Toc1624214837"/>
      <w:bookmarkStart w:id="655" w:name="_Toc1557556090"/>
      <w:bookmarkStart w:id="656" w:name="_Toc214677158"/>
      <w:bookmarkStart w:id="657" w:name="_Toc1057480265"/>
      <w:bookmarkStart w:id="658" w:name="_Toc1094239259"/>
      <w:bookmarkStart w:id="659" w:name="_Toc856073851"/>
      <w:bookmarkStart w:id="660" w:name="_Toc775238278"/>
      <w:bookmarkStart w:id="661" w:name="_Toc1857875168"/>
      <w:bookmarkStart w:id="662" w:name="_Toc2109008329"/>
      <w:bookmarkStart w:id="663" w:name="_Toc1174873674"/>
      <w:bookmarkStart w:id="664" w:name="_Toc528564960"/>
      <w:bookmarkStart w:id="665" w:name="_Toc777217641"/>
      <w:bookmarkStart w:id="666" w:name="_Toc151715960"/>
      <w:bookmarkStart w:id="667" w:name="_Toc691537030"/>
      <w:bookmarkStart w:id="668" w:name="_Toc3582"/>
      <w:bookmarkStart w:id="669" w:name="_Toc465118996"/>
      <w:bookmarkStart w:id="670" w:name="_Toc1030270694"/>
      <w:bookmarkStart w:id="671" w:name="_Toc534154093"/>
      <w:bookmarkStart w:id="672" w:name="_Toc36674207"/>
      <w:r>
        <w:rPr>
          <w:rFonts w:hint="eastAsia"/>
        </w:rPr>
        <w:t>防止运算符歧义</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运算符重载时，坚持运算符的通用含义，比如“</w:t>
      </w:r>
      <w:r>
        <w:rPr>
          <w:color w:val="00B0F0"/>
          <w:szCs w:val="28"/>
        </w:rPr>
        <w:t>+</w:t>
      </w:r>
      <w:r>
        <w:rPr>
          <w:szCs w:val="28"/>
        </w:rPr>
        <w:t>”是加，“</w:t>
      </w:r>
      <w:r>
        <w:rPr>
          <w:color w:val="00B0F0"/>
          <w:szCs w:val="28"/>
        </w:rPr>
        <w:t>-</w:t>
      </w:r>
      <w:r>
        <w:rPr>
          <w:szCs w:val="28"/>
        </w:rPr>
        <w:t>”是减，“</w:t>
      </w:r>
      <w:r>
        <w:rPr>
          <w:color w:val="00B0F0"/>
          <w:szCs w:val="28"/>
        </w:rPr>
        <w:t>*</w:t>
      </w:r>
      <w:r>
        <w:rPr>
          <w:szCs w:val="28"/>
        </w:rPr>
        <w:t>”是乘，“</w:t>
      </w:r>
      <w:r>
        <w:rPr>
          <w:color w:val="00B0F0"/>
          <w:szCs w:val="28"/>
        </w:rPr>
        <w:t>/</w:t>
      </w:r>
      <w:r>
        <w:rPr>
          <w:szCs w:val="28"/>
        </w:rPr>
        <w:t>”是除</w:t>
      </w:r>
      <w:r>
        <w:rPr>
          <w:rFonts w:hint="eastAsia"/>
          <w:szCs w:val="28"/>
          <w:lang w:eastAsia="zh-CN"/>
        </w:rPr>
        <w:t>，同时兼顾具体的应用场景，</w:t>
      </w:r>
      <w:r>
        <w:rPr>
          <w:szCs w:val="28"/>
        </w:rPr>
        <w:t>否则很容易</w:t>
      </w:r>
      <w:r>
        <w:rPr>
          <w:rFonts w:hint="eastAsia"/>
          <w:szCs w:val="28"/>
        </w:rPr>
        <w:t>引发理解</w:t>
      </w:r>
      <w:r>
        <w:rPr>
          <w:szCs w:val="28"/>
        </w:rPr>
        <w:t>上的混乱。</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rFonts w:hint="eastAsia"/>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olor w:val="00B050"/>
          <w:szCs w:val="28"/>
          <w:lang w:eastAsia="zh-CN"/>
        </w:rPr>
        <w:t>该函数把</w:t>
      </w:r>
      <w:r>
        <w:rPr>
          <w:rFonts w:hint="eastAsia"/>
          <w:color w:val="00B050"/>
          <w:szCs w:val="28"/>
          <w:lang w:val="en-US" w:eastAsia="zh-CN"/>
        </w:rPr>
        <w:t>Pad相加理解为2个Pad的x坐标、y坐标、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rPr>
      </w:pPr>
      <w:r>
        <w:rPr>
          <w:rFonts w:hint="eastAsia"/>
          <w:color w:val="00B050"/>
          <w:szCs w:val="28"/>
          <w:lang w:val="en-US" w:eastAsia="zh-CN"/>
        </w:rPr>
        <w:t>长和宽分别相加</w:t>
      </w:r>
      <w:r>
        <w:rPr>
          <w:rFonts w:hint="default"/>
          <w:color w:val="00B050"/>
          <w:szCs w:val="28"/>
          <w:lang w:eastAsia="zh-CN"/>
        </w:rPr>
        <w:t>，这明显和实际的应用不符合</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return Pad( 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m_w + pad.m_w,</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lang w:val="en-US" w:eastAsia="zh-CN"/>
        </w:rPr>
        <w:t>m_h + pad.m_h</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lang w:eastAsia="zh-CN"/>
        </w:rPr>
        <w:t>根据实际的应用，</w:t>
      </w:r>
      <w:r>
        <w:rPr>
          <w:szCs w:val="28"/>
        </w:rPr>
        <w:t>Pad</w:t>
      </w:r>
      <w:r>
        <w:rPr>
          <w:rFonts w:hint="eastAsia"/>
          <w:szCs w:val="28"/>
          <w:lang w:eastAsia="zh-CN"/>
        </w:rPr>
        <w:t>相加</w:t>
      </w:r>
      <w:r>
        <w:rPr>
          <w:rFonts w:hint="default"/>
          <w:szCs w:val="28"/>
          <w:lang w:eastAsia="zh-CN"/>
        </w:rPr>
        <w:t>简单地把</w:t>
      </w:r>
      <w:r>
        <w:rPr>
          <w:rFonts w:hint="eastAsia"/>
          <w:szCs w:val="28"/>
          <w:lang w:val="en-US" w:eastAsia="zh-CN"/>
        </w:rPr>
        <w:t>几何参数</w:t>
      </w:r>
      <w:r>
        <w:rPr>
          <w:rFonts w:hint="eastAsia"/>
          <w:szCs w:val="28"/>
        </w:rPr>
        <w:t>相加</w:t>
      </w:r>
      <w:r>
        <w:rPr>
          <w:rFonts w:hint="eastAsia"/>
          <w:szCs w:val="28"/>
          <w:lang w:eastAsia="zh-CN"/>
        </w:rPr>
        <w:t>是没有意义的</w:t>
      </w:r>
      <w:r>
        <w:rPr>
          <w:rFonts w:hint="eastAsia"/>
          <w:szCs w:val="28"/>
        </w:rPr>
        <w:t>，而应该是两个Pad相加得到一个新的Pad，</w:t>
      </w:r>
      <w:r>
        <w:rPr>
          <w:rFonts w:hint="eastAsia"/>
          <w:szCs w:val="28"/>
          <w:lang w:eastAsia="zh-CN"/>
        </w:rPr>
        <w:t>这个新的</w:t>
      </w:r>
      <w:r>
        <w:rPr>
          <w:rFonts w:hint="eastAsia"/>
          <w:szCs w:val="28"/>
          <w:lang w:val="en-US" w:eastAsia="zh-CN"/>
        </w:rPr>
        <w:t>Pad是形状为2个Pad的外接矩形</w:t>
      </w: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eastAsia"/>
          <w:shd w:val="clear" w:color="FFFFFF" w:fill="D9D9D9"/>
          <w:lang w:eastAsia="zh-CN"/>
        </w:rPr>
        <w:t>正确</w:t>
      </w: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class Pad</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 w:val="28"/>
          <w:szCs w:val="28"/>
          <w:lang w:val="en-US" w:eastAsia="zh-CN"/>
        </w:rPr>
        <w:t>√</w:t>
      </w:r>
      <w:r>
        <w:rPr>
          <w:rFonts w:hint="default"/>
          <w:color w:val="00B050"/>
          <w:sz w:val="28"/>
          <w:szCs w:val="28"/>
          <w:lang w:eastAsia="zh-CN"/>
        </w:rPr>
        <w:t xml:space="preserve">  </w:t>
      </w:r>
      <w:r>
        <w:rPr>
          <w:rFonts w:hint="eastAsia"/>
          <w:color w:val="00B050"/>
          <w:szCs w:val="28"/>
          <w:lang w:val="en-US" w:eastAsia="zh-CN"/>
        </w:rPr>
        <w:t>Pad相加理解为求取一个新的Pad，该Pad为两个</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olor w:val="00B050"/>
          <w:szCs w:val="28"/>
        </w:rPr>
      </w:pPr>
      <w:r>
        <w:rPr>
          <w:rFonts w:hint="eastAsia"/>
          <w:color w:val="00B050"/>
          <w:szCs w:val="28"/>
          <w:lang w:val="en-US" w:eastAsia="zh-CN"/>
        </w:rPr>
        <w:t>Pad的外接矩形</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rFonts w:hint="default"/>
          <w:szCs w:val="28"/>
          <w:lang w:eastAsia="zh-CN"/>
        </w:rPr>
        <w:t xml:space="preserve">const </w:t>
      </w:r>
      <w:r>
        <w:rPr>
          <w:szCs w:val="28"/>
        </w:rPr>
        <w:t>Pad operator + (</w:t>
      </w:r>
      <w:r>
        <w:rPr>
          <w:rFonts w:hint="default"/>
          <w:szCs w:val="28"/>
          <w:lang w:eastAsia="zh-CN"/>
        </w:rPr>
        <w:t xml:space="preserve">const </w:t>
      </w:r>
      <w:r>
        <w:rPr>
          <w:szCs w:val="28"/>
        </w:rPr>
        <w:t>Pad &amp; pad) const</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lang w:val="en-US" w:eastAsia="zh-CN"/>
        </w:rPr>
      </w:pPr>
      <w:r>
        <w:rPr>
          <w:rFonts w:hint="eastAsia"/>
          <w:color w:val="00B050"/>
          <w:szCs w:val="28"/>
        </w:rPr>
        <w:t>/*</w:t>
      </w:r>
      <w:r>
        <w:rPr>
          <w:rFonts w:hint="eastAsia"/>
          <w:color w:val="00B050"/>
          <w:szCs w:val="28"/>
          <w:lang w:eastAsia="zh-CN"/>
        </w:rPr>
        <w:t>以下代码为求两个</w:t>
      </w:r>
      <w:r>
        <w:rPr>
          <w:rFonts w:hint="eastAsia"/>
          <w:color w:val="00B050"/>
          <w:szCs w:val="28"/>
          <w:lang w:val="en-US" w:eastAsia="zh-CN"/>
        </w:rPr>
        <w:t>Pad外接矩形的代码，实际应</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color w:val="00B050"/>
          <w:szCs w:val="28"/>
        </w:rPr>
      </w:pPr>
      <w:r>
        <w:rPr>
          <w:rFonts w:hint="eastAsia"/>
          <w:color w:val="00B050"/>
          <w:szCs w:val="28"/>
          <w:lang w:val="en-US" w:eastAsia="zh-CN"/>
        </w:rPr>
        <w:t>用比这里复杂，仅仅作为参考</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szCs w:val="28"/>
        </w:rPr>
        <w:t xml:space="preserve">return Pad( </w:t>
      </w:r>
      <w:r>
        <w:rPr>
          <w:rFonts w:hint="eastAsia"/>
          <w:szCs w:val="28"/>
          <w:lang w:val="en-US" w:eastAsia="zh-CN"/>
        </w:rPr>
        <w:t>(</w:t>
      </w:r>
      <w:r>
        <w:rPr>
          <w:szCs w:val="28"/>
        </w:rPr>
        <w:t>m_x</w:t>
      </w:r>
      <w:r>
        <w:rPr>
          <w:rFonts w:hint="eastAsia"/>
          <w:szCs w:val="28"/>
          <w:lang w:val="en-US" w:eastAsia="zh-CN"/>
        </w:rPr>
        <w:t xml:space="preserve"> </w:t>
      </w:r>
      <w:r>
        <w:rPr>
          <w:szCs w:val="28"/>
        </w:rPr>
        <w:t>+</w:t>
      </w:r>
      <w:r>
        <w:rPr>
          <w:rFonts w:hint="eastAsia"/>
          <w:szCs w:val="28"/>
          <w:lang w:val="en-US" w:eastAsia="zh-CN"/>
        </w:rPr>
        <w:t xml:space="preserve"> </w:t>
      </w:r>
      <w:r>
        <w:rPr>
          <w:szCs w:val="28"/>
        </w:rPr>
        <w:t>pad.m_x</w:t>
      </w:r>
      <w:r>
        <w:rPr>
          <w:rFonts w:hint="eastAsia"/>
          <w:szCs w:val="28"/>
          <w:lang w:val="en-US" w:eastAsia="zh-CN"/>
        </w:rPr>
        <w:t>) /2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w:t>
      </w:r>
      <w:r>
        <w:rPr>
          <w:szCs w:val="28"/>
        </w:rPr>
        <w:t>m_y</w:t>
      </w:r>
      <w:r>
        <w:rPr>
          <w:rFonts w:hint="eastAsia"/>
          <w:szCs w:val="28"/>
          <w:lang w:val="en-US" w:eastAsia="zh-CN"/>
        </w:rPr>
        <w:t xml:space="preserve"> </w:t>
      </w:r>
      <w:r>
        <w:rPr>
          <w:szCs w:val="28"/>
        </w:rPr>
        <w:t>+</w:t>
      </w:r>
      <w:r>
        <w:rPr>
          <w:rFonts w:hint="eastAsia"/>
          <w:szCs w:val="28"/>
          <w:lang w:val="en-US" w:eastAsia="zh-CN"/>
        </w:rPr>
        <w:t xml:space="preserve"> </w:t>
      </w:r>
      <w:r>
        <w:rPr>
          <w:szCs w:val="28"/>
        </w:rPr>
        <w:t>pad.m_y</w:t>
      </w:r>
      <w:r>
        <w:rPr>
          <w:rFonts w:hint="eastAsia"/>
          <w:szCs w:val="28"/>
          <w:lang w:val="en-US" w:eastAsia="zh-CN"/>
        </w:rPr>
        <w:t>)/2,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rFonts w:hint="eastAsia"/>
          <w:szCs w:val="28"/>
          <w:lang w:val="en-US" w:eastAsia="zh-CN"/>
        </w:rPr>
      </w:pPr>
      <w:r>
        <w:rPr>
          <w:rFonts w:hint="eastAsia"/>
          <w:szCs w:val="28"/>
          <w:lang w:val="en-US" w:eastAsia="zh-CN"/>
        </w:rPr>
        <w:t>min(m_x - m_w/2,pad.m_x - pad.m_w/2),</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600" w:firstLineChars="0"/>
        <w:jc w:val="left"/>
        <w:textAlignment w:val="auto"/>
        <w:outlineLvl w:val="9"/>
        <w:rPr>
          <w:szCs w:val="28"/>
        </w:rPr>
      </w:pPr>
      <w:r>
        <w:rPr>
          <w:rFonts w:hint="eastAsia"/>
          <w:szCs w:val="28"/>
          <w:lang w:val="en-US" w:eastAsia="zh-CN"/>
        </w:rPr>
        <w:t>max(m_x + m_w/2,pad.m_x + pad.m_w/2)</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m_x{0};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double m_y{0};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m_w{0};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szCs w:val="28"/>
          <w:lang w:val="en-US" w:eastAsia="zh-CN"/>
        </w:rPr>
      </w:pPr>
      <w:r>
        <w:rPr>
          <w:rFonts w:hint="eastAsia"/>
          <w:szCs w:val="28"/>
          <w:lang w:val="en-US" w:eastAsia="zh-CN"/>
        </w:rPr>
        <w:t>double m_h{0};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shd w:val="clear" w:color="FFFFFF" w:fill="D9D9D9"/>
        </w:rPr>
      </w:pPr>
      <w:r>
        <w:rPr>
          <w:rFonts w:hint="eastAsia"/>
          <w:shd w:val="clear" w:color="FFFFFF" w:fill="D9D9D9"/>
          <w:lang w:eastAsia="zh-CN"/>
        </w:rPr>
        <w:t>注意</w:t>
      </w:r>
      <w:r>
        <w:rPr>
          <w:rFonts w:hint="eastAsia"/>
          <w:shd w:val="clear" w:color="FFFFFF" w:fill="D9D9D9"/>
        </w:rPr>
        <w:t>:</w:t>
      </w:r>
    </w:p>
    <w:p>
      <w:pPr>
        <w:keepNext w:val="0"/>
        <w:keepLines w:val="0"/>
        <w:pageBreakBefore w:val="0"/>
        <w:widowControl/>
        <w:numPr>
          <w:ilvl w:val="0"/>
          <w:numId w:val="3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但凡涉及到运算符重载的，不管简单的通用含义还是具体特殊的应用，必须要100%写详细的注释</w:t>
      </w:r>
      <w:r>
        <w:rPr>
          <w:rFonts w:hint="eastAsia" w:cstheme="minorBidi"/>
          <w:sz w:val="28"/>
          <w:szCs w:val="28"/>
          <w:lang w:val="en-US" w:eastAsia="zh-CN" w:bidi="ar-SA"/>
        </w:rPr>
        <w:t>，</w:t>
      </w:r>
      <w:r>
        <w:rPr>
          <w:rFonts w:hint="eastAsia"/>
          <w:b/>
          <w:color w:val="00B0F0"/>
          <w:szCs w:val="28"/>
        </w:rPr>
        <w:t>详细交代改运算符的使用目的，以免调用者理解不正确</w:t>
      </w:r>
      <w:r>
        <w:rPr>
          <w:rFonts w:hint="eastAsia"/>
          <w:b/>
          <w:color w:val="00B0F0"/>
          <w:szCs w:val="28"/>
          <w:lang w:eastAsia="zh-CN"/>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szCs w:val="28"/>
        </w:rPr>
        <w:t>运算符重载一定是</w:t>
      </w:r>
      <w:r>
        <w:rPr>
          <w:b/>
          <w:color w:val="00B0F0"/>
          <w:szCs w:val="28"/>
        </w:rPr>
        <w:t>成双成对</w:t>
      </w:r>
      <w:r>
        <w:rPr>
          <w:szCs w:val="28"/>
        </w:rPr>
        <w:t>的出现的</w:t>
      </w:r>
      <w:r>
        <w:rPr>
          <w:rFonts w:hint="eastAsia"/>
          <w:szCs w:val="28"/>
        </w:rPr>
        <w:t>，</w:t>
      </w:r>
      <w:r>
        <w:rPr>
          <w:szCs w:val="28"/>
        </w:rPr>
        <w:t>比如</w:t>
      </w:r>
      <w:r>
        <w:rPr>
          <w:rFonts w:hint="eastAsia"/>
          <w:szCs w:val="28"/>
        </w:rPr>
        <w:t>重载</w:t>
      </w:r>
      <w:r>
        <w:rPr>
          <w:szCs w:val="28"/>
        </w:rPr>
        <w:t>了“+”</w:t>
      </w:r>
      <w:r>
        <w:rPr>
          <w:rFonts w:hint="eastAsia"/>
          <w:szCs w:val="28"/>
        </w:rPr>
        <w:t>，</w:t>
      </w:r>
      <w:r>
        <w:rPr>
          <w:szCs w:val="28"/>
        </w:rPr>
        <w:t>一定要重载“-”</w:t>
      </w:r>
      <w:r>
        <w:rPr>
          <w:rFonts w:hint="eastAsia"/>
          <w:szCs w:val="28"/>
          <w:lang w:eastAsia="zh-CN"/>
        </w:rPr>
        <w:t>，</w:t>
      </w:r>
      <w:r>
        <w:rPr>
          <w:rFonts w:hint="eastAsia"/>
          <w:szCs w:val="28"/>
        </w:rPr>
        <w:t>对于</w:t>
      </w:r>
      <w:r>
        <w:rPr>
          <w:rFonts w:hint="eastAsia"/>
          <w:szCs w:val="28"/>
          <w:lang w:eastAsia="zh-CN"/>
        </w:rPr>
        <w:t>确实由于某种原因</w:t>
      </w:r>
      <w:r>
        <w:rPr>
          <w:szCs w:val="28"/>
        </w:rPr>
        <w:t>还没有实现的函数请写好“</w:t>
      </w:r>
      <w:r>
        <w:rPr>
          <w:b/>
          <w:color w:val="00B0F0"/>
          <w:szCs w:val="28"/>
        </w:rPr>
        <w:t>//ToDo</w:t>
      </w:r>
      <w:r>
        <w:rPr>
          <w:rFonts w:hint="default"/>
          <w:b/>
          <w:color w:val="00B0F0"/>
          <w:szCs w:val="28"/>
        </w:rPr>
        <w:t>”</w:t>
      </w:r>
      <w:r>
        <w:rPr>
          <w:rFonts w:hint="eastAsia"/>
          <w:szCs w:val="28"/>
        </w:rPr>
        <w:t>。</w:t>
      </w:r>
    </w:p>
    <w:p>
      <w:pPr>
        <w:pStyle w:val="53"/>
        <w:keepNext w:val="0"/>
        <w:keepLines w:val="0"/>
        <w:pageBreakBefore w:val="0"/>
        <w:widowControl/>
        <w:numPr>
          <w:ilvl w:val="0"/>
          <w:numId w:val="3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为了</w:t>
      </w:r>
      <w:r>
        <w:rPr>
          <w:szCs w:val="28"/>
        </w:rPr>
        <w:t>和STL进行对应，</w:t>
      </w:r>
      <w:r>
        <w:rPr>
          <w:rFonts w:hint="eastAsia"/>
          <w:szCs w:val="28"/>
        </w:rPr>
        <w:t>如果是类似容器</w:t>
      </w:r>
      <w:r>
        <w:rPr>
          <w:szCs w:val="28"/>
        </w:rPr>
        <w:t>仅仅</w:t>
      </w:r>
      <w:r>
        <w:rPr>
          <w:rFonts w:hint="eastAsia"/>
          <w:szCs w:val="28"/>
        </w:rPr>
        <w:t>只</w:t>
      </w:r>
      <w:r>
        <w:rPr>
          <w:szCs w:val="28"/>
        </w:rPr>
        <w:t>是简单的添加</w:t>
      </w:r>
      <w:r>
        <w:rPr>
          <w:rFonts w:hint="eastAsia"/>
          <w:szCs w:val="28"/>
        </w:rPr>
        <w:t>、</w:t>
      </w:r>
      <w:r>
        <w:rPr>
          <w:szCs w:val="28"/>
        </w:rPr>
        <w:t>移除操作，</w:t>
      </w:r>
      <w:r>
        <w:rPr>
          <w:rFonts w:hint="eastAsia"/>
          <w:szCs w:val="28"/>
        </w:rPr>
        <w:t>建议</w:t>
      </w:r>
      <w:r>
        <w:rPr>
          <w:szCs w:val="28"/>
        </w:rPr>
        <w:t>还是使用add和remove</w:t>
      </w:r>
      <w:r>
        <w:rPr>
          <w:rFonts w:hint="eastAsia"/>
          <w:szCs w:val="28"/>
        </w:rPr>
        <w:t>等函数</w:t>
      </w:r>
      <w:r>
        <w:rPr>
          <w:szCs w:val="28"/>
        </w:rPr>
        <w:t>方法</w:t>
      </w:r>
      <w:r>
        <w:rPr>
          <w:rFonts w:hint="eastAsia"/>
          <w:szCs w:val="28"/>
        </w:rPr>
        <w:t>的方式</w:t>
      </w:r>
      <w:r>
        <w:rPr>
          <w:szCs w:val="28"/>
        </w:rPr>
        <w:t>实现</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pPr>
      <w:bookmarkStart w:id="673" w:name="_Toc1590262933"/>
      <w:bookmarkStart w:id="674" w:name="_Toc287691296"/>
      <w:bookmarkStart w:id="675" w:name="_Toc457385416"/>
      <w:bookmarkStart w:id="676" w:name="_Toc465118997"/>
      <w:bookmarkStart w:id="677" w:name="_Toc517632341"/>
      <w:bookmarkStart w:id="678" w:name="_Toc1613116771"/>
      <w:bookmarkStart w:id="679" w:name="_Toc1501350522"/>
      <w:bookmarkStart w:id="680" w:name="_Toc759668045"/>
      <w:bookmarkStart w:id="681" w:name="_Toc2062620233"/>
      <w:bookmarkStart w:id="682" w:name="_Toc1002634412"/>
      <w:bookmarkStart w:id="683" w:name="_Toc1756"/>
      <w:bookmarkStart w:id="684" w:name="_Toc856348266"/>
      <w:bookmarkStart w:id="685" w:name="_Toc430151469"/>
      <w:bookmarkStart w:id="686" w:name="_Toc1157703491"/>
      <w:bookmarkStart w:id="687" w:name="_Toc465955307"/>
      <w:bookmarkStart w:id="688" w:name="_Toc1880045845"/>
      <w:bookmarkStart w:id="689" w:name="_Toc1720966435"/>
      <w:bookmarkStart w:id="690" w:name="_Toc1853079024"/>
      <w:bookmarkStart w:id="691" w:name="_Toc1999468981"/>
      <w:bookmarkStart w:id="692" w:name="_Toc560947329"/>
      <w:r>
        <w:rPr>
          <w:rFonts w:hint="eastAsia"/>
        </w:rPr>
        <w:t>虚函数</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rFonts w:hint="eastAsia"/>
          <w:szCs w:val="28"/>
        </w:rPr>
        <w:t>虚</w:t>
      </w:r>
      <w:r>
        <w:rPr>
          <w:szCs w:val="28"/>
        </w:rPr>
        <w:t>函数是以virtual关键字声明的基类函数。基类中的函数指定为virtual，派生类</w:t>
      </w:r>
      <w:r>
        <w:rPr>
          <w:rFonts w:hint="eastAsia"/>
          <w:szCs w:val="28"/>
        </w:rPr>
        <w:t>对</w:t>
      </w:r>
      <w:r>
        <w:rPr>
          <w:szCs w:val="28"/>
        </w:rPr>
        <w:t>该函数进行重写，实现多态。</w:t>
      </w:r>
      <w:r>
        <w:rPr>
          <w:rFonts w:hint="eastAsia"/>
          <w:szCs w:val="28"/>
        </w:rPr>
        <w:t>关于</w:t>
      </w:r>
      <w:r>
        <w:rPr>
          <w:szCs w:val="28"/>
        </w:rPr>
        <w:t>虚函数需要注意</w:t>
      </w:r>
      <w:r>
        <w:rPr>
          <w:rFonts w:hint="eastAsia"/>
          <w:szCs w:val="28"/>
        </w:rPr>
        <w:t>几点</w:t>
      </w:r>
      <w:r>
        <w:rPr>
          <w:rFonts w:hint="eastAsia"/>
          <w:szCs w:val="28"/>
          <w:lang w:eastAsia="zh-CN"/>
        </w:rPr>
        <w:t>。</w:t>
      </w:r>
    </w:p>
    <w:p>
      <w:pPr>
        <w:pStyle w:val="53"/>
        <w:keepNext w:val="0"/>
        <w:keepLines w:val="0"/>
        <w:pageBreakBefore w:val="0"/>
        <w:widowControl/>
        <w:numPr>
          <w:ilvl w:val="0"/>
          <w:numId w:val="33"/>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virtual关键字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rPr>
        <w:t>在</w:t>
      </w:r>
      <w:r>
        <w:rPr>
          <w:szCs w:val="28"/>
        </w:rPr>
        <w:t>派生类中重写的</w:t>
      </w:r>
      <w:r>
        <w:rPr>
          <w:rFonts w:hint="eastAsia"/>
          <w:szCs w:val="28"/>
        </w:rPr>
        <w:t>虚</w:t>
      </w:r>
      <w:r>
        <w:rPr>
          <w:szCs w:val="28"/>
        </w:rPr>
        <w:t>函数virtual关键字不写也能够编译通过</w:t>
      </w:r>
      <w:r>
        <w:rPr>
          <w:rFonts w:hint="eastAsia"/>
          <w:szCs w:val="28"/>
        </w:rPr>
        <w:t>和</w:t>
      </w:r>
      <w:r>
        <w:rPr>
          <w:szCs w:val="28"/>
        </w:rPr>
        <w:t>正常运行，但是为了定位及理解代码方便，使阅读者一眼就能够明白该函数是继承重写而来，所以必须要</w:t>
      </w:r>
      <w:r>
        <w:rPr>
          <w:rFonts w:cs="宋体"/>
          <w:color w:val="4D4D4D" w:themeColor="text1"/>
          <w:szCs w:val="28"/>
          <w14:textFill>
            <w14:solidFill>
              <w14:schemeClr w14:val="tx1"/>
            </w14:solidFill>
          </w14:textFill>
        </w:rPr>
        <w:t>加上</w:t>
      </w:r>
      <w:r>
        <w:rPr>
          <w:rFonts w:cs="宋体"/>
          <w:b/>
          <w:color w:val="00B0F0"/>
          <w:szCs w:val="28"/>
        </w:rPr>
        <w:t>virtual关键字</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szCs w:val="28"/>
        </w:rPr>
      </w:pPr>
    </w:p>
    <w:p>
      <w:pPr>
        <w:pStyle w:val="53"/>
        <w:keepNext w:val="0"/>
        <w:keepLines w:val="0"/>
        <w:pageBreakBefore w:val="0"/>
        <w:widowControl/>
        <w:numPr>
          <w:ilvl w:val="0"/>
          <w:numId w:val="33"/>
        </w:numPr>
        <w:kinsoku/>
        <w:wordWrap/>
        <w:overflowPunct/>
        <w:topLinePunct w:val="0"/>
        <w:autoSpaceDE/>
        <w:autoSpaceDN/>
        <w:bidi w:val="0"/>
        <w:adjustRightInd/>
        <w:snapToGrid/>
        <w:spacing w:line="0" w:lineRule="atLeast"/>
        <w:ind w:left="0" w:leftChars="0" w:firstLine="0" w:firstLineChars="0"/>
        <w:textAlignment w:val="auto"/>
        <w:rPr>
          <w:b w:val="0"/>
          <w:bCs w:val="0"/>
          <w:szCs w:val="28"/>
        </w:rPr>
      </w:pPr>
      <w:r>
        <w:rPr>
          <w:b w:val="0"/>
          <w:bCs w:val="0"/>
          <w:szCs w:val="28"/>
        </w:rPr>
        <w:t>override关键字</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在</w:t>
      </w:r>
      <w:r>
        <w:rPr>
          <w:szCs w:val="28"/>
        </w:rPr>
        <w:t>派生类中重写的虚函数后面不加override</w:t>
      </w:r>
      <w:r>
        <w:rPr>
          <w:rFonts w:hint="eastAsia"/>
          <w:szCs w:val="28"/>
        </w:rPr>
        <w:t>也能够</w:t>
      </w:r>
      <w:r>
        <w:rPr>
          <w:szCs w:val="28"/>
        </w:rPr>
        <w:t>编译通过和正常运行，</w:t>
      </w:r>
      <w:r>
        <w:rPr>
          <w:rFonts w:hint="eastAsia"/>
          <w:szCs w:val="28"/>
        </w:rPr>
        <w:t>但是</w:t>
      </w:r>
      <w:r>
        <w:rPr>
          <w:szCs w:val="28"/>
        </w:rPr>
        <w:t>加上override的话</w:t>
      </w:r>
      <w:r>
        <w:rPr>
          <w:rFonts w:hint="eastAsia"/>
          <w:szCs w:val="28"/>
        </w:rPr>
        <w:t>：</w:t>
      </w:r>
    </w:p>
    <w:p>
      <w:pPr>
        <w:pStyle w:val="53"/>
        <w:keepNext w:val="0"/>
        <w:keepLines w:val="0"/>
        <w:pageBreakBefore w:val="0"/>
        <w:widowControl/>
        <w:numPr>
          <w:ilvl w:val="0"/>
          <w:numId w:val="34"/>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可以方便阅读者知道该方法重写了基类</w:t>
      </w:r>
      <w:r>
        <w:rPr>
          <w:rFonts w:hint="eastAsia"/>
          <w:szCs w:val="28"/>
        </w:rPr>
        <w:t>。</w:t>
      </w:r>
    </w:p>
    <w:p>
      <w:pPr>
        <w:pStyle w:val="53"/>
        <w:keepNext w:val="0"/>
        <w:keepLines w:val="0"/>
        <w:pageBreakBefore w:val="0"/>
        <w:widowControl/>
        <w:numPr>
          <w:ilvl w:val="0"/>
          <w:numId w:val="34"/>
        </w:numPr>
        <w:kinsoku/>
        <w:wordWrap/>
        <w:overflowPunct/>
        <w:topLinePunct w:val="0"/>
        <w:autoSpaceDE/>
        <w:autoSpaceDN/>
        <w:bidi w:val="0"/>
        <w:adjustRightInd/>
        <w:snapToGrid/>
        <w:spacing w:line="0" w:lineRule="atLeast"/>
        <w:ind w:leftChars="0"/>
        <w:textAlignment w:val="auto"/>
        <w:rPr>
          <w:szCs w:val="28"/>
        </w:rPr>
      </w:pPr>
      <w:r>
        <w:rPr>
          <w:rFonts w:hint="eastAsia"/>
          <w:szCs w:val="28"/>
        </w:rPr>
        <w:t>编译器</w:t>
      </w:r>
      <w:r>
        <w:rPr>
          <w:szCs w:val="28"/>
        </w:rPr>
        <w:t>会对函数的参数及返回值和基类函数进行</w:t>
      </w:r>
      <w:r>
        <w:rPr>
          <w:rFonts w:hint="eastAsia"/>
          <w:szCs w:val="28"/>
        </w:rPr>
        <w:t>验证</w:t>
      </w:r>
      <w:r>
        <w:rPr>
          <w:szCs w:val="28"/>
        </w:rPr>
        <w:t>，提高编译时便发现问题的可能性。</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eastAsia"/>
          <w:color w:val="00B050"/>
          <w:szCs w:val="28"/>
        </w:rPr>
        <w:t>基类Box</w:t>
      </w:r>
      <w:r>
        <w:rPr>
          <w:color w:val="00B050"/>
          <w:szCs w:val="28"/>
        </w:rPr>
        <w:t>中volume</w:t>
      </w:r>
      <w:r>
        <w:rPr>
          <w:rFonts w:hint="eastAsia"/>
          <w:color w:val="00B050"/>
          <w:szCs w:val="28"/>
        </w:rPr>
        <w:t>函数</w:t>
      </w:r>
      <w:r>
        <w:rPr>
          <w:color w:val="00B050"/>
          <w:szCs w:val="28"/>
        </w:rPr>
        <w:t>设置为虚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b/>
          <w:color w:val="00B0F0"/>
          <w:szCs w:val="28"/>
        </w:rPr>
        <w:t>virtual</w:t>
      </w:r>
      <w:r>
        <w:rPr>
          <w:rFonts w:cs="宋体"/>
          <w:color w:val="00B0F0"/>
          <w:szCs w:val="28"/>
        </w:rPr>
        <w:t xml:space="preserve"> </w:t>
      </w:r>
      <w:r>
        <w:rPr>
          <w:rFonts w:cs="宋体"/>
          <w:szCs w:val="28"/>
        </w:rPr>
        <w:t xml:space="preserve">double </w:t>
      </w:r>
      <w:r>
        <w:rPr>
          <w:rFonts w:cs="宋体"/>
          <w:iCs/>
          <w:szCs w:val="28"/>
        </w:rPr>
        <w:t>volume</w:t>
      </w:r>
      <w:r>
        <w:rPr>
          <w:rFonts w:cs="宋体"/>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5*m_length;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double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GlassBox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cs="宋体"/>
          <w:color w:val="00B050"/>
          <w:szCs w:val="28"/>
        </w:rPr>
        <w:t>//</w:t>
      </w:r>
      <w:r>
        <w:rPr>
          <w:rFonts w:hint="default"/>
          <w:color w:val="00B050"/>
          <w:szCs w:val="28"/>
        </w:rPr>
        <w:t>派生类</w:t>
      </w:r>
      <w:r>
        <w:rPr>
          <w:color w:val="00B050"/>
          <w:szCs w:val="28"/>
        </w:rPr>
        <w:t>GlassBox中</w:t>
      </w:r>
      <w:r>
        <w:rPr>
          <w:rFonts w:hint="eastAsia"/>
          <w:color w:val="00B050"/>
          <w:szCs w:val="28"/>
        </w:rPr>
        <w:t>重写</w:t>
      </w:r>
      <w:r>
        <w:rPr>
          <w:color w:val="00B050"/>
          <w:szCs w:val="28"/>
        </w:rPr>
        <w:t>volume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b/>
          <w:color w:val="00B0F0"/>
          <w:szCs w:val="28"/>
        </w:rPr>
        <w:t>virtual</w:t>
      </w:r>
      <w:r>
        <w:rPr>
          <w:rFonts w:cs="宋体"/>
          <w:szCs w:val="28"/>
        </w:rPr>
        <w:t xml:space="preserve"> double </w:t>
      </w:r>
      <w:r>
        <w:rPr>
          <w:rFonts w:cs="宋体"/>
          <w:iCs/>
          <w:szCs w:val="28"/>
        </w:rPr>
        <w:t>volume</w:t>
      </w:r>
      <w:r>
        <w:rPr>
          <w:rFonts w:cs="宋体"/>
          <w:szCs w:val="28"/>
        </w:rPr>
        <w:t xml:space="preserve">( ) const </w:t>
      </w:r>
      <w:r>
        <w:rPr>
          <w:rFonts w:cs="宋体"/>
          <w:b/>
          <w:color w:val="00B0F0"/>
          <w:szCs w:val="28"/>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return 10*m_length;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Box</w:t>
      </w:r>
      <w:r>
        <w:rPr>
          <w:rFonts w:cs="宋体"/>
          <w:szCs w:val="28"/>
        </w:rPr>
        <w:t xml:space="preserve"> myBox{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b/>
          <w:color w:val="00B0F0"/>
          <w:szCs w:val="28"/>
        </w:rPr>
        <w:t>GlassBox</w:t>
      </w:r>
      <w:r>
        <w:rPr>
          <w:rFonts w:cs="宋体"/>
          <w:szCs w:val="28"/>
        </w:rPr>
        <w:t xml:space="preserve"> myGlassBox{ 2.0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cs="宋体"/>
          <w:color w:val="00B050"/>
          <w:szCs w:val="28"/>
        </w:rPr>
        <w:t>基类的showVolume方法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myBox.</w:t>
      </w:r>
      <w:r>
        <w:rPr>
          <w:rFonts w:cs="宋体"/>
          <w:b/>
          <w:color w:val="00B0F0"/>
          <w:szCs w:val="28"/>
        </w:rPr>
        <w:t>volume</w:t>
      </w:r>
      <w:r>
        <w:rPr>
          <w:rFonts w:cs="宋体"/>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B050"/>
          <w:szCs w:val="28"/>
        </w:rPr>
        <w:t>//</w:t>
      </w:r>
      <w:r>
        <w:rPr>
          <w:rFonts w:hint="eastAsia" w:cs="宋体"/>
          <w:color w:val="00B050"/>
          <w:szCs w:val="28"/>
        </w:rPr>
        <w:t>调用</w:t>
      </w:r>
      <w:r>
        <w:rPr>
          <w:rFonts w:hint="default" w:cs="宋体"/>
          <w:color w:val="00B050"/>
          <w:szCs w:val="28"/>
        </w:rPr>
        <w:t>派生类</w:t>
      </w:r>
      <w:r>
        <w:rPr>
          <w:rFonts w:cs="宋体"/>
          <w:color w:val="00B050"/>
          <w:szCs w:val="28"/>
        </w:rPr>
        <w:t>的showVolume方法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myGlassBox.</w:t>
      </w:r>
      <w:r>
        <w:rPr>
          <w:rFonts w:cs="宋体"/>
          <w:b/>
          <w:color w:val="00B0F0"/>
          <w:szCs w:val="28"/>
        </w:rPr>
        <w:t>volume</w:t>
      </w:r>
      <w:r>
        <w:rPr>
          <w:rFonts w:cs="宋体"/>
          <w:szCs w:val="28"/>
        </w:rPr>
        <w:t xml:space="preserve">( );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272727" w:themeColor="text1" w:themeShade="80"/>
          <w:szCs w:val="28"/>
        </w:rPr>
      </w:pPr>
      <w:r>
        <w:rPr>
          <w:rFonts w:cs="宋体"/>
          <w:color w:val="272727" w:themeColor="text1" w:themeShade="80"/>
          <w:szCs w:val="28"/>
        </w:rPr>
        <w:t>运行结果：</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272727" w:themeColor="text1" w:themeShade="80"/>
          <w:shd w:val="clear" w:color="FFFFFF" w:fill="D9D9D9"/>
        </w:rPr>
      </w:pPr>
      <w:r>
        <w:rPr>
          <w:rFonts w:cs="宋体"/>
          <w:color w:val="272727" w:themeColor="text1" w:themeShade="80"/>
          <w:szCs w:val="28"/>
        </w:rPr>
        <w:t>10    20</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6"/>
        </w:numPr>
        <w:kinsoku/>
        <w:wordWrap/>
        <w:overflowPunct/>
        <w:topLinePunct w:val="0"/>
        <w:autoSpaceDE/>
        <w:autoSpaceDN/>
        <w:bidi w:val="0"/>
        <w:adjustRightInd/>
        <w:snapToGrid/>
        <w:spacing w:line="0" w:lineRule="atLeast"/>
        <w:textAlignment w:val="auto"/>
      </w:pPr>
      <w:bookmarkStart w:id="693" w:name="_Toc840200151"/>
      <w:bookmarkStart w:id="694" w:name="_Toc465955308"/>
      <w:bookmarkStart w:id="695" w:name="_Toc25742"/>
      <w:bookmarkStart w:id="696" w:name="_Toc948679110"/>
      <w:bookmarkStart w:id="697" w:name="_Toc1172025987"/>
      <w:bookmarkStart w:id="698" w:name="_Toc1833496712"/>
      <w:bookmarkStart w:id="699" w:name="_Toc2017964948"/>
      <w:bookmarkStart w:id="700" w:name="_Toc302880701"/>
      <w:bookmarkStart w:id="701" w:name="_Toc465118998"/>
      <w:bookmarkStart w:id="702" w:name="_Toc362921483"/>
      <w:bookmarkStart w:id="703" w:name="_Toc2063250429"/>
      <w:bookmarkStart w:id="704" w:name="_Toc2074208590"/>
      <w:bookmarkStart w:id="705" w:name="_Toc96588312"/>
      <w:bookmarkStart w:id="706" w:name="_Toc626554625"/>
      <w:bookmarkStart w:id="707" w:name="_Toc887112350"/>
      <w:bookmarkStart w:id="708" w:name="_Toc1768786252"/>
      <w:bookmarkStart w:id="709" w:name="_Toc78859828"/>
      <w:bookmarkStart w:id="710" w:name="_Toc82006010"/>
      <w:bookmarkStart w:id="711" w:name="_Toc1826764698"/>
      <w:bookmarkStart w:id="712" w:name="_Toc319713837"/>
      <w:r>
        <w:rPr>
          <w:rFonts w:hint="eastAsia"/>
        </w:rPr>
        <w:t>析构函数总是为虚</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基类的析构函数应该</w:t>
      </w:r>
      <w:r>
        <w:rPr>
          <w:rFonts w:hint="eastAsia"/>
          <w:szCs w:val="28"/>
        </w:rPr>
        <w:t>总是为</w:t>
      </w:r>
      <w:r>
        <w:rPr>
          <w:color w:val="00B0F0"/>
          <w:szCs w:val="28"/>
        </w:rPr>
        <w:t>virtual</w:t>
      </w:r>
      <w:r>
        <w:rPr>
          <w:szCs w:val="28"/>
        </w:rPr>
        <w:t>的，</w:t>
      </w:r>
      <w:r>
        <w:rPr>
          <w:rFonts w:hint="eastAsia"/>
          <w:szCs w:val="28"/>
        </w:rPr>
        <w:t>因为</w:t>
      </w:r>
      <w:r>
        <w:rPr>
          <w:szCs w:val="28"/>
        </w:rPr>
        <w:t>通过虚函数机制可以保证派生类</w:t>
      </w:r>
      <w:r>
        <w:rPr>
          <w:rFonts w:hint="eastAsia"/>
          <w:szCs w:val="28"/>
        </w:rPr>
        <w:t>能够</w:t>
      </w:r>
      <w:r>
        <w:rPr>
          <w:szCs w:val="28"/>
        </w:rPr>
        <w:t>彻底的被释放</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错误案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00B050"/>
          <w:szCs w:val="28"/>
        </w:rPr>
      </w:pPr>
      <w:r>
        <w:rPr>
          <w:rFonts w:hint="eastAsia" w:cs="宋体"/>
          <w:color w:val="00B050"/>
          <w:szCs w:val="28"/>
          <w:lang w:val="en-US" w:eastAsia="zh-CN"/>
        </w:rPr>
        <w:t>//</w:t>
      </w:r>
      <w:r>
        <w:rPr>
          <w:rFonts w:hint="eastAsia" w:cs="宋体"/>
          <w:color w:val="00B050"/>
          <w:szCs w:val="28"/>
        </w:rPr>
        <w:t>Box为</w:t>
      </w:r>
      <w:r>
        <w:rPr>
          <w:rFonts w:cs="宋体"/>
          <w:color w:val="00B050"/>
          <w:szCs w:val="28"/>
        </w:rPr>
        <w:t>基类，其析构函数不为虚</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00B05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00B05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textAlignment w:val="auto"/>
        <w:rPr>
          <w:color w:val="949494" w:themeColor="text1" w:themeTint="99"/>
          <w14:textFill>
            <w14:solidFill>
              <w14:schemeClr w14:val="tx1">
                <w14:lumMod w14:val="60000"/>
                <w14:lumOff w14:val="40000"/>
              </w14:schemeClr>
            </w14:solidFill>
          </w14:textFill>
        </w:rPr>
      </w:pPr>
      <w:r>
        <w:rPr>
          <w:color w:val="00B050"/>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color w:val="00B050"/>
        </w:rPr>
        <w:t>Box被销毁</w:t>
      </w:r>
      <w:r>
        <w:rPr>
          <w:rFonts w:hint="eastAsia"/>
          <w:color w:val="00B050"/>
        </w:rPr>
        <w:t>，C</w:t>
      </w:r>
      <w:r>
        <w:rPr>
          <w:color w:val="00B050"/>
        </w:rPr>
        <w:t>andyBox没有被销毁</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shd w:val="clear" w:color="FFFFFF" w:fill="D9D9D9"/>
        </w:rPr>
      </w:pPr>
      <w:r>
        <w:rPr>
          <w:color w:val="272727" w:themeColor="text1" w:themeShade="80"/>
        </w:rPr>
        <w:t>Box be destructed</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rFonts w:hint="eastAsia"/>
          <w:szCs w:val="28"/>
        </w:rPr>
        <w:t>当</w:t>
      </w:r>
      <w:r>
        <w:rPr>
          <w:szCs w:val="28"/>
        </w:rPr>
        <w:t>Box的析构函数</w:t>
      </w:r>
      <w:r>
        <w:rPr>
          <w:rFonts w:hint="eastAsia"/>
          <w:szCs w:val="28"/>
        </w:rPr>
        <w:t>不为</w:t>
      </w:r>
      <w:r>
        <w:rPr>
          <w:szCs w:val="28"/>
        </w:rPr>
        <w:t>虚时，</w:t>
      </w:r>
      <w:r>
        <w:rPr>
          <w:rFonts w:hint="eastAsia"/>
          <w:szCs w:val="28"/>
        </w:rPr>
        <w:t>当销毁</w:t>
      </w:r>
      <w:r>
        <w:rPr>
          <w:szCs w:val="28"/>
        </w:rPr>
        <w:t>pBox时，只是销毁的对象的基类部分，CandyBox部分的数据并没有被销毁，这就造成了</w:t>
      </w:r>
      <w:r>
        <w:rPr>
          <w:rFonts w:hint="eastAsia"/>
          <w:szCs w:val="28"/>
        </w:rPr>
        <w:t>内存</w:t>
      </w:r>
      <w:r>
        <w:rPr>
          <w:szCs w:val="28"/>
        </w:rPr>
        <w:t>泄露。</w:t>
      </w:r>
      <w:r>
        <w:rPr>
          <w:rFonts w:hint="eastAsia"/>
          <w:szCs w:val="28"/>
        </w:rPr>
        <w:t>解决</w:t>
      </w:r>
      <w:r>
        <w:rPr>
          <w:szCs w:val="28"/>
        </w:rPr>
        <w:t>的办法</w:t>
      </w:r>
      <w:r>
        <w:rPr>
          <w:rFonts w:hint="eastAsia"/>
          <w:szCs w:val="28"/>
        </w:rPr>
        <w:t>也</w:t>
      </w:r>
      <w:r>
        <w:rPr>
          <w:szCs w:val="28"/>
        </w:rPr>
        <w:t>很简单，</w:t>
      </w:r>
      <w:r>
        <w:rPr>
          <w:rFonts w:hint="eastAsia"/>
          <w:szCs w:val="28"/>
        </w:rPr>
        <w:t>只要</w:t>
      </w:r>
      <w:r>
        <w:rPr>
          <w:szCs w:val="28"/>
        </w:rPr>
        <w:t>把Box的析构函数设置为virtual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正确案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eastAsia"/>
          <w:color w:val="00B050"/>
        </w:rPr>
        <w:t>设置</w:t>
      </w:r>
      <w:r>
        <w:rPr>
          <w:color w:val="00B050"/>
        </w:rPr>
        <w:t>Box的析构函数为virtual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 )</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b/>
          <w:color w:val="00B0F0"/>
        </w:rPr>
        <w:t>virtual</w:t>
      </w:r>
      <w:r>
        <w:t xml:space="preserve"> </w:t>
      </w:r>
      <w:r>
        <w:rPr>
          <w:b/>
          <w:color w:val="00B0F0"/>
        </w:rPr>
        <w:t>~Box</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color w:val="000000"/>
        </w:rPr>
      </w:pPr>
      <w:r>
        <w:t>cout</w:t>
      </w:r>
      <w:r>
        <w:rPr>
          <w:color w:val="000000"/>
        </w:rPr>
        <w:t>&lt;&lt;</w:t>
      </w:r>
      <w:r>
        <w:rPr>
          <w:color w:val="767171" w:themeColor="background2" w:themeShade="80"/>
        </w:rPr>
        <w:t>"Box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//CandyBox为</w:t>
      </w:r>
      <w:r>
        <w:rPr>
          <w:rFonts w:hint="default" w:cs="宋体"/>
          <w:color w:val="00B050"/>
          <w:szCs w:val="28"/>
          <w:lang w:eastAsia="zh-CN"/>
        </w:rPr>
        <w:t>派生类</w:t>
      </w:r>
      <w:r>
        <w:rPr>
          <w:rFonts w:hint="eastAsia" w:cs="宋体"/>
          <w:color w:val="00B050"/>
          <w:szCs w:val="28"/>
          <w:lang w:val="en-US" w:eastAsia="zh-CN"/>
        </w:rPr>
        <w:t>，继承了Box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class CandyBox : public Box</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CandyBox(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/*以防CandyBox 再被继承，其析构函数也设置为虚*/</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b/>
          <w:color w:val="00B0F0"/>
        </w:rPr>
        <w:t>virtual</w:t>
      </w:r>
      <w:r>
        <w:t xml:space="preserve"> </w:t>
      </w:r>
      <w:r>
        <w:rPr>
          <w:b/>
          <w:color w:val="00B0F0"/>
        </w:rPr>
        <w:t xml:space="preserve">~CandyBox </w:t>
      </w:r>
      <w: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600" w:firstLineChars="0"/>
        <w:textAlignment w:val="auto"/>
        <w:rPr>
          <w:color w:val="000000"/>
        </w:rPr>
      </w:pPr>
      <w:r>
        <w:t>cout</w:t>
      </w:r>
      <w:r>
        <w:rPr>
          <w:color w:val="000000"/>
        </w:rPr>
        <w:t>&lt;&lt;</w:t>
      </w:r>
      <w:r>
        <w:rPr>
          <w:color w:val="767171" w:themeColor="background2" w:themeShade="80"/>
        </w:rPr>
        <w:t>"CandyBox is destructed"</w:t>
      </w:r>
      <w:r>
        <w:rPr>
          <w:color w:val="000000"/>
        </w:rPr>
        <w:t>&lt;&lt;</w:t>
      </w:r>
      <w:r>
        <w:t>endl</w:t>
      </w:r>
      <w:r>
        <w:rPr>
          <w:color w:val="00000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000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宋体"/>
          <w:color w:val="00B050"/>
          <w:szCs w:val="28"/>
          <w:lang w:val="en-US" w:eastAsia="zh-CN"/>
        </w:rPr>
      </w:pPr>
      <w:r>
        <w:rPr>
          <w:rFonts w:hint="eastAsia" w:cs="宋体"/>
          <w:color w:val="00B050"/>
          <w:szCs w:val="28"/>
          <w:lang w:val="en-US" w:eastAsia="zh-CN"/>
        </w:rPr>
        <w:t>//CandyBox得到彻底释放</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Box* pBox = new CandyBox;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delete pBox;</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color w:val="00B050"/>
          <w:sz w:val="28"/>
          <w:szCs w:val="28"/>
          <w:lang w:val="en-US" w:eastAsia="zh-CN"/>
        </w:rPr>
        <w:t>√</w:t>
      </w:r>
      <w:r>
        <w:rPr>
          <w:rFonts w:hint="default"/>
          <w:color w:val="00B050"/>
          <w:sz w:val="28"/>
          <w:szCs w:val="28"/>
          <w:lang w:eastAsia="zh-CN"/>
        </w:rPr>
        <w:t xml:space="preserve">  </w:t>
      </w:r>
      <w:r>
        <w:rPr>
          <w:color w:val="00B050"/>
        </w:rPr>
        <w:t>CandyBox</w:t>
      </w:r>
      <w:r>
        <w:rPr>
          <w:rFonts w:hint="eastAsia"/>
          <w:color w:val="00B050"/>
          <w:lang w:eastAsia="zh-CN"/>
        </w:rPr>
        <w:t>的派生类部分和基类部分全部销毁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272727" w:themeColor="text1" w:themeShade="80"/>
        </w:rPr>
      </w:pPr>
      <w:r>
        <w:rPr>
          <w:color w:val="272727" w:themeColor="text1" w:themeShade="80"/>
        </w:rPr>
        <w:t>结果</w:t>
      </w:r>
      <w:r>
        <w:rPr>
          <w:rFonts w:hint="eastAsia"/>
          <w:color w:val="272727" w:themeColor="text1" w:themeShade="8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CandyBox is destructed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272727" w:themeColor="text1" w:themeShade="80"/>
        </w:rPr>
      </w:pPr>
      <w:r>
        <w:rPr>
          <w:color w:val="272727" w:themeColor="text1" w:themeShade="80"/>
        </w:rPr>
        <w:t>Box is destructed</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4D4D4D" w:themeColor="text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color w:val="auto"/>
          <w:shd w:val="clear" w:color="FFFFFF" w:fill="D9D9D9"/>
        </w:rPr>
      </w:pPr>
      <w:r>
        <w:rPr>
          <w:rFonts w:hint="eastAsia"/>
          <w:color w:val="auto"/>
          <w:shd w:val="clear" w:color="FFFFFF" w:fill="D9D9D9"/>
        </w:rPr>
        <w:t>注意</w:t>
      </w:r>
      <w:r>
        <w:rPr>
          <w:color w:val="auto"/>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r>
        <w:rPr>
          <w:rFonts w:hint="eastAsia"/>
          <w:szCs w:val="28"/>
        </w:rPr>
        <w:t>对于</w:t>
      </w:r>
      <w:r>
        <w:rPr>
          <w:szCs w:val="28"/>
        </w:rPr>
        <w:t>新人来说</w:t>
      </w:r>
      <w:r>
        <w:rPr>
          <w:rFonts w:hint="eastAsia"/>
          <w:szCs w:val="28"/>
        </w:rPr>
        <w:t>：</w:t>
      </w:r>
    </w:p>
    <w:p>
      <w:pPr>
        <w:pStyle w:val="53"/>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应该每</w:t>
      </w:r>
      <w:r>
        <w:rPr>
          <w:szCs w:val="28"/>
        </w:rPr>
        <w:t>写一个类就把析构函数写成虚函数</w:t>
      </w:r>
      <w:r>
        <w:rPr>
          <w:rFonts w:hint="eastAsia"/>
          <w:szCs w:val="28"/>
        </w:rPr>
        <w:t>。</w:t>
      </w:r>
    </w:p>
    <w:p>
      <w:pPr>
        <w:pStyle w:val="53"/>
        <w:keepNext w:val="0"/>
        <w:keepLines w:val="0"/>
        <w:pageBreakBefore w:val="0"/>
        <w:widowControl/>
        <w:numPr>
          <w:ilvl w:val="0"/>
          <w:numId w:val="35"/>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当需要写一个</w:t>
      </w:r>
      <w:r>
        <w:rPr>
          <w:szCs w:val="28"/>
        </w:rPr>
        <w:t>继承类，发现基类中析构函数不为虚时，</w:t>
      </w:r>
      <w:r>
        <w:rPr>
          <w:rFonts w:hint="eastAsia"/>
          <w:szCs w:val="28"/>
        </w:rPr>
        <w:t>要请示主管是否有蹊跷以便</w:t>
      </w:r>
      <w:r>
        <w:rPr>
          <w:szCs w:val="28"/>
        </w:rPr>
        <w:t>确认</w:t>
      </w:r>
      <w:r>
        <w:rPr>
          <w:rFonts w:hint="eastAsia"/>
          <w:szCs w:val="28"/>
        </w:rPr>
        <w:t>该</w:t>
      </w:r>
      <w:r>
        <w:rPr>
          <w:szCs w:val="28"/>
        </w:rPr>
        <w:t>类</w:t>
      </w:r>
      <w:r>
        <w:rPr>
          <w:rFonts w:hint="eastAsia"/>
          <w:szCs w:val="28"/>
        </w:rPr>
        <w:t>是否</w:t>
      </w:r>
      <w:r>
        <w:rPr>
          <w:szCs w:val="28"/>
        </w:rPr>
        <w:t>有</w:t>
      </w:r>
      <w:r>
        <w:rPr>
          <w:rFonts w:hint="eastAsia"/>
          <w:szCs w:val="28"/>
        </w:rPr>
        <w:t>特殊应用的原因，避免用错</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pPr>
      <w:bookmarkStart w:id="713" w:name="_Toc10825"/>
      <w:bookmarkStart w:id="714" w:name="_Toc638961276"/>
      <w:bookmarkStart w:id="715" w:name="_Toc1092551532"/>
      <w:bookmarkStart w:id="716" w:name="_Toc525911968"/>
      <w:bookmarkStart w:id="717" w:name="_Toc1009000234"/>
      <w:bookmarkStart w:id="718" w:name="_Toc142054272"/>
      <w:bookmarkStart w:id="719" w:name="_Toc2114218951"/>
      <w:bookmarkStart w:id="720" w:name="_Toc586102475"/>
      <w:bookmarkStart w:id="721" w:name="_Toc465118999"/>
      <w:bookmarkStart w:id="722" w:name="_Toc65667185"/>
      <w:bookmarkStart w:id="723" w:name="_Toc465955309"/>
      <w:bookmarkStart w:id="724" w:name="_Toc109372424"/>
      <w:bookmarkStart w:id="725" w:name="_Toc2109889756"/>
      <w:bookmarkStart w:id="726" w:name="_Toc604038019"/>
      <w:bookmarkStart w:id="727" w:name="_Toc1893873717"/>
      <w:bookmarkStart w:id="728" w:name="_Toc389242208"/>
      <w:bookmarkStart w:id="729" w:name="_Toc475033949"/>
      <w:bookmarkStart w:id="730" w:name="_Toc438713567"/>
      <w:bookmarkStart w:id="731" w:name="_Toc1892431689"/>
      <w:bookmarkStart w:id="732" w:name="_Toc1424155017"/>
      <w:r>
        <w:rPr>
          <w:rFonts w:hint="eastAsia"/>
        </w:rPr>
        <w:t>构造函数和析构函数中不能调用虚函数</w:t>
      </w:r>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szCs w:val="28"/>
        </w:rPr>
      </w:pPr>
      <w:r>
        <w:rPr>
          <w:szCs w:val="28"/>
        </w:rPr>
        <w:t>在构造函数里调用虚函数，编译器是</w:t>
      </w:r>
      <w:r>
        <w:rPr>
          <w:rFonts w:hint="eastAsia"/>
          <w:szCs w:val="28"/>
          <w:lang w:eastAsia="zh-CN"/>
        </w:rPr>
        <w:t>可以</w:t>
      </w:r>
      <w:r>
        <w:rPr>
          <w:szCs w:val="28"/>
        </w:rPr>
        <w:t>通过的，</w:t>
      </w:r>
      <w:r>
        <w:rPr>
          <w:rFonts w:hint="eastAsia"/>
          <w:szCs w:val="28"/>
        </w:rPr>
        <w:t>但是</w:t>
      </w:r>
      <w:r>
        <w:rPr>
          <w:szCs w:val="28"/>
        </w:rPr>
        <w:t>没有意义的。</w:t>
      </w:r>
      <w:r>
        <w:rPr>
          <w:rFonts w:hint="eastAsia"/>
          <w:szCs w:val="28"/>
        </w:rPr>
        <w:t>因为</w:t>
      </w:r>
      <w:r>
        <w:rPr>
          <w:szCs w:val="28"/>
        </w:rPr>
        <w:t>派生类的正确构造必须以基类的正确构造为前提，此时调用虚函数，会发生调用基类本身的虚函数，并不是想要的结果。</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cs="宋体"/>
          <w:color w:val="4D4D4D" w:themeColor="text1"/>
          <w:szCs w:val="28"/>
          <w14:textFill>
            <w14:solidFill>
              <w14:schemeClr w14:val="tx1"/>
            </w14:solidFill>
          </w14:textFill>
        </w:rPr>
        <w:t xml:space="preserve">class </w:t>
      </w:r>
      <w:r>
        <w:rPr>
          <w:rFonts w:hint="eastAsia" w:cs="宋体"/>
          <w:color w:val="4D4D4D" w:themeColor="text1"/>
          <w:szCs w:val="28"/>
          <w:lang w:val="en-US" w:eastAsia="zh-CN"/>
          <w14:textFill>
            <w14:solidFill>
              <w14:schemeClr w14:val="tx1"/>
            </w14:solidFill>
          </w14:textFill>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中的init为虚函数</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IAlg</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4D4D4D" w:themeColor="text1"/>
          <w:szCs w:val="28"/>
          <w14:textFill>
            <w14:solidFill>
              <w14:schemeClr w14:val="tx1"/>
            </w14:solidFill>
          </w14:textFill>
        </w:rPr>
      </w:pPr>
      <w:r>
        <w:rPr>
          <w:b/>
          <w:color w:val="00B0F0"/>
        </w:rPr>
        <w:t>init</w:t>
      </w:r>
      <w:r>
        <w:rPr>
          <w:rFonts w:cs="宋体"/>
          <w:color w:val="4D4D4D" w:themeColor="text1"/>
          <w:szCs w:val="28"/>
          <w14:textFill>
            <w14:solidFill>
              <w14:schemeClr w14:val="tx1"/>
            </w14:solidFill>
          </w14:textFill>
        </w:rPr>
        <w:t>(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560" w:firstLineChars="0"/>
        <w:textAlignment w:val="auto"/>
        <w:rPr>
          <w:rFonts w:cs="宋体"/>
          <w:color w:val="4D4D4D" w:themeColor="text1"/>
          <w:szCs w:val="28"/>
          <w14:textFill>
            <w14:solidFill>
              <w14:schemeClr w14:val="tx1"/>
            </w14:solidFill>
          </w14:textFill>
        </w:rPr>
      </w:pPr>
      <w:r>
        <w:rPr>
          <w:rFonts w:cs="宋体"/>
          <w:color w:val="4D4D4D" w:themeColor="text1"/>
          <w:szCs w:val="28"/>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 </w:t>
      </w:r>
      <w:r>
        <w:rPr>
          <w:rFonts w:hint="eastAsia" w:cs="宋体"/>
          <w:color w:val="181717" w:themeColor="background2" w:themeShade="1A"/>
          <w:szCs w:val="28"/>
          <w:lang w:val="en-US" w:eastAsia="zh-CN"/>
        </w:rPr>
        <w:t>IAlg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 xml:space="preserve">class </w:t>
      </w:r>
      <w:bookmarkStart w:id="733" w:name="OLE_LINK68"/>
      <w:r>
        <w:rPr>
          <w:rFonts w:hint="eastAsia" w:cs="宋体"/>
          <w:color w:val="181717" w:themeColor="background2" w:themeShade="1A"/>
          <w:szCs w:val="28"/>
          <w:lang w:val="en-US" w:eastAsia="zh-CN"/>
        </w:rPr>
        <w:t>BWAlg</w:t>
      </w:r>
      <w:bookmarkEnd w:id="733"/>
      <w:r>
        <w:rPr>
          <w:rFonts w:cs="宋体"/>
          <w:color w:val="181717" w:themeColor="background2" w:themeShade="1A"/>
          <w:szCs w:val="28"/>
        </w:rPr>
        <w:t xml:space="preserve">: public </w:t>
      </w:r>
      <w:r>
        <w:rPr>
          <w:rFonts w:hint="eastAsia" w:cs="宋体"/>
          <w:color w:val="181717" w:themeColor="background2" w:themeShade="1A"/>
          <w:szCs w:val="28"/>
          <w:lang w:val="en-US" w:eastAsia="zh-CN"/>
        </w:rPr>
        <w:t>IAlg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w:t>
      </w:r>
      <w:r>
        <w:rPr>
          <w:rFonts w:cs="宋体"/>
          <w:color w:val="181717" w:themeColor="background2" w:themeShade="1A"/>
          <w:szCs w:val="28"/>
        </w:rPr>
        <w:t xml:space="preserve">( ) : </w:t>
      </w:r>
      <w:r>
        <w:rPr>
          <w:rFonts w:hint="eastAsia" w:cs="宋体"/>
          <w:color w:val="181717" w:themeColor="background2" w:themeShade="1A"/>
          <w:szCs w:val="28"/>
          <w:lang w:val="en-US" w:eastAsia="zh-CN"/>
        </w:rPr>
        <w:t>IAlg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00B050"/>
          <w:szCs w:val="28"/>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了init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rPr>
      </w:pPr>
      <w:r>
        <w:rPr>
          <w:rFonts w:cs="宋体"/>
          <w:b/>
          <w:iCs/>
          <w:color w:val="00B0F0"/>
          <w:szCs w:val="28"/>
        </w:rPr>
        <w:t>virtual</w:t>
      </w:r>
      <w:r>
        <w:rPr>
          <w:rFonts w:cs="宋体"/>
          <w:color w:val="181717" w:themeColor="background2" w:themeShade="1A"/>
          <w:szCs w:val="28"/>
        </w:rPr>
        <w:t xml:space="preserve"> void </w:t>
      </w:r>
      <w:r>
        <w:rPr>
          <w:b/>
          <w:color w:val="00B0F0"/>
        </w:rPr>
        <w:t>init</w:t>
      </w:r>
      <w:r>
        <w:rPr>
          <w:rFonts w:cs="宋体"/>
          <w:color w:val="181717" w:themeColor="background2" w:themeShade="1A"/>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cs="宋体"/>
          <w:color w:val="181717" w:themeColor="background2" w:themeShade="1A"/>
          <w:szCs w:val="28"/>
        </w:rPr>
      </w:pPr>
      <w:r>
        <w:rPr>
          <w:rFonts w:cs="宋体"/>
          <w:color w:val="181717" w:themeColor="background2" w:themeShade="1A"/>
          <w:szCs w:val="28"/>
        </w:rPr>
        <w:t xml:space="preserve">cout&lt;&lt;" </w:t>
      </w:r>
      <w:r>
        <w:rPr>
          <w:rFonts w:hint="eastAsia" w:cs="宋体"/>
          <w:color w:val="181717" w:themeColor="background2" w:themeShade="1A"/>
          <w:szCs w:val="28"/>
          <w:lang w:val="en-US" w:eastAsia="zh-CN"/>
        </w:rPr>
        <w:t>BWAlg</w:t>
      </w:r>
      <w:r>
        <w:rPr>
          <w:rFonts w:cs="宋体"/>
          <w:color w:val="181717" w:themeColor="background2" w:themeShade="1A"/>
          <w:szCs w:val="28"/>
        </w:rPr>
        <w:t>:: init\n";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lang w:val="en-US" w:eastAsia="zh-CN"/>
        </w:rPr>
        <w:t>//如何调用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color w:val="272727" w:themeColor="text1" w:themeShade="80"/>
          <w:szCs w:val="28"/>
        </w:rPr>
      </w:pPr>
      <w:r>
        <w:rPr>
          <w:rFonts w:cs="宋体"/>
          <w:color w:val="272727" w:themeColor="text1" w:themeShade="80"/>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b/>
          <w:bCs/>
          <w:color w:val="00B0F0"/>
          <w:szCs w:val="28"/>
          <w:lang w:val="en-US" w:eastAsia="zh-CN"/>
        </w:rPr>
        <w:t xml:space="preserve">IAlg </w:t>
      </w:r>
      <w:r>
        <w:rPr>
          <w:rFonts w:cs="宋体"/>
          <w:b/>
          <w:color w:val="00B0F0"/>
          <w:szCs w:val="28"/>
        </w:rPr>
        <w:t>:: init</w:t>
      </w:r>
      <w:r>
        <w:rPr>
          <w:rFonts w:cs="宋体"/>
          <w:color w:val="00B050"/>
          <w:szCs w:val="28"/>
        </w:rPr>
        <w:t xml:space="preserve"> //</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w:t>
      </w:r>
      <w:r>
        <w:rPr>
          <w:rFonts w:hint="eastAsia" w:cs="宋体"/>
          <w:color w:val="00B050"/>
          <w:szCs w:val="28"/>
        </w:rPr>
        <w:t>init，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析构函数和构造函数一样，同样不能调用虚函数，</w:t>
      </w:r>
      <w:r>
        <w:rPr>
          <w:rFonts w:hint="eastAsia"/>
          <w:szCs w:val="28"/>
        </w:rPr>
        <w:t>虚函数</w:t>
      </w:r>
      <w:r>
        <w:rPr>
          <w:szCs w:val="28"/>
        </w:rPr>
        <w:t>机制</w:t>
      </w:r>
      <w:r>
        <w:rPr>
          <w:rFonts w:hint="eastAsia"/>
          <w:szCs w:val="28"/>
        </w:rPr>
        <w:t>已经不起</w:t>
      </w:r>
      <w:r>
        <w:rPr>
          <w:szCs w:val="28"/>
        </w:rPr>
        <w:t>作用。</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案</w:t>
      </w:r>
      <w:r>
        <w:rPr>
          <w:shd w:val="clear" w:color="FFFFFF" w:fill="D9D9D9"/>
        </w:rPr>
        <w:t>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~IAlg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4D4D4D" w:themeColor="text1"/>
          <w:szCs w:val="28"/>
          <w14:textFill>
            <w14:solidFill>
              <w14:schemeClr w14:val="tx1"/>
            </w14:solidFill>
          </w14:textFill>
        </w:rPr>
      </w:pP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rFonts w:cs="宋体"/>
          <w:color w:val="00B050"/>
          <w:szCs w:val="28"/>
        </w:rPr>
        <w:t>//</w:t>
      </w:r>
      <w:r>
        <w:rPr>
          <w:rFonts w:hint="eastAsia"/>
          <w:color w:val="00B050"/>
        </w:rPr>
        <w:t>基类</w:t>
      </w:r>
      <w:r>
        <w:rPr>
          <w:rFonts w:hint="eastAsia" w:cs="宋体"/>
          <w:color w:val="00B050"/>
          <w:szCs w:val="28"/>
          <w:lang w:val="en-US" w:eastAsia="zh-CN"/>
        </w:rPr>
        <w:t>Alg</w:t>
      </w:r>
      <w:r>
        <w:rPr>
          <w:color w:val="00B050"/>
        </w:rPr>
        <w:t>中的</w:t>
      </w:r>
      <w:r>
        <w:rPr>
          <w:rFonts w:hint="eastAsia"/>
          <w:color w:val="00B050"/>
          <w:lang w:val="en-US" w:eastAsia="zh-CN"/>
        </w:rPr>
        <w:t>release</w:t>
      </w:r>
      <w:r>
        <w:rPr>
          <w:color w:val="00B050"/>
        </w:rPr>
        <w:t>为虚函数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color w:val="auto"/>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 </w:t>
      </w:r>
      <w:r>
        <w:rPr>
          <w:rFonts w:hint="eastAsia" w:cs="宋体"/>
          <w:color w:val="auto"/>
          <w:szCs w:val="28"/>
          <w:lang w:val="en-US" w:eastAsia="zh-CN"/>
        </w:rPr>
        <w:t>IAlg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auto"/>
          <w:szCs w:val="28"/>
          <w:lang w:val="en-US" w:eastAsia="zh-CN"/>
        </w:rPr>
      </w:pPr>
      <w:r>
        <w:rPr>
          <w:rFonts w:cs="宋体"/>
          <w:color w:val="auto"/>
          <w:szCs w:val="28"/>
        </w:rPr>
        <w:t xml:space="preserve">class </w:t>
      </w:r>
      <w:r>
        <w:rPr>
          <w:rFonts w:hint="eastAsia" w:cs="宋体"/>
          <w:color w:val="auto"/>
          <w:szCs w:val="28"/>
          <w:lang w:val="en-US" w:eastAsia="zh-CN"/>
        </w:rPr>
        <w:t>BWAlg</w:t>
      </w:r>
      <w:r>
        <w:rPr>
          <w:rFonts w:cs="宋体"/>
          <w:color w:val="auto"/>
          <w:szCs w:val="28"/>
        </w:rPr>
        <w:t xml:space="preserve">: public </w:t>
      </w:r>
      <w:r>
        <w:rPr>
          <w:rFonts w:hint="eastAsia" w:cs="宋体"/>
          <w:color w:val="auto"/>
          <w:szCs w:val="28"/>
          <w:lang w:val="en-US" w:eastAsia="zh-CN"/>
        </w:rPr>
        <w:t>IAlg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virtual ~BWAlg</w:t>
      </w:r>
      <w:r>
        <w:rPr>
          <w:rFonts w:cs="宋体"/>
          <w:color w:val="auto"/>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lang w:val="en-US" w:eastAsia="zh-CN"/>
        </w:rPr>
      </w:pPr>
      <w:r>
        <w:rPr>
          <w:rFonts w:cs="宋体"/>
          <w:color w:val="00B050"/>
          <w:szCs w:val="28"/>
        </w:rPr>
        <w:t>//</w:t>
      </w:r>
      <w:r>
        <w:rPr>
          <w:rFonts w:hint="eastAsia" w:cs="宋体"/>
          <w:color w:val="00B050"/>
          <w:szCs w:val="28"/>
          <w:lang w:eastAsia="zh-CN"/>
        </w:rPr>
        <w:t>派生</w:t>
      </w:r>
      <w:r>
        <w:rPr>
          <w:rFonts w:hint="eastAsia"/>
          <w:color w:val="00B050"/>
        </w:rPr>
        <w:t>类</w:t>
      </w:r>
      <w:r>
        <w:rPr>
          <w:rFonts w:hint="eastAsia" w:cs="宋体"/>
          <w:color w:val="00B050"/>
          <w:szCs w:val="28"/>
          <w:lang w:val="en-US" w:eastAsia="zh-CN"/>
        </w:rPr>
        <w:t>BWAlg</w:t>
      </w:r>
      <w:r>
        <w:rPr>
          <w:rFonts w:hint="eastAsia" w:cs="宋体"/>
          <w:color w:val="00B050"/>
          <w:szCs w:val="28"/>
        </w:rPr>
        <w:t>重写</w:t>
      </w:r>
      <w:r>
        <w:rPr>
          <w:rFonts w:cs="宋体"/>
          <w:color w:val="00B050"/>
          <w:szCs w:val="28"/>
        </w:rPr>
        <w:t>了</w:t>
      </w:r>
      <w:r>
        <w:rPr>
          <w:rFonts w:hint="eastAsia"/>
          <w:color w:val="00B050"/>
          <w:lang w:val="en-US" w:eastAsia="zh-CN"/>
        </w:rPr>
        <w:t>release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b/>
          <w:color w:val="00B0F0"/>
        </w:rPr>
      </w:pPr>
      <w:r>
        <w:rPr>
          <w:rFonts w:cs="宋体"/>
          <w:b/>
          <w:iCs/>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void </w:t>
      </w:r>
      <w:r>
        <w:rPr>
          <w:rFonts w:hint="eastAsia"/>
          <w:b/>
          <w:color w:val="00B0F0"/>
          <w:lang w:val="en-US" w:eastAsia="zh-CN"/>
        </w:rPr>
        <w:t>release</w:t>
      </w:r>
      <w:r>
        <w:rPr>
          <w:rFonts w:cs="宋体"/>
          <w:color w:val="auto"/>
          <w:szCs w:val="28"/>
        </w:rPr>
        <w:t>( )</w:t>
      </w:r>
      <w:r>
        <w:rPr>
          <w:b/>
          <w:color w:val="00B0F0"/>
        </w:rPr>
        <w:t>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cout&lt;&lt;" </w:t>
      </w:r>
      <w:r>
        <w:rPr>
          <w:rFonts w:hint="eastAsia" w:cs="宋体"/>
          <w:color w:val="auto"/>
          <w:szCs w:val="28"/>
          <w:lang w:val="en-US" w:eastAsia="zh-CN"/>
        </w:rPr>
        <w:t>BWAlg</w:t>
      </w:r>
      <w:r>
        <w:rPr>
          <w:rFonts w:cs="宋体"/>
          <w:color w:val="auto"/>
          <w:szCs w:val="28"/>
        </w:rPr>
        <w:t xml:space="preserve">:: </w:t>
      </w:r>
      <w:r>
        <w:rPr>
          <w:rFonts w:hint="eastAsia" w:cs="宋体"/>
          <w:color w:val="auto"/>
          <w:szCs w:val="28"/>
          <w:lang w:val="en-US" w:eastAsia="zh-CN"/>
        </w:rPr>
        <w:t>release</w:t>
      </w:r>
      <w:r>
        <w:rPr>
          <w:rFonts w:cs="宋体"/>
          <w:color w:val="auto"/>
          <w:szCs w:val="28"/>
        </w:rPr>
        <w:t>\n";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shd w:val="clear" w:color="auto" w:fill="auto"/>
          <w:lang w:val="en-US" w:eastAsia="zh-CN"/>
        </w:rPr>
      </w:pPr>
      <w:r>
        <w:rPr>
          <w:rFonts w:hint="eastAsia" w:cs="宋体"/>
          <w:color w:val="00B050"/>
          <w:szCs w:val="28"/>
          <w:shd w:val="clear" w:color="auto" w:fill="auto"/>
          <w:lang w:val="en-US" w:eastAsia="zh-CN"/>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181717" w:themeColor="background2" w:themeShade="1A"/>
        </w:rPr>
      </w:pPr>
      <w:r>
        <w:rPr>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BWAlg bwAlg{}</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00B050"/>
          <w:szCs w:val="28"/>
        </w:rPr>
      </w:pPr>
      <w:r>
        <w:rPr>
          <w:rFonts w:cs="宋体"/>
          <w:color w:val="007D0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cs="宋体"/>
          <w:color w:val="00B050"/>
          <w:szCs w:val="28"/>
        </w:rPr>
        <w:t>调用了基类release</w:t>
      </w:r>
      <w:r>
        <w:rPr>
          <w:rFonts w:hint="eastAsia" w:cs="宋体"/>
          <w:color w:val="00B050"/>
          <w:szCs w:val="28"/>
        </w:rPr>
        <w:t>，</w:t>
      </w:r>
      <w:r>
        <w:rPr>
          <w:rFonts w:cs="宋体"/>
          <w:color w:val="00B050"/>
          <w:szCs w:val="28"/>
        </w:rPr>
        <w:t>并不是想要的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cs="宋体"/>
          <w:szCs w:val="28"/>
        </w:rPr>
      </w:pPr>
      <w:r>
        <w:rPr>
          <w:rFonts w:cs="宋体"/>
          <w:szCs w:val="28"/>
        </w:rPr>
        <w:t>结果：</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cs="宋体"/>
          <w:color w:val="181717" w:themeColor="background2" w:themeShade="1A"/>
          <w:szCs w:val="28"/>
          <w:lang w:val="en-US" w:eastAsia="zh-CN"/>
        </w:rPr>
        <w:t>IAlg</w:t>
      </w:r>
      <w:r>
        <w:rPr>
          <w:rFonts w:hint="eastAsia" w:cs="宋体"/>
          <w:color w:val="181717" w:themeColor="background2" w:themeShade="1A"/>
          <w:szCs w:val="28"/>
        </w:rPr>
        <w:t>::</w:t>
      </w:r>
      <w:r>
        <w:rPr>
          <w:rFonts w:cs="宋体"/>
          <w:szCs w:val="28"/>
        </w:rPr>
        <w:t>release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rPr>
          <w:color w:val="181717" w:themeColor="background2" w:themeShade="1A"/>
        </w:rPr>
      </w:pPr>
      <w:bookmarkStart w:id="734" w:name="_Toc172683663"/>
      <w:bookmarkStart w:id="735" w:name="_Toc871395437"/>
      <w:bookmarkStart w:id="736" w:name="_Toc526102173"/>
      <w:bookmarkStart w:id="737" w:name="_Toc51459996"/>
      <w:bookmarkStart w:id="738" w:name="_Toc1224429100"/>
      <w:bookmarkStart w:id="739" w:name="_Toc2057331513"/>
      <w:bookmarkStart w:id="740" w:name="_Toc2138400024"/>
      <w:bookmarkStart w:id="741" w:name="_Toc1545977820"/>
      <w:bookmarkStart w:id="742" w:name="_Toc21908"/>
      <w:bookmarkStart w:id="743" w:name="_Toc2081377209"/>
      <w:bookmarkStart w:id="744" w:name="_Toc1432316851"/>
      <w:bookmarkStart w:id="745" w:name="_Toc138039836"/>
      <w:bookmarkStart w:id="746" w:name="_Toc739808715"/>
      <w:bookmarkStart w:id="747" w:name="_Toc1997558894"/>
      <w:bookmarkStart w:id="748" w:name="_Toc824879976"/>
      <w:bookmarkStart w:id="749" w:name="_Toc465955310"/>
      <w:bookmarkStart w:id="750" w:name="_Toc1651178301"/>
      <w:bookmarkStart w:id="751" w:name="_Toc390322658"/>
      <w:bookmarkStart w:id="752" w:name="_Toc1288041637"/>
      <w:r>
        <w:rPr>
          <w:rFonts w:hint="default"/>
          <w:color w:val="181717" w:themeColor="background2" w:themeShade="1A"/>
        </w:rPr>
        <w:t>派生类</w:t>
      </w:r>
      <w:r>
        <w:rPr>
          <w:color w:val="181717" w:themeColor="background2" w:themeShade="1A"/>
        </w:rPr>
        <w:t>调用基类函数</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cs="宋体"/>
          <w:color w:val="181717" w:themeColor="background2" w:themeShade="1A"/>
          <w:szCs w:val="28"/>
        </w:rPr>
      </w:pPr>
      <w:r>
        <w:rPr>
          <w:rFonts w:hint="eastAsia" w:cs="宋体"/>
          <w:color w:val="181717" w:themeColor="background2" w:themeShade="1A"/>
          <w:szCs w:val="28"/>
        </w:rPr>
        <w:t>在</w:t>
      </w:r>
      <w:r>
        <w:rPr>
          <w:rFonts w:cs="宋体"/>
          <w:color w:val="181717" w:themeColor="background2" w:themeShade="1A"/>
          <w:szCs w:val="28"/>
        </w:rPr>
        <w:t>派生类中经常涉及到需要调用基类</w:t>
      </w:r>
      <w:r>
        <w:rPr>
          <w:rFonts w:hint="eastAsia" w:cs="宋体"/>
          <w:color w:val="181717" w:themeColor="background2" w:themeShade="1A"/>
          <w:szCs w:val="28"/>
        </w:rPr>
        <w:t>中</w:t>
      </w:r>
      <w:r>
        <w:rPr>
          <w:rFonts w:cs="宋体"/>
          <w:color w:val="181717" w:themeColor="background2" w:themeShade="1A"/>
          <w:szCs w:val="28"/>
        </w:rPr>
        <w:t>函数，这时候需要注意:</w:t>
      </w:r>
    </w:p>
    <w:p>
      <w:pPr>
        <w:pStyle w:val="53"/>
        <w:keepNext w:val="0"/>
        <w:keepLines w:val="0"/>
        <w:pageBreakBefore w:val="0"/>
        <w:widowControl/>
        <w:numPr>
          <w:ilvl w:val="0"/>
          <w:numId w:val="36"/>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cstheme="minorBidi"/>
          <w:b w:val="0"/>
          <w:bCs w:val="0"/>
          <w:color w:val="auto"/>
          <w:szCs w:val="28"/>
        </w:rPr>
      </w:pPr>
      <w:r>
        <w:rPr>
          <w:rFonts w:hint="default" w:cstheme="minorBidi"/>
          <w:b w:val="0"/>
          <w:bCs w:val="0"/>
          <w:szCs w:val="28"/>
        </w:rPr>
        <w:t>调用基类的</w:t>
      </w:r>
      <w:r>
        <w:rPr>
          <w:rFonts w:hint="default" w:cstheme="minorBidi"/>
          <w:b w:val="0"/>
          <w:bCs w:val="0"/>
          <w:color w:val="auto"/>
          <w:szCs w:val="28"/>
        </w:rPr>
        <w:t>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color w:val="4D4D4D" w:themeColor="text1"/>
          <w:szCs w:val="28"/>
          <w:lang w:eastAsia="zh-CN"/>
          <w14:textFill>
            <w14:solidFill>
              <w14:schemeClr w14:val="tx1"/>
            </w14:solidFill>
          </w14:textFill>
        </w:rPr>
      </w:pPr>
      <w:r>
        <w:rPr>
          <w:rFonts w:hint="eastAsia" w:cs="宋体"/>
          <w:color w:val="4D4D4D" w:themeColor="text1"/>
          <w:szCs w:val="28"/>
          <w14:textFill>
            <w14:solidFill>
              <w14:schemeClr w14:val="tx1"/>
            </w14:solidFill>
          </w14:textFill>
        </w:rPr>
        <w:t>在派生类构造函数后面加上</w:t>
      </w:r>
      <w:r>
        <w:rPr>
          <w:rFonts w:cs="宋体"/>
          <w:color w:val="4D4D4D" w:themeColor="text1"/>
          <w:szCs w:val="28"/>
          <w14:textFill>
            <w14:solidFill>
              <w14:schemeClr w14:val="tx1"/>
            </w14:solidFill>
          </w14:textFill>
        </w:rPr>
        <w:t>“</w:t>
      </w:r>
      <w:r>
        <w:rPr>
          <w:rFonts w:cs="宋体"/>
          <w:b/>
          <w:bCs w:val="0"/>
          <w:color w:val="00B0F0"/>
          <w:szCs w:val="28"/>
        </w:rPr>
        <w:t>:</w:t>
      </w:r>
      <w:r>
        <w:rPr>
          <w:rFonts w:cs="宋体"/>
          <w:color w:val="4D4D4D" w:themeColor="text1"/>
          <w:szCs w:val="28"/>
          <w14:textFill>
            <w14:solidFill>
              <w14:schemeClr w14:val="tx1"/>
            </w14:solidFill>
          </w14:textFill>
        </w:rPr>
        <w:t>”及“</w:t>
      </w:r>
      <w:r>
        <w:rPr>
          <w:rFonts w:cs="宋体"/>
          <w:b/>
          <w:bCs/>
          <w:color w:val="00B0F0"/>
          <w:szCs w:val="28"/>
        </w:rPr>
        <w:t>基类的</w:t>
      </w:r>
      <w:r>
        <w:rPr>
          <w:rFonts w:hint="eastAsia" w:cs="宋体"/>
          <w:b/>
          <w:bCs/>
          <w:color w:val="00B0F0"/>
          <w:szCs w:val="28"/>
        </w:rPr>
        <w:t>构造函数</w:t>
      </w:r>
      <w:r>
        <w:rPr>
          <w:rFonts w:cs="宋体"/>
          <w:color w:val="4D4D4D" w:themeColor="text1"/>
          <w:szCs w:val="28"/>
          <w14:textFill>
            <w14:solidFill>
              <w14:schemeClr w14:val="tx1"/>
            </w14:solidFill>
          </w14:textFill>
        </w:rPr>
        <w:t>”</w:t>
      </w:r>
      <w:r>
        <w:rPr>
          <w:rFonts w:hint="eastAsia" w:cs="宋体"/>
          <w:color w:val="4D4D4D" w:themeColor="text1"/>
          <w:szCs w:val="28"/>
          <w:lang w:eastAsia="zh-CN"/>
          <w14:textFill>
            <w14:solidFill>
              <w14:schemeClr w14:val="tx1"/>
            </w14:solidFill>
          </w14:textFill>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Class CandyBox : public Box</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b/>
          <w:color w:val="00B0F0"/>
          <w:szCs w:val="28"/>
        </w:rPr>
      </w:pPr>
      <w:r>
        <w:rPr>
          <w:rFonts w:cs="宋体"/>
          <w:szCs w:val="28"/>
        </w:rPr>
        <w:t xml:space="preserve">CandyBox ( ) : </w:t>
      </w:r>
      <w:r>
        <w:rPr>
          <w:rFonts w:cs="宋体"/>
          <w:b/>
          <w:color w:val="00B0F0"/>
          <w:szCs w:val="28"/>
        </w:rPr>
        <w:t>Box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Cs w:val="28"/>
        </w:rPr>
      </w:pPr>
      <w:r>
        <w:rPr>
          <w:rFonts w:hint="eastAsia"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Cs w:val="28"/>
          <w:shd w:val="clear" w:color="FFFFFF" w:fill="D9D9D9"/>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0" w:lineRule="atLeast"/>
        <w:textAlignment w:val="auto"/>
        <w:rPr>
          <w:rFonts w:cs="宋体"/>
          <w:szCs w:val="28"/>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5" w:leftChars="0" w:firstLine="555" w:firstLineChars="0"/>
        <w:textAlignment w:val="auto"/>
        <w:rPr>
          <w:rFonts w:hint="eastAsia" w:cs="宋体"/>
          <w:color w:val="181717" w:themeColor="background2" w:themeShade="1A"/>
          <w:szCs w:val="28"/>
          <w:lang w:eastAsia="zh-CN"/>
        </w:rPr>
      </w:pPr>
      <w:bookmarkStart w:id="753" w:name="OLE_LINK69"/>
      <w:r>
        <w:rPr>
          <w:rFonts w:hint="eastAsia" w:cs="宋体"/>
          <w:color w:val="181717" w:themeColor="background2" w:themeShade="1A"/>
          <w:szCs w:val="28"/>
          <w:lang w:eastAsia="zh-CN"/>
        </w:rPr>
        <w:t>如果</w:t>
      </w:r>
      <w:r>
        <w:rPr>
          <w:rFonts w:hint="default" w:cs="宋体"/>
          <w:color w:val="181717" w:themeColor="background2" w:themeShade="1A"/>
          <w:szCs w:val="28"/>
          <w:lang w:eastAsia="zh-CN"/>
        </w:rPr>
        <w:t>基类</w:t>
      </w:r>
      <w:r>
        <w:rPr>
          <w:rFonts w:hint="eastAsia" w:cs="宋体"/>
          <w:color w:val="181717" w:themeColor="background2" w:themeShade="1A"/>
          <w:szCs w:val="28"/>
          <w:lang w:eastAsia="zh-CN"/>
        </w:rPr>
        <w:t>中构造函数比较多的情况下，派生类要实现全部对应实现比较麻烦，可以在</w:t>
      </w:r>
      <w:r>
        <w:rPr>
          <w:rFonts w:hint="default" w:cs="宋体"/>
          <w:color w:val="181717" w:themeColor="background2" w:themeShade="1A"/>
          <w:szCs w:val="28"/>
          <w:lang w:eastAsia="zh-CN"/>
        </w:rPr>
        <w:t>派生类</w:t>
      </w:r>
      <w:r>
        <w:rPr>
          <w:rFonts w:hint="eastAsia" w:cs="宋体"/>
          <w:color w:val="181717" w:themeColor="background2" w:themeShade="1A"/>
          <w:szCs w:val="28"/>
          <w:lang w:eastAsia="zh-CN"/>
        </w:rPr>
        <w:t>中</w:t>
      </w:r>
      <w:r>
        <w:rPr>
          <w:rFonts w:hint="default" w:cs="宋体"/>
          <w:b w:val="0"/>
          <w:bCs w:val="0"/>
          <w:color w:val="00B0F0"/>
          <w:szCs w:val="28"/>
          <w:lang w:eastAsia="zh-CN"/>
        </w:rPr>
        <w:t>通过</w:t>
      </w:r>
      <w:r>
        <w:rPr>
          <w:rFonts w:hint="eastAsia" w:cs="宋体"/>
          <w:b/>
          <w:bCs/>
          <w:color w:val="00B0F0"/>
          <w:szCs w:val="28"/>
          <w:lang w:eastAsia="zh-CN"/>
        </w:rPr>
        <w:t>继承构造函数</w:t>
      </w:r>
      <w:r>
        <w:rPr>
          <w:rFonts w:hint="eastAsia" w:cs="宋体"/>
          <w:color w:val="181717" w:themeColor="background2" w:themeShade="1A"/>
          <w:szCs w:val="28"/>
          <w:lang w:eastAsia="zh-CN"/>
        </w:rPr>
        <w:t>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szCs w:val="28"/>
          <w:shd w:val="clear" w:color="FFFFFF" w:fill="D9D9D9"/>
        </w:rPr>
      </w:pPr>
      <w:r>
        <w:rPr>
          <w:rFonts w:hint="eastAsia" w:cs="宋体"/>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class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rPr>
        <w:t>Person(</w:t>
      </w:r>
      <w:r>
        <w:rPr>
          <w:rFonts w:cs="宋体"/>
          <w:color w:val="181717" w:themeColor="background2" w:themeShade="1A"/>
          <w:szCs w:val="28"/>
        </w:rPr>
        <w:t xml:space="preserve"> int age, int height </w:t>
      </w:r>
      <w:r>
        <w:rPr>
          <w:rFonts w:hint="eastAsia" w:cs="宋体"/>
          <w:color w:val="181717" w:themeColor="background2" w:themeShade="1A"/>
          <w:szCs w:val="28"/>
        </w:rPr>
        <w:t>)</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181717" w:themeColor="background2" w:themeShade="1A"/>
          <w:szCs w:val="28"/>
          <w:lang w:val="en-US" w:eastAsia="zh-CN"/>
        </w:rPr>
      </w:pPr>
      <w:r>
        <w:rPr>
          <w:rFonts w:cs="宋体"/>
          <w:color w:val="181717" w:themeColor="background2" w:themeShade="1A"/>
          <w:szCs w:val="28"/>
        </w:rPr>
        <w:t>Person( int age, int height, int weight )</w:t>
      </w: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protected</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int m_weight</w:t>
      </w:r>
      <w:r>
        <w:rPr>
          <w:rFonts w:hint="eastAsia" w:cs="宋体"/>
          <w:color w:val="181717" w:themeColor="background2" w:themeShade="1A"/>
          <w:szCs w:val="28"/>
          <w:lang w:val="en-US" w:eastAsia="zh-CN"/>
        </w:rPr>
        <w:t>{0}</w:t>
      </w: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cs="宋体"/>
          <w:color w:val="00B050"/>
          <w:szCs w:val="28"/>
        </w:rPr>
        <w:t>//</w:t>
      </w:r>
      <w:r>
        <w:rPr>
          <w:rFonts w:hint="eastAsia" w:cs="宋体"/>
          <w:color w:val="00B050"/>
          <w:szCs w:val="28"/>
          <w:lang w:val="en-US" w:eastAsia="zh-CN"/>
        </w:rPr>
        <w:t>通过继承构造函数实现基类构造函数的直接调用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class Student : public Person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50"/>
          <w:szCs w:val="28"/>
        </w:rPr>
      </w:pPr>
      <w:r>
        <w:rPr>
          <w:rFonts w:cs="宋体"/>
          <w:color w:val="00B050"/>
          <w:szCs w:val="28"/>
        </w:rPr>
        <w:t>//关于基类各构造函数的继承一句话搞定</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00B0F0"/>
          <w:szCs w:val="28"/>
        </w:rPr>
      </w:pPr>
      <w:r>
        <w:rPr>
          <w:rFonts w:cs="宋体"/>
          <w:color w:val="00B0F0"/>
          <w:szCs w:val="28"/>
        </w:rPr>
        <w:t>using Person::Person;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宋体"/>
          <w:color w:val="00B0F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void</w:t>
      </w:r>
      <w:r>
        <w:rPr>
          <w:rFonts w:cs="宋体"/>
          <w:color w:val="181717" w:themeColor="background2" w:themeShade="1A"/>
          <w:szCs w:val="28"/>
        </w:rPr>
        <w:t xml:space="preserve"> </w:t>
      </w:r>
      <w:r>
        <w:rPr>
          <w:rFonts w:hint="eastAsia" w:cs="宋体"/>
          <w:color w:val="181717" w:themeColor="background2" w:themeShade="1A"/>
          <w:szCs w:val="28"/>
          <w:lang w:val="en-US" w:eastAsia="zh-CN"/>
        </w:rPr>
        <w:t>printID</w:t>
      </w:r>
      <w:r>
        <w:rPr>
          <w:rFonts w:cs="宋体"/>
          <w:color w:val="181717" w:themeColor="background2" w:themeShade="1A"/>
          <w:szCs w:val="28"/>
        </w:rPr>
        <w:t>( ) const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181717" w:themeColor="background2" w:themeShade="1A"/>
          <w:szCs w:val="28"/>
        </w:rPr>
      </w:pPr>
      <w:r>
        <w:rPr>
          <w:rFonts w:hint="eastAsia" w:cs="宋体"/>
          <w:color w:val="181717" w:themeColor="background2" w:themeShade="1A"/>
          <w:szCs w:val="28"/>
          <w:lang w:val="en-US" w:eastAsia="zh-CN"/>
        </w:rPr>
        <w:t>std::</w:t>
      </w:r>
      <w:r>
        <w:rPr>
          <w:rFonts w:cs="宋体"/>
          <w:color w:val="181717" w:themeColor="background2" w:themeShade="1A"/>
          <w:szCs w:val="28"/>
        </w:rPr>
        <w:t>cout</w:t>
      </w:r>
      <w:r>
        <w:rPr>
          <w:rFonts w:hint="eastAsia" w:cs="宋体"/>
          <w:color w:val="181717" w:themeColor="background2" w:themeShade="1A"/>
          <w:szCs w:val="28"/>
          <w:lang w:val="en-US" w:eastAsia="zh-CN"/>
        </w:rPr>
        <w:t xml:space="preserve">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w:t>
      </w:r>
      <w:r>
        <w:rPr>
          <w:rFonts w:cs="宋体"/>
          <w:color w:val="181717" w:themeColor="background2" w:themeShade="1A"/>
          <w:szCs w:val="28"/>
        </w:rPr>
        <w:t>m_</w:t>
      </w:r>
      <w:r>
        <w:rPr>
          <w:rFonts w:hint="eastAsia" w:cs="宋体"/>
          <w:color w:val="181717" w:themeColor="background2" w:themeShade="1A"/>
          <w:szCs w:val="28"/>
          <w:lang w:val="en-US" w:eastAsia="zh-CN"/>
        </w:rPr>
        <w:t xml:space="preserve">id </w:t>
      </w:r>
      <w:r>
        <w:rPr>
          <w:rFonts w:cs="宋体"/>
          <w:color w:val="181717" w:themeColor="background2" w:themeShade="1A"/>
          <w:szCs w:val="28"/>
        </w:rPr>
        <w:t>&lt;&lt;</w:t>
      </w:r>
      <w:r>
        <w:rPr>
          <w:rFonts w:hint="eastAsia" w:cs="宋体"/>
          <w:color w:val="181717" w:themeColor="background2" w:themeShade="1A"/>
          <w:szCs w:val="28"/>
          <w:lang w:val="en-US" w:eastAsia="zh-CN"/>
        </w:rPr>
        <w:t xml:space="preserve"> std::</w:t>
      </w:r>
      <w:r>
        <w:rPr>
          <w:rFonts w:cs="宋体"/>
          <w:color w:val="181717" w:themeColor="background2" w:themeShade="1A"/>
          <w:szCs w:val="28"/>
        </w:rPr>
        <w: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181717" w:themeColor="background2" w:themeShade="1A"/>
          <w:szCs w:val="28"/>
        </w:rPr>
      </w:pPr>
      <w:r>
        <w:rPr>
          <w:rFonts w:cs="宋体"/>
          <w:color w:val="181717" w:themeColor="background2" w:themeShade="1A"/>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181717" w:themeColor="background2" w:themeShade="1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181717" w:themeColor="background2" w:themeShade="1A"/>
          <w:szCs w:val="28"/>
        </w:rPr>
      </w:pPr>
      <w:r>
        <w:rPr>
          <w:rFonts w:cs="宋体"/>
          <w:color w:val="181717" w:themeColor="background2" w:themeShade="1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szCs w:val="28"/>
        </w:rPr>
        <w:t xml:space="preserve">int </w:t>
      </w:r>
      <w:bookmarkStart w:id="754" w:name="OLE_LINK72"/>
      <w:r>
        <w:rPr>
          <w:rFonts w:cs="宋体"/>
          <w:szCs w:val="28"/>
        </w:rPr>
        <w:t>m_</w:t>
      </w:r>
      <w:r>
        <w:rPr>
          <w:rFonts w:hint="eastAsia" w:cs="宋体"/>
          <w:szCs w:val="28"/>
          <w:lang w:val="en-US" w:eastAsia="zh-CN"/>
        </w:rPr>
        <w:t>id</w:t>
      </w:r>
      <w:bookmarkEnd w:id="754"/>
      <w:r>
        <w:rPr>
          <w:rFonts w:hint="eastAsia" w:cs="宋体"/>
          <w:szCs w:val="28"/>
          <w:lang w:val="en-US" w:eastAsia="zh-CN"/>
        </w:rPr>
        <w:t>{0}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 w:val="28"/>
          <w:szCs w:val="28"/>
          <w:lang w:val="en-US" w:eastAsia="zh-CN"/>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szCs w:val="28"/>
        </w:rPr>
        <w:t>Student zhangSan(1,100);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szCs w:val="28"/>
        </w:rPr>
      </w:pPr>
      <w:r>
        <w:rPr>
          <w:rFonts w:cs="宋体"/>
          <w:color w:val="00B050"/>
          <w:szCs w:val="28"/>
        </w:rPr>
        <w:t>//</w:t>
      </w: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调用基类的构造函数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cs="宋体"/>
          <w:szCs w:val="28"/>
        </w:rPr>
      </w:pPr>
      <w:r>
        <w:rPr>
          <w:rFonts w:cs="宋体"/>
          <w:szCs w:val="28"/>
        </w:rPr>
        <w:t>Student xiaoLi(2, 100</w:t>
      </w:r>
      <w:r>
        <w:rPr>
          <w:rFonts w:hint="eastAsia" w:cs="宋体"/>
          <w:szCs w:val="28"/>
        </w:rPr>
        <w:t>,</w:t>
      </w:r>
      <w:r>
        <w:rPr>
          <w:rFonts w:cs="宋体"/>
          <w:szCs w:val="28"/>
        </w:rPr>
        <w:t xml:space="preserve"> 50 );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firstLine="560" w:firstLineChars="200"/>
        <w:textAlignment w:val="auto"/>
        <w:rPr>
          <w:rFonts w:hint="eastAsia" w:cs="宋体"/>
          <w:szCs w:val="28"/>
        </w:rPr>
      </w:pPr>
    </w:p>
    <w:p>
      <w:pPr>
        <w:keepNext w:val="0"/>
        <w:keepLines w:val="0"/>
        <w:pageBreakBefore w:val="0"/>
        <w:widowControl/>
        <w:kinsoku/>
        <w:wordWrap/>
        <w:overflowPunct/>
        <w:topLinePunct w:val="0"/>
        <w:autoSpaceDE/>
        <w:autoSpaceDN/>
        <w:bidi w:val="0"/>
        <w:adjustRightInd/>
        <w:snapToGrid/>
        <w:spacing w:beforeLines="0" w:afterLines="0" w:line="240" w:lineRule="auto"/>
        <w:textAlignment w:val="auto"/>
        <w:rPr>
          <w:rFonts w:hint="eastAsia" w:cs="宋体"/>
          <w:color w:val="181717" w:themeColor="background2" w:themeShade="1A"/>
          <w:szCs w:val="28"/>
          <w:shd w:val="clear" w:color="FFFFFF" w:fill="D9D9D9"/>
          <w:lang w:eastAsia="zh-CN"/>
        </w:rPr>
      </w:pPr>
      <w:r>
        <w:rPr>
          <w:rFonts w:hint="eastAsia" w:cs="宋体"/>
          <w:color w:val="181717" w:themeColor="background2" w:themeShade="1A"/>
          <w:szCs w:val="28"/>
          <w:shd w:val="clear" w:color="FFFFFF" w:fill="D9D9D9"/>
          <w:lang w:eastAsia="zh-CN"/>
        </w:rPr>
        <w:t>注意</w:t>
      </w:r>
      <w:r>
        <w:rPr>
          <w:rFonts w:hint="eastAsia" w:cs="宋体"/>
          <w:color w:val="181717" w:themeColor="background2" w:themeShade="1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val="en-US" w:eastAsia="zh-CN"/>
        </w:rPr>
      </w:pPr>
      <w:r>
        <w:rPr>
          <w:rFonts w:hint="eastAsia" w:cs="宋体"/>
          <w:color w:val="181717" w:themeColor="background2" w:themeShade="1A"/>
          <w:szCs w:val="28"/>
          <w:lang w:eastAsia="zh-CN"/>
        </w:rPr>
        <w:t>虽然继承构造函数在一定程度上可以带来编程的便捷，但是也有如下陷阱，如</w:t>
      </w:r>
      <w:r>
        <w:rPr>
          <w:rFonts w:hint="eastAsia" w:cs="宋体"/>
          <w:color w:val="181717" w:themeColor="background2" w:themeShade="1A"/>
          <w:szCs w:val="28"/>
          <w:lang w:val="en-US" w:eastAsia="zh-CN"/>
        </w:rPr>
        <w:t>:</w:t>
      </w:r>
    </w:p>
    <w:p>
      <w:pPr>
        <w:keepNext w:val="0"/>
        <w:keepLines w:val="0"/>
        <w:pageBreakBefore w:val="0"/>
        <w:widowControl/>
        <w:numPr>
          <w:ilvl w:val="0"/>
          <w:numId w:val="3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对于在派生类中声明的成员变量没有进行初始化，其值可能不确定(</w:t>
      </w:r>
      <w:r>
        <w:rPr>
          <w:rFonts w:hint="default" w:cs="宋体"/>
          <w:color w:val="181717" w:themeColor="background2" w:themeShade="1A"/>
          <w:szCs w:val="28"/>
          <w:lang w:eastAsia="zh-CN"/>
        </w:rPr>
        <w:t>除非在声明的时候就初始化默认值)</w:t>
      </w:r>
      <w:r>
        <w:rPr>
          <w:rFonts w:hint="eastAsia" w:cs="宋体"/>
          <w:color w:val="181717" w:themeColor="background2" w:themeShade="1A"/>
          <w:szCs w:val="28"/>
          <w:lang w:val="en-US" w:eastAsia="zh-CN"/>
        </w:rPr>
        <w:t>。虽然可以在类内进行赋初值，但是该新的成员变量很难通过构造函数进行灵活赋值了</w:t>
      </w:r>
      <w:r>
        <w:rPr>
          <w:rFonts w:hint="default" w:cs="宋体"/>
          <w:color w:val="181717" w:themeColor="background2" w:themeShade="1A"/>
          <w:szCs w:val="28"/>
          <w:lang w:eastAsia="zh-CN"/>
        </w:rPr>
        <w:t>。</w:t>
      </w:r>
      <w:r>
        <w:rPr>
          <w:rFonts w:hint="eastAsia" w:cs="宋体"/>
          <w:color w:val="181717" w:themeColor="background2" w:themeShade="1A"/>
          <w:szCs w:val="28"/>
          <w:lang w:val="en-US" w:eastAsia="zh-CN"/>
        </w:rPr>
        <w:t>含有默认参数的构造函数不会被继承，参数的默认值会导致基类产生多个构造函数版本。</w:t>
      </w:r>
    </w:p>
    <w:p>
      <w:pPr>
        <w:keepNext w:val="0"/>
        <w:keepLines w:val="0"/>
        <w:pageBreakBefore w:val="0"/>
        <w:widowControl/>
        <w:numPr>
          <w:ilvl w:val="0"/>
          <w:numId w:val="3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当派生类继承多个类时，可能导致派生类中的继承构造函数冲突。</w:t>
      </w:r>
    </w:p>
    <w:p>
      <w:pPr>
        <w:keepNext w:val="0"/>
        <w:keepLines w:val="0"/>
        <w:pageBreakBefore w:val="0"/>
        <w:widowControl/>
        <w:numPr>
          <w:ilvl w:val="0"/>
          <w:numId w:val="37"/>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宋体"/>
          <w:color w:val="181717" w:themeColor="background2" w:themeShade="1A"/>
          <w:szCs w:val="28"/>
          <w:lang w:val="en-US" w:eastAsia="zh-CN"/>
        </w:rPr>
      </w:pPr>
      <w:r>
        <w:rPr>
          <w:rFonts w:hint="eastAsia" w:cs="宋体"/>
          <w:color w:val="181717" w:themeColor="background2" w:themeShade="1A"/>
          <w:szCs w:val="28"/>
          <w:lang w:val="en-US" w:eastAsia="zh-CN"/>
        </w:rPr>
        <w:t>如果基类中的构造函数为私有，那么就不能从派生类继承。</w:t>
      </w:r>
    </w:p>
    <w:p>
      <w:pPr>
        <w:keepNext w:val="0"/>
        <w:keepLines w:val="0"/>
        <w:pageBreakBefore w:val="0"/>
        <w:widowControl/>
        <w:numPr>
          <w:ilvl w:val="0"/>
          <w:numId w:val="37"/>
        </w:numPr>
        <w:kinsoku/>
        <w:wordWrap/>
        <w:overflowPunct/>
        <w:topLinePunct w:val="0"/>
        <w:autoSpaceDE/>
        <w:autoSpaceDN/>
        <w:bidi w:val="0"/>
        <w:adjustRightInd/>
        <w:snapToGrid/>
        <w:spacing w:before="0" w:after="0" w:line="0" w:lineRule="atLeast"/>
        <w:ind w:left="420" w:leftChars="0" w:right="0" w:rightChars="0" w:hanging="420"/>
        <w:jc w:val="left"/>
        <w:textAlignment w:val="auto"/>
        <w:outlineLvl w:val="9"/>
        <w:rPr>
          <w:rFonts w:hint="eastAsia" w:cs="宋体"/>
          <w:color w:val="181717" w:themeColor="background2" w:themeShade="1A"/>
          <w:szCs w:val="28"/>
          <w:lang w:eastAsia="zh-CN"/>
        </w:rPr>
      </w:pPr>
      <w:r>
        <w:rPr>
          <w:rFonts w:hint="eastAsia" w:cs="宋体"/>
          <w:color w:val="181717" w:themeColor="background2" w:themeShade="1A"/>
          <w:szCs w:val="28"/>
          <w:lang w:val="en-US" w:eastAsia="zh-CN"/>
        </w:rPr>
        <w:t>一旦使用继承构造函数，编译器不会为派生类生成默认构造函数。</w:t>
      </w:r>
    </w:p>
    <w:p>
      <w:pPr>
        <w:keepNext w:val="0"/>
        <w:keepLines w:val="0"/>
        <w:pageBreakBefore w:val="0"/>
        <w:widowControl/>
        <w:kinsoku/>
        <w:wordWrap/>
        <w:overflowPunct/>
        <w:topLinePunct w:val="0"/>
        <w:autoSpaceDE/>
        <w:autoSpaceDN/>
        <w:bidi w:val="0"/>
        <w:adjustRightInd/>
        <w:snapToGrid/>
        <w:spacing w:before="0" w:after="0" w:line="0" w:lineRule="atLeast"/>
        <w:ind w:left="5" w:leftChars="0" w:right="0" w:rightChars="0" w:firstLine="555" w:firstLineChars="0"/>
        <w:jc w:val="left"/>
        <w:textAlignment w:val="auto"/>
        <w:rPr>
          <w:rFonts w:hint="eastAsia" w:cs="宋体"/>
          <w:color w:val="181717" w:themeColor="background2" w:themeShade="1A"/>
          <w:szCs w:val="28"/>
          <w:lang w:eastAsia="zh-CN"/>
        </w:rPr>
      </w:pPr>
      <w:r>
        <w:rPr>
          <w:rFonts w:hint="eastAsia" w:cs="宋体"/>
          <w:color w:val="181717" w:themeColor="background2" w:themeShade="1A"/>
          <w:szCs w:val="28"/>
          <w:lang w:eastAsia="zh-CN"/>
        </w:rPr>
        <w:t>综上，继承构造函数</w:t>
      </w:r>
      <w:r>
        <w:rPr>
          <w:rFonts w:hint="eastAsia" w:cs="宋体"/>
          <w:color w:val="00B0F0"/>
          <w:szCs w:val="28"/>
          <w:lang w:eastAsia="zh-CN"/>
        </w:rPr>
        <w:t>不推荐使用</w:t>
      </w:r>
      <w:r>
        <w:rPr>
          <w:rFonts w:hint="eastAsia" w:cs="宋体"/>
          <w:color w:val="181717" w:themeColor="background2" w:themeShade="1A"/>
          <w:szCs w:val="28"/>
          <w:lang w:eastAsia="zh-CN"/>
        </w:rPr>
        <w:t>，如果觉得真的有必要使用，先请示主管获得批准后再用。</w:t>
      </w:r>
    </w:p>
    <w:bookmarkEnd w:id="753"/>
    <w:p>
      <w:pPr>
        <w:keepNext w:val="0"/>
        <w:keepLines w:val="0"/>
        <w:pageBreakBefore w:val="0"/>
        <w:widowControl/>
        <w:kinsoku/>
        <w:wordWrap/>
        <w:overflowPunct/>
        <w:topLinePunct w:val="0"/>
        <w:autoSpaceDE/>
        <w:autoSpaceDN/>
        <w:bidi w:val="0"/>
        <w:adjustRightInd/>
        <w:snapToGrid/>
        <w:spacing w:line="0" w:lineRule="atLeast"/>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36"/>
        </w:numPr>
        <w:tabs>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cs="宋体"/>
          <w:b w:val="0"/>
          <w:bCs w:val="0"/>
          <w:color w:val="4D4D4D" w:themeColor="text1"/>
          <w:szCs w:val="28"/>
          <w14:textFill>
            <w14:solidFill>
              <w14:schemeClr w14:val="tx1"/>
            </w14:solidFill>
          </w14:textFill>
        </w:rPr>
      </w:pPr>
      <w:r>
        <w:rPr>
          <w:rFonts w:hint="default" w:cstheme="minorBidi"/>
          <w:b w:val="0"/>
          <w:bCs w:val="0"/>
          <w:szCs w:val="28"/>
        </w:rPr>
        <w:t>调用基类的成员函数</w:t>
      </w: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如果不是重名函数直接调用即可</w:t>
      </w:r>
    </w:p>
    <w:p>
      <w:pPr>
        <w:pStyle w:val="53"/>
        <w:keepNext w:val="0"/>
        <w:keepLines w:val="0"/>
        <w:pageBreakBefore w:val="0"/>
        <w:widowControl/>
        <w:numPr>
          <w:ilvl w:val="0"/>
          <w:numId w:val="38"/>
        </w:numPr>
        <w:kinsoku/>
        <w:wordWrap/>
        <w:overflowPunct/>
        <w:topLinePunct w:val="0"/>
        <w:autoSpaceDE/>
        <w:autoSpaceDN/>
        <w:bidi w:val="0"/>
        <w:adjustRightInd/>
        <w:snapToGrid/>
        <w:spacing w:line="0" w:lineRule="atLeast"/>
        <w:ind w:left="0" w:leftChars="0" w:firstLine="560" w:firstLineChars="200"/>
        <w:textAlignment w:val="auto"/>
        <w:rPr>
          <w:rFonts w:cs="宋体"/>
          <w:color w:val="181717" w:themeColor="background2" w:themeShade="1A"/>
          <w:szCs w:val="28"/>
        </w:rPr>
      </w:pPr>
      <w:r>
        <w:rPr>
          <w:rFonts w:hint="eastAsia" w:cs="宋体"/>
          <w:color w:val="181717" w:themeColor="background2" w:themeShade="1A"/>
          <w:szCs w:val="28"/>
        </w:rPr>
        <w:t>如果</w:t>
      </w:r>
      <w:r>
        <w:rPr>
          <w:rFonts w:cs="宋体"/>
          <w:color w:val="181717" w:themeColor="background2" w:themeShade="1A"/>
          <w:szCs w:val="28"/>
        </w:rPr>
        <w:t>重名</w:t>
      </w:r>
      <w:r>
        <w:rPr>
          <w:rFonts w:hint="eastAsia" w:cs="宋体"/>
          <w:color w:val="181717" w:themeColor="background2" w:themeShade="1A"/>
          <w:szCs w:val="28"/>
        </w:rPr>
        <w:t>，</w:t>
      </w:r>
      <w:r>
        <w:rPr>
          <w:rFonts w:hint="default" w:cs="宋体"/>
          <w:color w:val="181717" w:themeColor="background2" w:themeShade="1A"/>
          <w:szCs w:val="28"/>
        </w:rPr>
        <w:t>使用这样的形式“</w:t>
      </w:r>
      <w:r>
        <w:rPr>
          <w:rFonts w:cs="宋体"/>
          <w:color w:val="181717" w:themeColor="background2" w:themeShade="1A"/>
          <w:szCs w:val="28"/>
        </w:rPr>
        <w:t>类型名：</w:t>
      </w:r>
      <w:r>
        <w:rPr>
          <w:rFonts w:hint="eastAsia" w:cs="宋体"/>
          <w:color w:val="181717" w:themeColor="background2" w:themeShade="1A"/>
          <w:szCs w:val="28"/>
        </w:rPr>
        <w:t>函数</w:t>
      </w:r>
      <w:r>
        <w:rPr>
          <w:rFonts w:cs="宋体"/>
          <w:color w:val="181717" w:themeColor="background2" w:themeShade="1A"/>
          <w:szCs w:val="28"/>
        </w:rPr>
        <w:t>名</w:t>
      </w:r>
      <w:r>
        <w:rPr>
          <w:rFonts w:hint="default" w:cs="宋体"/>
          <w:color w:val="181717" w:themeColor="background2" w:themeShade="1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cs="宋体"/>
          <w:color w:val="181717" w:themeColor="background2" w:themeShade="1A"/>
          <w:szCs w:val="28"/>
          <w:shd w:val="clear" w:color="FFFFFF" w:fill="D9D9D9"/>
        </w:rPr>
      </w:pPr>
      <w:r>
        <w:rPr>
          <w:rFonts w:hint="eastAsia" w:cs="宋体"/>
          <w:color w:val="181717" w:themeColor="background2" w:themeShade="1A"/>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print</w:t>
      </w:r>
      <w: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void </w:t>
      </w:r>
      <w:r>
        <w:rPr>
          <w:b/>
          <w:color w:val="00B0F0"/>
        </w:rPr>
        <w:t>reset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class StringPrinter : public Printer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print()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reset();</w:t>
      </w:r>
      <w:r>
        <w:t xml:space="preserve">         </w:t>
      </w:r>
      <w:r>
        <w:rPr>
          <w:color w:val="00B050"/>
        </w:rPr>
        <w:t xml:space="preserve"> //</w:t>
      </w:r>
      <w:r>
        <w:rPr>
          <w:rFonts w:hint="eastAsia"/>
          <w:color w:val="00B050"/>
        </w:rPr>
        <w:t>不重名</w:t>
      </w:r>
      <w:r>
        <w:rPr>
          <w:color w:val="00B050"/>
        </w:rPr>
        <w:t>，直接调用</w:t>
      </w:r>
      <w:r>
        <w:rPr>
          <w:rFonts w:hint="eastAsia"/>
          <w:color w:val="00B050"/>
        </w:rPr>
        <w:t>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olor w:val="00B050"/>
        </w:rPr>
      </w:pPr>
      <w:r>
        <w:rPr>
          <w:b/>
          <w:color w:val="00B0F0"/>
        </w:rPr>
        <w:t>Printer::print();</w:t>
      </w:r>
      <w:r>
        <w:t xml:space="preserve">  </w:t>
      </w:r>
      <w:r>
        <w:rPr>
          <w:rFonts w:hint="eastAsia"/>
          <w:color w:val="00B050"/>
        </w:rPr>
        <w:t>//</w:t>
      </w:r>
      <w:r>
        <w:rPr>
          <w:rFonts w:hint="default"/>
          <w:color w:val="00B050"/>
        </w:rPr>
        <w:t>基类类型</w:t>
      </w:r>
      <w:r>
        <w:rPr>
          <w:rFonts w:hint="eastAsia"/>
          <w:color w:val="00B050"/>
        </w:rPr>
        <w:t>加重名函数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181717" w:themeColor="background2" w:themeShade="1A"/>
          <w:szCs w:val="28"/>
          <w:shd w:val="clear" w:color="FFFFFF" w:fill="D9D9D9"/>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6"/>
        </w:numPr>
        <w:kinsoku/>
        <w:wordWrap/>
        <w:overflowPunct/>
        <w:topLinePunct w:val="0"/>
        <w:autoSpaceDE/>
        <w:autoSpaceDN/>
        <w:bidi w:val="0"/>
        <w:adjustRightInd/>
        <w:snapToGrid/>
        <w:spacing w:line="0" w:lineRule="atLeast"/>
        <w:ind w:left="0" w:leftChars="0" w:firstLine="0" w:firstLineChars="0"/>
        <w:textAlignment w:val="auto"/>
      </w:pPr>
      <w:bookmarkStart w:id="755" w:name="_Toc1912220290"/>
      <w:bookmarkStart w:id="756" w:name="_Toc1302273878"/>
      <w:bookmarkStart w:id="757" w:name="_Toc465119000"/>
      <w:bookmarkStart w:id="758" w:name="_Toc1354756670"/>
      <w:bookmarkStart w:id="759" w:name="_Toc465955311"/>
      <w:bookmarkStart w:id="760" w:name="_Toc21361"/>
      <w:bookmarkStart w:id="761" w:name="_Toc595369150"/>
      <w:bookmarkStart w:id="762" w:name="_Toc1058409354"/>
      <w:bookmarkStart w:id="763" w:name="_Toc125722956"/>
      <w:bookmarkStart w:id="764" w:name="_Toc1524605827"/>
      <w:bookmarkStart w:id="765" w:name="_Toc488947381"/>
      <w:bookmarkStart w:id="766" w:name="_Toc1486526319"/>
      <w:bookmarkStart w:id="767" w:name="_Toc275810384"/>
      <w:bookmarkStart w:id="768" w:name="_Toc583654444"/>
      <w:bookmarkStart w:id="769" w:name="_Toc903685290"/>
      <w:bookmarkStart w:id="770" w:name="_Toc1845305394"/>
      <w:bookmarkStart w:id="771" w:name="_Toc1265029347"/>
      <w:bookmarkStart w:id="772" w:name="_Toc192949879"/>
      <w:bookmarkStart w:id="773" w:name="_Toc1778974061"/>
      <w:bookmarkStart w:id="774" w:name="_Toc1979220648"/>
      <w:r>
        <w:rPr>
          <w:rFonts w:hint="eastAsia"/>
        </w:rPr>
        <w:t>抽象类</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包含</w:t>
      </w:r>
      <w:r>
        <w:rPr>
          <w:color w:val="00B0F0"/>
          <w:szCs w:val="28"/>
        </w:rPr>
        <w:t>纯虚函数</w:t>
      </w:r>
      <w:r>
        <w:rPr>
          <w:szCs w:val="28"/>
        </w:rPr>
        <w:t>的类称为抽象类，</w:t>
      </w:r>
      <w:r>
        <w:rPr>
          <w:rFonts w:hint="default"/>
          <w:szCs w:val="28"/>
        </w:rPr>
        <w:t>具</w:t>
      </w:r>
      <w:r>
        <w:rPr>
          <w:szCs w:val="28"/>
        </w:rPr>
        <w:t>有如下特点：</w:t>
      </w:r>
    </w:p>
    <w:p>
      <w:pPr>
        <w:pStyle w:val="53"/>
        <w:keepNext w:val="0"/>
        <w:keepLines w:val="0"/>
        <w:pageBreakBefore w:val="0"/>
        <w:widowControl/>
        <w:numPr>
          <w:ilvl w:val="0"/>
          <w:numId w:val="39"/>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抽象类</w:t>
      </w:r>
      <w:r>
        <w:rPr>
          <w:color w:val="00B0F0"/>
          <w:szCs w:val="28"/>
        </w:rPr>
        <w:t>不能实例化</w:t>
      </w:r>
      <w:r>
        <w:rPr>
          <w:szCs w:val="28"/>
        </w:rPr>
        <w:t>，</w:t>
      </w:r>
      <w:r>
        <w:rPr>
          <w:rFonts w:hint="eastAsia"/>
          <w:szCs w:val="28"/>
        </w:rPr>
        <w:t>但是</w:t>
      </w:r>
      <w:r>
        <w:rPr>
          <w:szCs w:val="28"/>
        </w:rPr>
        <w:t>可以定义抽象类的</w:t>
      </w:r>
      <w:r>
        <w:rPr>
          <w:color w:val="00B0F0"/>
          <w:szCs w:val="28"/>
        </w:rPr>
        <w:t>指针</w:t>
      </w:r>
      <w:r>
        <w:rPr>
          <w:szCs w:val="28"/>
        </w:rPr>
        <w:t>和</w:t>
      </w:r>
      <w:r>
        <w:rPr>
          <w:color w:val="00B0F0"/>
          <w:szCs w:val="28"/>
        </w:rPr>
        <w:t>引用</w:t>
      </w:r>
      <w:r>
        <w:rPr>
          <w:szCs w:val="28"/>
        </w:rPr>
        <w:t>。</w:t>
      </w:r>
    </w:p>
    <w:p>
      <w:pPr>
        <w:pStyle w:val="53"/>
        <w:keepNext w:val="0"/>
        <w:keepLines w:val="0"/>
        <w:pageBreakBefore w:val="0"/>
        <w:widowControl/>
        <w:numPr>
          <w:ilvl w:val="0"/>
          <w:numId w:val="39"/>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szCs w:val="28"/>
        </w:rPr>
        <w:t>如果抽象类的派生类</w:t>
      </w:r>
      <w:r>
        <w:rPr>
          <w:rFonts w:hint="eastAsia"/>
          <w:szCs w:val="28"/>
        </w:rPr>
        <w:t>没有</w:t>
      </w:r>
      <w:r>
        <w:rPr>
          <w:szCs w:val="28"/>
        </w:rPr>
        <w:t>实现</w:t>
      </w:r>
      <w:r>
        <w:rPr>
          <w:rFonts w:hint="eastAsia"/>
          <w:szCs w:val="28"/>
        </w:rPr>
        <w:t>其</w:t>
      </w:r>
      <w:r>
        <w:rPr>
          <w:szCs w:val="28"/>
        </w:rPr>
        <w:t>所有派生类的虚函数，则该派生类</w:t>
      </w:r>
      <w:r>
        <w:rPr>
          <w:rFonts w:hint="eastAsia"/>
          <w:szCs w:val="28"/>
        </w:rPr>
        <w:t>还</w:t>
      </w:r>
      <w:r>
        <w:rPr>
          <w:szCs w:val="28"/>
        </w:rPr>
        <w:t>是抽象类。</w:t>
      </w:r>
    </w:p>
    <w:p>
      <w:pPr>
        <w:pStyle w:val="53"/>
        <w:keepNext w:val="0"/>
        <w:keepLines w:val="0"/>
        <w:pageBreakBefore w:val="0"/>
        <w:widowControl/>
        <w:numPr>
          <w:ilvl w:val="0"/>
          <w:numId w:val="39"/>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只要</w:t>
      </w:r>
      <w:r>
        <w:rPr>
          <w:szCs w:val="28"/>
        </w:rPr>
        <w:t>有一个virtual</w:t>
      </w:r>
      <w:r>
        <w:rPr>
          <w:rFonts w:hint="eastAsia"/>
          <w:szCs w:val="28"/>
          <w:lang w:eastAsia="zh-CN"/>
        </w:rPr>
        <w:t>函数</w:t>
      </w:r>
      <w:r>
        <w:rPr>
          <w:szCs w:val="28"/>
        </w:rPr>
        <w:t>= 0</w:t>
      </w:r>
      <w:r>
        <w:rPr>
          <w:rFonts w:hint="eastAsia"/>
          <w:szCs w:val="28"/>
        </w:rPr>
        <w:t>时，</w:t>
      </w:r>
      <w:r>
        <w:rPr>
          <w:szCs w:val="28"/>
        </w:rPr>
        <w:t>该类就是抽象类。</w:t>
      </w:r>
    </w:p>
    <w:p>
      <w:pPr>
        <w:pStyle w:val="53"/>
        <w:keepNext w:val="0"/>
        <w:keepLines w:val="0"/>
        <w:pageBreakBefore w:val="0"/>
        <w:widowControl/>
        <w:numPr>
          <w:ilvl w:val="0"/>
          <w:numId w:val="39"/>
        </w:numPr>
        <w:kinsoku/>
        <w:wordWrap/>
        <w:overflowPunct/>
        <w:topLinePunct w:val="0"/>
        <w:autoSpaceDE/>
        <w:autoSpaceDN/>
        <w:bidi w:val="0"/>
        <w:adjustRightInd/>
        <w:snapToGrid/>
        <w:spacing w:line="0" w:lineRule="atLeast"/>
        <w:ind w:left="1120" w:leftChars="200" w:hanging="560" w:hangingChars="200"/>
        <w:textAlignment w:val="auto"/>
        <w:rPr>
          <w:szCs w:val="28"/>
        </w:rPr>
      </w:pPr>
      <w:r>
        <w:rPr>
          <w:rFonts w:hint="eastAsia"/>
          <w:szCs w:val="28"/>
        </w:rPr>
        <w:t>为</w:t>
      </w:r>
      <w:r>
        <w:rPr>
          <w:szCs w:val="28"/>
        </w:rPr>
        <w:t xml:space="preserve">区别于实体基类，所有的抽象类建议都大写I字母。详见 </w:t>
      </w:r>
      <w:r>
        <w:rPr>
          <w:szCs w:val="28"/>
        </w:rPr>
        <w:fldChar w:fldCharType="begin"/>
      </w:r>
      <w:r>
        <w:rPr>
          <w:szCs w:val="28"/>
        </w:rPr>
        <w:instrText xml:space="preserve"> HYPERLINK \l "_class &amp; struct name 类/结构体命名" </w:instrText>
      </w:r>
      <w:r>
        <w:rPr>
          <w:szCs w:val="28"/>
        </w:rPr>
        <w:fldChar w:fldCharType="separate"/>
      </w:r>
      <w:r>
        <w:rPr>
          <w:rStyle w:val="35"/>
          <w:szCs w:val="28"/>
        </w:rPr>
        <w:t>一/2.class &amp; struct 类/结构体命名</w:t>
      </w:r>
      <w:r>
        <w:rPr>
          <w:szCs w:val="28"/>
        </w:rPr>
        <w:fldChar w:fldCharType="end"/>
      </w:r>
      <w:r>
        <w:rPr>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56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61"/>
        <w:textAlignment w:val="auto"/>
        <w:rPr>
          <w:szCs w:val="28"/>
        </w:rPr>
      </w:pPr>
      <w:r>
        <w:rPr>
          <w:szCs w:val="28"/>
        </w:rPr>
        <w:t>判断一个类是否为抽象类，有如下几种情况：</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00B050"/>
          <w:szCs w:val="28"/>
        </w:rPr>
      </w:pPr>
      <w:r>
        <w:rPr>
          <w:rFonts w:hint="default" w:cs="宋体"/>
          <w:color w:val="00B050"/>
          <w:szCs w:val="28"/>
        </w:rPr>
        <w:t>//</w:t>
      </w:r>
      <w:r>
        <w:rPr>
          <w:rFonts w:hint="eastAsia" w:cs="宋体"/>
          <w:color w:val="00B050"/>
          <w:szCs w:val="28"/>
        </w:rPr>
        <w:t>只要</w:t>
      </w:r>
      <w:r>
        <w:rPr>
          <w:rFonts w:cs="宋体"/>
          <w:color w:val="00B050"/>
          <w:szCs w:val="28"/>
        </w:rPr>
        <w:t>有一个</w:t>
      </w:r>
      <w:r>
        <w:rPr>
          <w:rFonts w:hint="eastAsia" w:cs="宋体"/>
          <w:color w:val="00B050"/>
          <w:szCs w:val="28"/>
        </w:rPr>
        <w:t>virt</w:t>
      </w:r>
      <w:r>
        <w:rPr>
          <w:rFonts w:cs="宋体"/>
          <w:color w:val="00B050"/>
          <w:szCs w:val="28"/>
        </w:rPr>
        <w:t>ual函数=0</w:t>
      </w:r>
      <w:r>
        <w:rPr>
          <w:rFonts w:hint="eastAsia" w:cs="宋体"/>
          <w:color w:val="00B050"/>
          <w:szCs w:val="28"/>
        </w:rPr>
        <w:t>，</w:t>
      </w:r>
      <w:r>
        <w:rPr>
          <w:rFonts w:cs="宋体"/>
          <w:color w:val="00B050"/>
          <w:szCs w:val="28"/>
        </w:rPr>
        <w:t>该类就是抽象类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class 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b/>
          <w:color w:val="00B0F0"/>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cs="宋体"/>
          <w:color w:val="auto"/>
          <w:szCs w:val="28"/>
        </w:rPr>
        <w:t xml:space="preserve">( ) </w:t>
      </w:r>
      <w:r>
        <w:rPr>
          <w:b/>
          <w:color w:val="00B0F0"/>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4D4D4D" w:themeColor="text1"/>
          <w:szCs w:val="28"/>
          <w14:textFill>
            <w14:solidFill>
              <w14:schemeClr w14:val="tx1"/>
            </w14:solidFill>
          </w14:textFill>
        </w:rPr>
      </w:pPr>
      <w:r>
        <w:rPr>
          <w:rFonts w:cs="宋体"/>
          <w:b/>
          <w:color w:val="00B0F0"/>
          <w:szCs w:val="28"/>
        </w:rPr>
        <w:t>virtual</w:t>
      </w:r>
      <w:r>
        <w:rPr>
          <w:rFonts w:cs="宋体"/>
          <w:color w:val="4D4D4D" w:themeColor="text1"/>
          <w:szCs w:val="28"/>
          <w14:textFill>
            <w14:solidFill>
              <w14:schemeClr w14:val="tx1"/>
            </w14:solidFill>
          </w14:textFill>
        </w:rPr>
        <w:t xml:space="preserve"> </w:t>
      </w:r>
      <w:r>
        <w:rPr>
          <w:rFonts w:cs="宋体"/>
          <w:color w:val="auto"/>
          <w:szCs w:val="28"/>
        </w:rPr>
        <w:t xml:space="preserve">int </w:t>
      </w:r>
      <w:r>
        <w:rPr>
          <w:rFonts w:hint="eastAsia" w:cs="宋体"/>
          <w:color w:val="auto"/>
          <w:szCs w:val="28"/>
          <w:lang w:val="en-US" w:eastAsia="zh-CN"/>
        </w:rPr>
        <w:t>calArea</w:t>
      </w:r>
      <w:r>
        <w:rPr>
          <w:rFonts w:cs="宋体"/>
          <w:color w:val="auto"/>
          <w:szCs w:val="28"/>
        </w:rPr>
        <w:t xml:space="preserve">( ) </w:t>
      </w:r>
      <w:r>
        <w:rPr>
          <w:rFonts w:cs="宋体"/>
          <w:color w:val="00B0F0"/>
          <w:szCs w:val="28"/>
        </w:rPr>
        <w:t>= 0</w:t>
      </w:r>
      <w:r>
        <w:rPr>
          <w:rFonts w:cs="宋体"/>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4D4D4D" w:themeColor="text1"/>
          <w:szCs w:val="28"/>
          <w:lang w:val="en-US" w:eastAsia="zh-CN"/>
          <w14:textFill>
            <w14:solidFill>
              <w14:schemeClr w14:val="tx1"/>
            </w14:solidFill>
          </w14:textFill>
        </w:rPr>
      </w:pPr>
      <w:r>
        <w:rPr>
          <w:rFonts w:hint="eastAsia" w:cs="宋体"/>
          <w:color w:val="4D4D4D" w:themeColor="text1"/>
          <w:szCs w:val="28"/>
          <w:lang w:val="en-US" w:eastAsia="zh-CN"/>
          <w14:textFill>
            <w14:solidFill>
              <w14:schemeClr w14:val="tx1"/>
            </w14:solidFill>
          </w14:textFill>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color w:val="4D4D4D" w:themeColor="text1"/>
          <w:szCs w:val="28"/>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color w:val="auto"/>
          <w:szCs w:val="28"/>
          <w:lang w:val="en-US" w:eastAsia="zh-CN"/>
        </w:rPr>
      </w:pPr>
      <w:r>
        <w:rPr>
          <w:rFonts w:hint="default" w:cs="宋体"/>
          <w:color w:val="auto"/>
          <w:szCs w:val="28"/>
          <w:lang w:eastAsia="zh-CN"/>
        </w:rPr>
        <w:t>protected</w:t>
      </w: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m_w{1};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double m_h{1};</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 xml:space="preserve">double </w:t>
      </w:r>
      <w:bookmarkStart w:id="775" w:name="OLE_LINK71"/>
      <w:r>
        <w:rPr>
          <w:rFonts w:hint="eastAsia" w:cs="宋体"/>
          <w:color w:val="auto"/>
          <w:szCs w:val="28"/>
          <w:lang w:val="en-US" w:eastAsia="zh-CN"/>
        </w:rPr>
        <w:t>m_l</w:t>
      </w:r>
      <w:bookmarkEnd w:id="775"/>
      <w:r>
        <w:rPr>
          <w:rFonts w:hint="eastAsia" w:cs="宋体"/>
          <w:color w:val="auto"/>
          <w:szCs w:val="28"/>
          <w:lang w:val="en-US" w:eastAsia="zh-CN"/>
        </w:rPr>
        <w:t>{1};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宋体"/>
          <w:color w:val="00B050"/>
          <w:szCs w:val="28"/>
          <w:lang w:val="en-US" w:eastAsia="zh-CN"/>
        </w:rPr>
      </w:pPr>
      <w:r>
        <w:rPr>
          <w:rFonts w:hint="eastAsia" w:cs="宋体"/>
          <w:color w:val="00B050"/>
          <w:szCs w:val="28"/>
        </w:rPr>
        <w:t>/</w:t>
      </w:r>
      <w:r>
        <w:rPr>
          <w:rFonts w:hint="default" w:cs="宋体"/>
          <w:color w:val="00B050"/>
          <w:szCs w:val="28"/>
        </w:rPr>
        <w:t>/</w:t>
      </w:r>
      <w:r>
        <w:rPr>
          <w:rFonts w:hint="eastAsia" w:cs="宋体"/>
          <w:color w:val="00B050"/>
          <w:szCs w:val="28"/>
          <w:lang w:val="en-US" w:eastAsia="zh-CN"/>
        </w:rPr>
        <w:t>有未实现的纯虚函数，该类依旧为抽象类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Candy</w:t>
      </w:r>
      <w:r>
        <w:rPr>
          <w:rFonts w:cs="宋体"/>
          <w:color w:val="auto"/>
          <w:szCs w:val="28"/>
        </w:rPr>
        <w:t>Box : public IBox</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cs="宋体"/>
          <w:color w:val="auto"/>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stheme="minorBidi"/>
          <w:color w:val="00B050"/>
          <w:sz w:val="28"/>
          <w:vertAlign w:val="baseline"/>
          <w:lang w:val="en-US" w:eastAsia="zh-CN" w:bidi="ar-SA"/>
        </w:rPr>
        <w:t>×</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 xml:space="preserve"> 抽象类不能实例化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cs="宋体"/>
          <w:color w:val="auto"/>
          <w:szCs w:val="28"/>
        </w:rPr>
      </w:pPr>
      <w:r>
        <w:rPr>
          <w:rFonts w:hint="eastAsia" w:cs="宋体"/>
          <w:color w:val="auto"/>
          <w:szCs w:val="28"/>
          <w:lang w:val="en-US" w:eastAsia="zh-CN"/>
        </w:rPr>
        <w:t>Candy</w:t>
      </w:r>
      <w:r>
        <w:rPr>
          <w:rFonts w:cs="宋体"/>
          <w:color w:val="auto"/>
          <w:szCs w:val="28"/>
        </w:rPr>
        <w:t xml:space="preserve">Box </w:t>
      </w:r>
      <w:r>
        <w:rPr>
          <w:rFonts w:hint="eastAsia" w:cs="宋体"/>
          <w:color w:val="auto"/>
          <w:szCs w:val="28"/>
          <w:lang w:val="en-US" w:eastAsia="zh-CN"/>
        </w:rPr>
        <w:t>candyBox{};</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left="0" w:leftChars="0" w:firstLine="0" w:firstLineChars="0"/>
        <w:textAlignment w:val="auto"/>
        <w:rPr>
          <w:rFonts w:cs="宋体"/>
          <w:color w:val="4D4D4D" w:themeColor="text1"/>
          <w:szCs w:val="28"/>
          <w14:textFill>
            <w14:solidFill>
              <w14:schemeClr w14:val="tx1"/>
            </w14:solidFill>
          </w14:textFill>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宋体"/>
          <w:color w:val="00B050"/>
          <w:sz w:val="28"/>
          <w:szCs w:val="28"/>
          <w:lang w:val="en-US" w:eastAsia="zh-CN" w:bidi="ar-SA"/>
        </w:rPr>
      </w:pPr>
      <w:r>
        <w:rPr>
          <w:rFonts w:hint="eastAsia" w:cs="宋体"/>
          <w:color w:val="00B050"/>
          <w:szCs w:val="28"/>
        </w:rPr>
        <w:t>/</w:t>
      </w:r>
      <w:r>
        <w:rPr>
          <w:rFonts w:hint="default" w:cs="宋体"/>
          <w:color w:val="00B050"/>
          <w:szCs w:val="28"/>
        </w:rPr>
        <w:t>/</w:t>
      </w:r>
      <w:r>
        <w:rPr>
          <w:rFonts w:hint="eastAsia" w:ascii="Times New Roman" w:hAnsi="Times New Roman" w:eastAsia="华文楷体" w:cs="宋体"/>
          <w:color w:val="00B050"/>
          <w:sz w:val="28"/>
          <w:szCs w:val="28"/>
          <w:lang w:val="en-US" w:eastAsia="zh-CN" w:bidi="ar-SA"/>
        </w:rPr>
        <w:t>实现了全部virtual函数后，该类就是实体类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 xml:space="preserve">class </w:t>
      </w:r>
      <w:r>
        <w:rPr>
          <w:rFonts w:hint="eastAsia" w:cs="宋体"/>
          <w:color w:val="auto"/>
          <w:szCs w:val="28"/>
          <w:lang w:val="en-US" w:eastAsia="zh-CN"/>
        </w:rPr>
        <w:t>Cake</w:t>
      </w:r>
      <w:r>
        <w:rPr>
          <w:rFonts w:cs="宋体"/>
          <w:color w:val="auto"/>
          <w:szCs w:val="28"/>
        </w:rPr>
        <w:t>Box : public Box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hint="eastAsia" w:cs="宋体"/>
          <w:color w:val="auto"/>
          <w:szCs w:val="28"/>
          <w:lang w:val="en-US" w:eastAsia="zh-CN"/>
        </w:rPr>
        <w:t>v</w:t>
      </w:r>
      <w:r>
        <w:rPr>
          <w:rFonts w:cs="宋体"/>
          <w:color w:val="auto"/>
          <w:szCs w:val="28"/>
        </w:rPr>
        <w:t>irtual</w:t>
      </w:r>
      <w:r>
        <w:rPr>
          <w:rFonts w:hint="eastAsia" w:cs="宋体"/>
          <w:color w:val="auto"/>
          <w:szCs w:val="28"/>
          <w:lang w:val="en-US" w:eastAsia="zh-CN"/>
        </w:rPr>
        <w:t xml:space="preserve"> </w:t>
      </w:r>
      <w:r>
        <w:rPr>
          <w:rFonts w:cs="宋体"/>
          <w:color w:val="auto"/>
          <w:szCs w:val="28"/>
        </w:rPr>
        <w:t xml:space="preserve">int </w:t>
      </w:r>
      <w:r>
        <w:rPr>
          <w:rFonts w:hint="eastAsia" w:cs="宋体"/>
          <w:iCs/>
          <w:color w:val="auto"/>
          <w:szCs w:val="28"/>
          <w:lang w:val="en-US" w:eastAsia="zh-CN"/>
        </w:rPr>
        <w:t>cal</w:t>
      </w:r>
      <w:r>
        <w:rPr>
          <w:rFonts w:cs="宋体"/>
          <w:iCs/>
          <w:color w:val="auto"/>
          <w:szCs w:val="28"/>
        </w:rPr>
        <w:t>V</w:t>
      </w:r>
      <w:r>
        <w:rPr>
          <w:rFonts w:hint="eastAsia" w:cs="宋体"/>
          <w:iCs/>
          <w:color w:val="auto"/>
          <w:szCs w:val="28"/>
          <w:lang w:val="en-US" w:eastAsia="zh-CN"/>
        </w:rPr>
        <w:t>olume</w:t>
      </w:r>
      <w:r>
        <w:rPr>
          <w:rFonts w:hint="eastAsia" w:cs="宋体"/>
          <w:color w:val="auto"/>
          <w:szCs w:val="28"/>
        </w:rPr>
        <w:t>(</w:t>
      </w:r>
      <w:r>
        <w:rPr>
          <w:rFonts w:cs="宋体"/>
          <w:color w:val="auto"/>
          <w:szCs w:val="28"/>
        </w:rPr>
        <w:t xml:space="preserve"> </w:t>
      </w:r>
      <w:r>
        <w:rPr>
          <w:rFonts w:hint="eastAsia" w:cs="宋体"/>
          <w:color w:val="auto"/>
          <w:szCs w:val="28"/>
        </w:rPr>
        <w:t>)</w:t>
      </w:r>
      <w:r>
        <w:rPr>
          <w:rFonts w:cs="宋体"/>
          <w:color w:val="auto"/>
          <w:szCs w:val="28"/>
        </w:rPr>
        <w:t xml:space="preserve"> override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cs="宋体"/>
          <w:color w:val="auto"/>
          <w:szCs w:val="28"/>
        </w:rPr>
      </w:pPr>
      <w:r>
        <w:rPr>
          <w:rFonts w:cs="宋体"/>
          <w:color w:val="auto"/>
          <w:szCs w:val="28"/>
        </w:rPr>
        <w:t xml:space="preserve">return </w:t>
      </w:r>
      <w:r>
        <w:rPr>
          <w:rFonts w:hint="eastAsia" w:cs="宋体"/>
          <w:color w:val="auto"/>
          <w:szCs w:val="28"/>
          <w:lang w:val="en-US" w:eastAsia="zh-CN"/>
        </w:rPr>
        <w:t>m_h * m_w * m_l</w:t>
      </w:r>
      <w:r>
        <w:rPr>
          <w:rFonts w:cs="宋体"/>
          <w:color w:val="auto"/>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color w:val="auto"/>
          <w:szCs w:val="28"/>
        </w:rPr>
      </w:pPr>
      <w:r>
        <w:rPr>
          <w:rFonts w:cs="宋体"/>
          <w:color w:val="auto"/>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color w:val="auto"/>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virtual int calArea()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宋体"/>
          <w:color w:val="auto"/>
          <w:szCs w:val="28"/>
          <w:lang w:val="en-US" w:eastAsia="zh-CN"/>
        </w:rPr>
      </w:pPr>
      <w:r>
        <w:rPr>
          <w:rFonts w:hint="eastAsia" w:cs="宋体"/>
          <w:color w:val="auto"/>
          <w:szCs w:val="28"/>
          <w:lang w:val="en-US" w:eastAsia="zh-CN"/>
        </w:rPr>
        <w:t>return m_w * m_l;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color w:val="auto"/>
          <w:szCs w:val="28"/>
          <w:lang w:val="en-US" w:eastAsia="zh-CN"/>
        </w:rPr>
      </w:pPr>
      <w:r>
        <w:rPr>
          <w:rFonts w:hint="eastAsia" w:cs="宋体"/>
          <w:color w:val="auto"/>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color w:val="auto"/>
          <w:szCs w:val="28"/>
        </w:rPr>
      </w:pPr>
      <w:r>
        <w:rPr>
          <w:rFonts w:cs="宋体"/>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color w:val="00B050"/>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vertAlign w:val="baseline"/>
          <w:lang w:val="en-US" w:eastAsia="zh-CN" w:bidi="ar-SA"/>
        </w:rPr>
      </w:pPr>
      <w:r>
        <w:rPr>
          <w:rFonts w:cs="宋体"/>
          <w:color w:val="00B050"/>
          <w:szCs w:val="28"/>
        </w:rPr>
        <w:t>//</w:t>
      </w:r>
      <w:r>
        <w:rPr>
          <w:rFonts w:hint="eastAsia"/>
          <w:color w:val="00B050"/>
          <w:sz w:val="28"/>
          <w:szCs w:val="28"/>
          <w:lang w:val="en-US" w:eastAsia="zh-CN"/>
        </w:rPr>
        <w:t>√</w:t>
      </w:r>
      <w:r>
        <w:rPr>
          <w:rFonts w:hint="eastAsia"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eastAsia" w:cstheme="minorBidi"/>
          <w:color w:val="00B050"/>
          <w:sz w:val="28"/>
          <w:vertAlign w:val="baseline"/>
          <w:lang w:val="en-US" w:eastAsia="zh-CN" w:bidi="ar-SA"/>
        </w:rPr>
        <w:t>实现了所有的虚函数，变成实体类，可以实例化</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auto"/>
          <w:shd w:val="clear" w:color="FFFFFF" w:fill="D9D9D9"/>
        </w:rPr>
      </w:pPr>
      <w:r>
        <w:rPr>
          <w:rFonts w:hint="eastAsia" w:cs="宋体"/>
          <w:color w:val="auto"/>
          <w:szCs w:val="28"/>
          <w:lang w:val="en-US" w:eastAsia="zh-CN"/>
        </w:rPr>
        <w:t>CakeBox cakeBox{};</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ind w:left="0" w:leftChars="0" w:firstLine="0" w:firstLineChars="0"/>
        <w:textAlignment w:val="auto"/>
      </w:pPr>
      <w:bookmarkStart w:id="776" w:name="_Toc465171881"/>
      <w:bookmarkStart w:id="777" w:name="_Toc1151886171"/>
      <w:bookmarkStart w:id="778" w:name="_Toc372283959"/>
      <w:bookmarkStart w:id="779" w:name="_Toc465092264"/>
      <w:bookmarkStart w:id="780" w:name="_Toc704737760"/>
      <w:bookmarkStart w:id="781" w:name="_Toc1234623885"/>
      <w:bookmarkStart w:id="782" w:name="_Toc465186472"/>
      <w:bookmarkStart w:id="783" w:name="_Toc1183938608"/>
      <w:bookmarkStart w:id="784" w:name="_Toc1844448902"/>
      <w:bookmarkStart w:id="785" w:name="_Toc651822792"/>
      <w:bookmarkStart w:id="786" w:name="_Toc362558170"/>
      <w:bookmarkStart w:id="787" w:name="_Toc1858162882"/>
      <w:bookmarkStart w:id="788" w:name="_Toc219540044"/>
      <w:bookmarkStart w:id="789" w:name="_Toc1034366281"/>
      <w:bookmarkStart w:id="790" w:name="_Toc1521819853"/>
      <w:bookmarkStart w:id="791" w:name="_Toc465955312"/>
      <w:bookmarkStart w:id="792" w:name="_Toc382297005"/>
      <w:bookmarkStart w:id="793" w:name="_Toc15121"/>
      <w:bookmarkStart w:id="794" w:name="_Toc1401408497"/>
      <w:bookmarkStart w:id="795" w:name="_Toc1972696345"/>
      <w:bookmarkStart w:id="796" w:name="_Toc2121344467"/>
      <w:bookmarkStart w:id="797" w:name="_Toc2063415538"/>
      <w:bookmarkStart w:id="798" w:name="_类成员"/>
      <w:r>
        <w:t>类成员</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bookmarkEnd w:id="798"/>
    <w:p>
      <w:pPr>
        <w:pStyle w:val="53"/>
        <w:keepNext w:val="0"/>
        <w:keepLines w:val="0"/>
        <w:pageBreakBefore w:val="0"/>
        <w:widowControl/>
        <w:numPr>
          <w:ilvl w:val="0"/>
          <w:numId w:val="40"/>
        </w:numPr>
        <w:kinsoku/>
        <w:wordWrap/>
        <w:overflowPunct/>
        <w:topLinePunct w:val="0"/>
        <w:autoSpaceDE/>
        <w:autoSpaceDN/>
        <w:bidi w:val="0"/>
        <w:adjustRightInd/>
        <w:snapToGrid/>
        <w:spacing w:line="0" w:lineRule="atLeast"/>
        <w:textAlignment w:val="auto"/>
        <w:rPr>
          <w:b w:val="0"/>
          <w:bCs w:val="0"/>
        </w:rPr>
      </w:pPr>
      <w:r>
        <w:rPr>
          <w:rFonts w:hint="eastAsia"/>
          <w:b w:val="0"/>
          <w:bCs w:val="0"/>
        </w:rPr>
        <w:t>访问权限</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t>类的成员变量必须</w:t>
      </w:r>
      <w:r>
        <w:rPr>
          <w:rFonts w:hint="eastAsia"/>
          <w:szCs w:val="28"/>
        </w:rPr>
        <w:t>优先</w:t>
      </w:r>
      <w:r>
        <w:rPr>
          <w:szCs w:val="28"/>
        </w:rPr>
        <w:t>声明为</w:t>
      </w:r>
      <w:r>
        <w:rPr>
          <w:color w:val="00B0F0"/>
          <w:szCs w:val="28"/>
        </w:rPr>
        <w:t>private</w:t>
      </w:r>
      <w:r>
        <w:rPr>
          <w:szCs w:val="28"/>
        </w:rPr>
        <w:t>或</w:t>
      </w:r>
      <w:r>
        <w:rPr>
          <w:color w:val="00B0F0"/>
          <w:szCs w:val="28"/>
        </w:rPr>
        <w:t>protected</w:t>
      </w:r>
      <w:r>
        <w:rPr>
          <w:szCs w:val="28"/>
        </w:rPr>
        <w:t>，通过存取函数去获得</w:t>
      </w:r>
      <w:r>
        <w:rPr>
          <w:rFonts w:hint="eastAsia"/>
          <w:szCs w:val="28"/>
        </w:rPr>
        <w:t>和</w:t>
      </w:r>
      <w:r>
        <w:rPr>
          <w:szCs w:val="28"/>
        </w:rPr>
        <w:t>设置它的值</w:t>
      </w:r>
      <w:r>
        <w:rPr>
          <w:rFonts w:hint="eastAsia"/>
          <w:szCs w:val="28"/>
        </w:rPr>
        <w:t>，</w:t>
      </w:r>
      <w:r>
        <w:rPr>
          <w:szCs w:val="28"/>
        </w:rPr>
        <w:t>可以实现禁止访问</w:t>
      </w:r>
      <w:r>
        <w:rPr>
          <w:rFonts w:hint="eastAsia"/>
          <w:szCs w:val="28"/>
        </w:rPr>
        <w:t>、</w:t>
      </w:r>
      <w:r>
        <w:rPr>
          <w:szCs w:val="28"/>
        </w:rPr>
        <w:t>只读访问和读写访问</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Student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public</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int age( ) const;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setAge( int value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4D4D4D" w:themeColor="text1"/>
          <w:szCs w:val="28"/>
          <w14:textFill>
            <w14:solidFill>
              <w14:schemeClr w14:val="tx1"/>
            </w14:solidFill>
          </w14:textFill>
        </w:rPr>
      </w:pPr>
      <w:r>
        <w:rPr>
          <w:color w:val="00B0F0"/>
          <w:szCs w:val="28"/>
        </w:rPr>
        <w:t>private</w:t>
      </w:r>
      <w:r>
        <w:rPr>
          <w:color w:val="4D4D4D" w:themeColor="text1"/>
          <w:szCs w:val="28"/>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color w:val="auto"/>
          <w:szCs w:val="28"/>
        </w:rPr>
      </w:pPr>
      <w:r>
        <w:rPr>
          <w:color w:val="auto"/>
          <w:szCs w:val="28"/>
        </w:rPr>
        <w:t>int m_age{ 0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eastAsia="华文楷体"/>
          <w:color w:val="4D4D4D" w:themeColor="text1"/>
          <w:szCs w:val="28"/>
          <w:lang w:val="en-US" w:eastAsia="zh-CN"/>
          <w14:textFill>
            <w14:solidFill>
              <w14:schemeClr w14:val="tx1"/>
            </w14:solidFill>
          </w14:textFill>
        </w:rPr>
      </w:pPr>
      <w:r>
        <w:rPr>
          <w:rFonts w:hint="eastAsia"/>
          <w:color w:val="4D4D4D" w:themeColor="text1"/>
          <w:szCs w:val="28"/>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40"/>
        </w:numPr>
        <w:kinsoku/>
        <w:wordWrap/>
        <w:overflowPunct/>
        <w:topLinePunct w:val="0"/>
        <w:autoSpaceDE/>
        <w:autoSpaceDN/>
        <w:bidi w:val="0"/>
        <w:adjustRightInd/>
        <w:snapToGrid/>
        <w:spacing w:line="0" w:lineRule="atLeast"/>
        <w:textAlignment w:val="auto"/>
        <w:rPr>
          <w:rFonts w:hint="eastAsia"/>
          <w:b w:val="0"/>
          <w:bCs w:val="0"/>
        </w:rPr>
      </w:pPr>
      <w:r>
        <w:rPr>
          <w:rFonts w:hint="eastAsia"/>
          <w:b w:val="0"/>
          <w:bCs w:val="0"/>
        </w:rPr>
        <w:t>嵌入</w:t>
      </w:r>
      <w:r>
        <w:rPr>
          <w:rFonts w:hint="default"/>
          <w:b w:val="0"/>
          <w:bCs w:val="0"/>
        </w:rPr>
        <w:t>对象</w:t>
      </w:r>
      <w:r>
        <w:rPr>
          <w:rFonts w:hint="eastAsia"/>
          <w:b w:val="0"/>
          <w:bCs w:val="0"/>
        </w:rPr>
        <w:t>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设计类的数据成员时，有以下三种选择：</w:t>
      </w:r>
    </w:p>
    <w:p>
      <w:pPr>
        <w:pStyle w:val="53"/>
        <w:keepNext w:val="0"/>
        <w:keepLines w:val="0"/>
        <w:pageBreakBefore w:val="0"/>
        <w:widowControl/>
        <w:numPr>
          <w:ilvl w:val="0"/>
          <w:numId w:val="41"/>
        </w:numPr>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嵌入</w:t>
      </w:r>
      <w:r>
        <w:rPr>
          <w:rFonts w:hint="eastAsia"/>
          <w:b/>
          <w:color w:val="00B0F0"/>
          <w:szCs w:val="28"/>
        </w:rPr>
        <w:t>实例</w:t>
      </w:r>
      <w:r>
        <w:rPr>
          <w:rFonts w:hint="eastAsia"/>
          <w:szCs w:val="28"/>
        </w:rPr>
        <w:t>:</w:t>
      </w: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使用实例，</w:t>
      </w:r>
      <w:r>
        <w:rPr>
          <w:szCs w:val="28"/>
        </w:rPr>
        <w:t>通过</w:t>
      </w:r>
      <w:r>
        <w:rPr>
          <w:rFonts w:hint="eastAsia"/>
          <w:szCs w:val="28"/>
          <w:lang w:eastAsia="zh-CN"/>
        </w:rPr>
        <w:t>类</w:t>
      </w:r>
      <w:r>
        <w:rPr>
          <w:szCs w:val="28"/>
        </w:rPr>
        <w:t>的构造函数创建对象，当</w:t>
      </w:r>
      <w:r>
        <w:rPr>
          <w:rFonts w:hint="eastAsia"/>
          <w:szCs w:val="28"/>
          <w:lang w:eastAsia="zh-CN"/>
        </w:rPr>
        <w:t>对象类型的</w:t>
      </w:r>
      <w:r>
        <w:rPr>
          <w:rFonts w:hint="eastAsia"/>
          <w:szCs w:val="28"/>
        </w:rPr>
        <w:t>声明与定义</w:t>
      </w:r>
      <w:r>
        <w:rPr>
          <w:szCs w:val="28"/>
        </w:rPr>
        <w:t>发生变化时，</w:t>
      </w:r>
      <w:r>
        <w:rPr>
          <w:rFonts w:hint="eastAsia"/>
          <w:szCs w:val="28"/>
          <w:lang w:eastAsia="zh-CN"/>
        </w:rPr>
        <w:t>被嵌入的</w:t>
      </w:r>
      <w:r>
        <w:rPr>
          <w:szCs w:val="28"/>
        </w:rPr>
        <w:t>类</w:t>
      </w:r>
      <w:r>
        <w:rPr>
          <w:rFonts w:hint="eastAsia"/>
          <w:szCs w:val="28"/>
        </w:rPr>
        <w:t>会</w:t>
      </w:r>
      <w:r>
        <w:rPr>
          <w:szCs w:val="28"/>
        </w:rPr>
        <w:t>重新编译</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eastAsia="zh-CN"/>
        </w:rPr>
        <w:t>嵌入实例的</w:t>
      </w:r>
      <w:r>
        <w:rPr>
          <w:rFonts w:hint="eastAsia"/>
          <w:szCs w:val="28"/>
          <w:lang w:val="en-US" w:eastAsia="zh-CN"/>
        </w:rPr>
        <w:t>优点是</w:t>
      </w:r>
      <w:r>
        <w:rPr>
          <w:rFonts w:hint="eastAsia"/>
          <w:szCs w:val="28"/>
          <w:lang w:eastAsia="zh-CN"/>
        </w:rPr>
        <w:t>不用关心对象的生命周期</w:t>
      </w:r>
      <w:r>
        <w:rPr>
          <w:rFonts w:hint="default"/>
          <w:szCs w:val="28"/>
          <w:lang w:eastAsia="zh-CN"/>
        </w:rPr>
        <w:t>，从而不必担心对象的销毁。</w:t>
      </w:r>
      <w:r>
        <w:rPr>
          <w:rFonts w:hint="eastAsia"/>
          <w:szCs w:val="28"/>
          <w:lang w:eastAsia="zh-CN"/>
        </w:rPr>
        <w:t>缺点是</w:t>
      </w:r>
      <w:r>
        <w:rPr>
          <w:szCs w:val="28"/>
        </w:rPr>
        <w:t>对象</w:t>
      </w:r>
      <w:r>
        <w:rPr>
          <w:rFonts w:hint="eastAsia"/>
          <w:szCs w:val="28"/>
          <w:lang w:eastAsia="zh-CN"/>
        </w:rPr>
        <w:t>占用的内存大小会影响到</w:t>
      </w:r>
      <w:r>
        <w:rPr>
          <w:rFonts w:hint="default"/>
          <w:szCs w:val="28"/>
          <w:lang w:eastAsia="zh-CN"/>
        </w:rPr>
        <w:t>被嵌入的</w:t>
      </w:r>
      <w:r>
        <w:rPr>
          <w:rFonts w:hint="eastAsia"/>
          <w:szCs w:val="28"/>
          <w:lang w:val="en-US" w:eastAsia="zh-CN"/>
        </w:rPr>
        <w:t>类</w:t>
      </w:r>
      <w:r>
        <w:rPr>
          <w:rFonts w:hint="default"/>
          <w:szCs w:val="28"/>
          <w:lang w:eastAsia="zh-CN"/>
        </w:rPr>
        <w:t>对象</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rFonts w:hint="eastAsia"/>
          <w:szCs w:val="28"/>
          <w:lang w:eastAsia="zh-CN"/>
        </w:rPr>
        <w:t>比较轻量</w:t>
      </w:r>
      <w:r>
        <w:rPr>
          <w:rFonts w:hint="eastAsia"/>
          <w:szCs w:val="28"/>
          <w:lang w:val="en-US" w:eastAsia="zh-CN"/>
        </w:rPr>
        <w:t>(如几何中的点、线、向量)</w:t>
      </w:r>
      <w:r>
        <w:rPr>
          <w:rFonts w:hint="default"/>
          <w:szCs w:val="28"/>
          <w:lang w:eastAsia="zh-CN"/>
        </w:rPr>
        <w:t>的对象</w:t>
      </w:r>
      <w:r>
        <w:rPr>
          <w:rFonts w:hint="eastAsia"/>
          <w:szCs w:val="28"/>
          <w:lang w:val="en-US" w:eastAsia="zh-CN"/>
        </w:rPr>
        <w:t>不需要考虑类型占用的内存大小，推荐使用嵌入实例。</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Point</w:t>
      </w: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Rectangle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private:</w:t>
      </w:r>
      <w:bookmarkStart w:id="799" w:name="OLE_LINK73"/>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实例</w:t>
      </w:r>
      <w:bookmarkEnd w:id="799"/>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color w:val="00B0F0"/>
          <w:szCs w:val="28"/>
        </w:rPr>
      </w:pPr>
      <w:r>
        <w:rPr>
          <w:rFonts w:hint="eastAsia"/>
          <w:b/>
          <w:color w:val="00B0F0"/>
          <w:szCs w:val="28"/>
          <w:lang w:val="en-US" w:eastAsia="zh-CN"/>
        </w:rPr>
        <w:t xml:space="preserve">Point </w:t>
      </w:r>
      <w:r>
        <w:rPr>
          <w:b/>
          <w:color w:val="00B0F0"/>
          <w:szCs w:val="28"/>
        </w:rPr>
        <w:t>m_</w:t>
      </w:r>
      <w:r>
        <w:rPr>
          <w:rFonts w:hint="eastAsia"/>
          <w:b/>
          <w:color w:val="00B0F0"/>
          <w:szCs w:val="28"/>
          <w:lang w:val="en-US" w:eastAsia="zh-CN"/>
        </w:rPr>
        <w:t>centerPoint</w:t>
      </w:r>
      <w:r>
        <w:rPr>
          <w:b/>
          <w:color w:val="00B0F0"/>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szCs w:val="28"/>
          <w:lang w:val="en-US" w:eastAsia="zh-CN"/>
        </w:rPr>
      </w:pPr>
      <w:r>
        <w:rPr>
          <w:rFonts w:hint="eastAsia"/>
          <w:szCs w:val="28"/>
          <w:lang w:val="en-US" w:eastAsia="zh-CN"/>
        </w:rPr>
        <w:t>int m_width;</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b/>
          <w:color w:val="00B0F0"/>
          <w:szCs w:val="28"/>
          <w:lang w:val="en-US" w:eastAsia="zh-CN"/>
        </w:rPr>
      </w:pPr>
      <w:r>
        <w:rPr>
          <w:rFonts w:hint="eastAsia"/>
          <w:szCs w:val="28"/>
          <w:lang w:val="en-US" w:eastAsia="zh-CN"/>
        </w:rPr>
        <w:t>int m_height;</w:t>
      </w:r>
      <w:r>
        <w:rPr>
          <w:rFonts w:hint="eastAsia"/>
          <w:b/>
          <w:color w:val="00B0F0"/>
          <w:szCs w:val="28"/>
          <w:lang w:val="en-US" w:eastAsia="zh-CN"/>
        </w:rPr>
        <w:t xml:space="preserve"> </w:t>
      </w:r>
    </w:p>
    <w:p>
      <w:pPr>
        <w:pStyle w:val="53"/>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clear" w:color="FFFFFF" w:fill="D9D9D9"/>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rPr>
      </w:pPr>
    </w:p>
    <w:p>
      <w:pPr>
        <w:pStyle w:val="53"/>
        <w:keepNext w:val="0"/>
        <w:keepLines w:val="0"/>
        <w:pageBreakBefore w:val="0"/>
        <w:widowControl/>
        <w:numPr>
          <w:ilvl w:val="0"/>
          <w:numId w:val="41"/>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嵌入引用</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rPr>
      </w:pPr>
      <w:r>
        <w:rPr>
          <w:szCs w:val="28"/>
        </w:rPr>
        <w:t>使用引用，构造</w:t>
      </w:r>
      <w:r>
        <w:rPr>
          <w:rFonts w:hint="eastAsia"/>
          <w:szCs w:val="28"/>
        </w:rPr>
        <w:t>时就</w:t>
      </w:r>
      <w:r>
        <w:rPr>
          <w:szCs w:val="28"/>
        </w:rPr>
        <w:t>必须将</w:t>
      </w:r>
      <w:r>
        <w:rPr>
          <w:rFonts w:hint="eastAsia"/>
          <w:szCs w:val="28"/>
        </w:rPr>
        <w:t>一个已经存在的</w:t>
      </w:r>
      <w:r>
        <w:rPr>
          <w:rFonts w:hint="eastAsia"/>
          <w:szCs w:val="28"/>
          <w:lang w:eastAsia="zh-CN"/>
        </w:rPr>
        <w:t>实例</w:t>
      </w:r>
      <w:r>
        <w:rPr>
          <w:rFonts w:hint="eastAsia"/>
          <w:szCs w:val="28"/>
        </w:rPr>
        <w:t>传入并与</w:t>
      </w:r>
      <w:r>
        <w:rPr>
          <w:rFonts w:hint="eastAsia"/>
          <w:szCs w:val="28"/>
          <w:lang w:eastAsia="zh-CN"/>
        </w:rPr>
        <w:t>嵌入</w:t>
      </w:r>
      <w:r>
        <w:rPr>
          <w:rFonts w:hint="default"/>
          <w:szCs w:val="28"/>
          <w:lang w:eastAsia="zh-CN"/>
        </w:rPr>
        <w:t>引用</w:t>
      </w:r>
      <w:r>
        <w:rPr>
          <w:rFonts w:hint="eastAsia"/>
          <w:szCs w:val="28"/>
          <w:lang w:eastAsia="zh-CN"/>
        </w:rPr>
        <w:t>对象</w:t>
      </w:r>
      <w:r>
        <w:rPr>
          <w:szCs w:val="28"/>
        </w:rPr>
        <w:t>绑定</w:t>
      </w:r>
      <w:r>
        <w:rPr>
          <w:rFonts w:hint="eastAsia"/>
          <w:szCs w:val="28"/>
        </w:rPr>
        <w:t>，否则会导致</w:t>
      </w:r>
      <w:r>
        <w:rPr>
          <w:rFonts w:hint="eastAsia"/>
          <w:szCs w:val="28"/>
          <w:lang w:eastAsia="zh-CN"/>
        </w:rPr>
        <w:t>编译</w:t>
      </w:r>
      <w:r>
        <w:rPr>
          <w:rFonts w:hint="eastAsia"/>
          <w:szCs w:val="28"/>
        </w:rPr>
        <w:t>不通过。</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rPr>
        <w:t>嵌入引用</w:t>
      </w:r>
      <w:r>
        <w:rPr>
          <w:rFonts w:hint="default"/>
          <w:szCs w:val="28"/>
        </w:rPr>
        <w:t>的优点是</w:t>
      </w:r>
      <w:r>
        <w:rPr>
          <w:szCs w:val="28"/>
        </w:rPr>
        <w:t>不</w:t>
      </w:r>
      <w:r>
        <w:rPr>
          <w:rFonts w:hint="eastAsia"/>
          <w:szCs w:val="28"/>
          <w:lang w:eastAsia="zh-CN"/>
        </w:rPr>
        <w:t>会因嵌入类</w:t>
      </w:r>
      <w:r>
        <w:rPr>
          <w:szCs w:val="28"/>
        </w:rPr>
        <w:t>的</w:t>
      </w:r>
      <w:r>
        <w:rPr>
          <w:rFonts w:hint="eastAsia"/>
          <w:szCs w:val="28"/>
          <w:lang w:eastAsia="zh-CN"/>
        </w:rPr>
        <w:t>修改导致被嵌入</w:t>
      </w:r>
      <w:r>
        <w:rPr>
          <w:rFonts w:hint="eastAsia"/>
          <w:szCs w:val="28"/>
          <w:lang w:val="en-US" w:eastAsia="zh-CN"/>
        </w:rPr>
        <w:t>类占用的内存发生变化；当嵌入</w:t>
      </w:r>
      <w:r>
        <w:rPr>
          <w:rFonts w:hint="eastAsia"/>
          <w:szCs w:val="28"/>
        </w:rPr>
        <w:t>类的声明与定义</w:t>
      </w:r>
      <w:r>
        <w:rPr>
          <w:szCs w:val="28"/>
        </w:rPr>
        <w:t>发生变化，</w:t>
      </w:r>
      <w:r>
        <w:rPr>
          <w:rFonts w:hint="eastAsia"/>
          <w:szCs w:val="28"/>
          <w:lang w:eastAsia="zh-CN"/>
        </w:rPr>
        <w:t>被嵌入类</w:t>
      </w:r>
      <w:r>
        <w:rPr>
          <w:szCs w:val="28"/>
        </w:rPr>
        <w:t>不需要</w:t>
      </w:r>
      <w:r>
        <w:rPr>
          <w:rFonts w:hint="eastAsia"/>
          <w:szCs w:val="28"/>
        </w:rPr>
        <w:t>在为此而</w:t>
      </w:r>
      <w:r>
        <w:rPr>
          <w:szCs w:val="28"/>
        </w:rPr>
        <w:t>重新编译</w:t>
      </w:r>
      <w:r>
        <w:rPr>
          <w:rFonts w:hint="eastAsia"/>
          <w:szCs w:val="28"/>
          <w:lang w:val="en-US" w:eastAsia="zh-CN"/>
        </w:rPr>
        <w:t>;嵌入引用</w:t>
      </w:r>
      <w:r>
        <w:rPr>
          <w:rFonts w:hint="eastAsia"/>
          <w:szCs w:val="28"/>
          <w:lang w:eastAsia="zh-CN"/>
        </w:rPr>
        <w:t>支持多态</w:t>
      </w:r>
      <w:r>
        <w:rPr>
          <w:rFonts w:hint="default"/>
          <w:szCs w:val="28"/>
          <w:lang w:eastAsia="zh-CN"/>
        </w:rPr>
        <w:t>，同时和嵌入实例一样，对象自动销毁，</w:t>
      </w:r>
      <w:r>
        <w:rPr>
          <w:rFonts w:hint="eastAsia"/>
          <w:szCs w:val="28"/>
          <w:lang w:eastAsia="zh-CN"/>
        </w:rPr>
        <w:t>使得类不用关心对象的释放问题，具有良好的可读性和安全性。</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szCs w:val="28"/>
          <w:lang w:eastAsia="zh-CN"/>
        </w:rPr>
      </w:pPr>
      <w:r>
        <w:rPr>
          <w:rFonts w:hint="eastAsia"/>
          <w:szCs w:val="28"/>
          <w:lang w:eastAsia="zh-CN"/>
        </w:rPr>
        <w:t>当不希望使用嵌入实例，同时仅仅是用到了嵌入对象的一些成员变量和成员函数，不涉及到对象的创建和销毁，不涉及一些特殊的设计模式时，可以使用嵌入引用。</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Book</w:t>
      </w: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rFonts w:hint="eastAsia"/>
          <w:szCs w:val="28"/>
          <w:lang w:val="en-US" w:eastAsia="zh-CN"/>
        </w:rPr>
        <w:t>Teacher</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r>
        <w:rPr>
          <w:rFonts w:hint="eastAsia"/>
          <w:szCs w:val="28"/>
          <w:lang w:val="en-US" w:eastAsia="zh-CN"/>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color w:val="00B050"/>
          <w:szCs w:val="28"/>
        </w:rPr>
        <w:t>//</w:t>
      </w:r>
      <w:r>
        <w:rPr>
          <w:rFonts w:hint="eastAsia"/>
          <w:color w:val="00B050"/>
          <w:szCs w:val="28"/>
          <w:lang w:eastAsia="zh-CN"/>
        </w:rPr>
        <w:t>嵌入引用必须在构造函数的初始化列表中初始化</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Teacher(</w:t>
      </w:r>
      <w:r>
        <w:rPr>
          <w:rFonts w:hint="eastAsia"/>
          <w:b/>
          <w:color w:val="00B0F0"/>
          <w:szCs w:val="28"/>
          <w:lang w:val="en-US" w:eastAsia="zh-CN"/>
        </w:rPr>
        <w:t>const Book</w:t>
      </w:r>
      <w:r>
        <w:rPr>
          <w:b/>
          <w:color w:val="00B0F0"/>
          <w:szCs w:val="28"/>
        </w:rPr>
        <w:t>&amp;</w:t>
      </w:r>
      <w:r>
        <w:rPr>
          <w:rFonts w:hint="eastAsia"/>
          <w:b/>
          <w:color w:val="00B0F0"/>
          <w:szCs w:val="28"/>
          <w:lang w:val="en-US" w:eastAsia="zh-CN"/>
        </w:rPr>
        <w:t xml:space="preserve"> 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szCs w:val="28"/>
        </w:rPr>
        <w:t>m</w:t>
      </w:r>
      <w:r>
        <w:rPr>
          <w:rFonts w:hint="eastAsia"/>
          <w:szCs w:val="28"/>
          <w:lang w:val="en-US" w:eastAsia="zh-CN"/>
        </w:rPr>
        <w:t>_professionalBook(</w:t>
      </w:r>
      <w:r>
        <w:rPr>
          <w:rFonts w:hint="eastAsia"/>
          <w:b/>
          <w:color w:val="00B0F0"/>
          <w:szCs w:val="28"/>
          <w:lang w:val="en-US" w:eastAsia="zh-CN"/>
        </w:rPr>
        <w:t>professionalBook</w:t>
      </w: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rPr>
          <w:rFonts w:hint="eastAsia"/>
          <w:szCs w:val="28"/>
          <w:lang w:val="en-US" w:eastAsia="zh-CN"/>
        </w:rPr>
      </w:pPr>
      <w:r>
        <w:rPr>
          <w:rFonts w:hint="eastAsia"/>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eastAsia="zh-CN"/>
        </w:rPr>
      </w:pPr>
      <w:r>
        <w:rPr>
          <w:color w:val="00B050"/>
          <w:szCs w:val="28"/>
        </w:rPr>
        <w:t>//嵌入</w:t>
      </w:r>
      <w:r>
        <w:rPr>
          <w:rFonts w:hint="eastAsia"/>
          <w:color w:val="00B050"/>
          <w:szCs w:val="28"/>
          <w:lang w:eastAsia="zh-CN"/>
        </w:rPr>
        <w:t>引用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lang w:val="en-US" w:eastAsia="zh-CN"/>
        </w:rPr>
      </w:pPr>
      <w:r>
        <w:rPr>
          <w:rFonts w:hint="eastAsia"/>
          <w:b/>
          <w:color w:val="00B0F0"/>
          <w:szCs w:val="28"/>
          <w:lang w:val="en-US" w:eastAsia="zh-CN"/>
        </w:rPr>
        <w:t>Book&amp; m_professionalBook;</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lang w:val="en-US" w:eastAsia="zh-CN"/>
        </w:rPr>
      </w:pPr>
      <w:r>
        <w:rPr>
          <w:rFonts w:hint="eastAsia"/>
          <w:shd w:val="clear" w:color="FFFFFF" w:fill="D9D9D9"/>
          <w:lang w:val="en-US" w:eastAsia="zh-CN"/>
        </w:rPr>
        <w:t>注意:</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lang w:val="en-US" w:eastAsia="zh-CN"/>
        </w:rPr>
      </w:pPr>
      <w:r>
        <w:rPr>
          <w:rFonts w:hint="eastAsia"/>
          <w:szCs w:val="28"/>
          <w:lang w:val="en-US" w:eastAsia="zh-CN"/>
        </w:rPr>
        <w:t>关于嵌入引用有以下陷阱,如果使用要特别注意:</w:t>
      </w:r>
    </w:p>
    <w:p>
      <w:pPr>
        <w:pStyle w:val="53"/>
        <w:keepNext w:val="0"/>
        <w:keepLines w:val="0"/>
        <w:pageBreakBefore w:val="0"/>
        <w:widowControl/>
        <w:numPr>
          <w:ilvl w:val="0"/>
          <w:numId w:val="4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特别注意嵌入引用对象的生命周期，必须保证在</w:t>
      </w:r>
      <w:r>
        <w:rPr>
          <w:rFonts w:hint="default"/>
          <w:szCs w:val="28"/>
          <w:lang w:eastAsia="zh-CN"/>
        </w:rPr>
        <w:t>被嵌入</w:t>
      </w:r>
      <w:r>
        <w:rPr>
          <w:rFonts w:hint="eastAsia"/>
          <w:szCs w:val="28"/>
          <w:lang w:val="en-US" w:eastAsia="zh-CN"/>
        </w:rPr>
        <w:t>类的生命周期内引用对象不被释放。</w:t>
      </w:r>
    </w:p>
    <w:p>
      <w:pPr>
        <w:pStyle w:val="53"/>
        <w:keepNext w:val="0"/>
        <w:keepLines w:val="0"/>
        <w:pageBreakBefore w:val="0"/>
        <w:widowControl/>
        <w:numPr>
          <w:ilvl w:val="0"/>
          <w:numId w:val="4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嵌入引用只能在构造函数的初始化列表中进行初始化</w:t>
      </w:r>
      <w:r>
        <w:rPr>
          <w:rFonts w:hint="default"/>
          <w:szCs w:val="28"/>
          <w:lang w:eastAsia="zh-CN"/>
        </w:rPr>
        <w:t>，无法像指针一样实现延迟初始化。</w:t>
      </w:r>
    </w:p>
    <w:p>
      <w:pPr>
        <w:pStyle w:val="53"/>
        <w:keepNext w:val="0"/>
        <w:keepLines w:val="0"/>
        <w:pageBreakBefore w:val="0"/>
        <w:widowControl/>
        <w:numPr>
          <w:ilvl w:val="0"/>
          <w:numId w:val="4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eastAsia"/>
          <w:szCs w:val="28"/>
          <w:lang w:val="en-US" w:eastAsia="zh-CN"/>
        </w:rPr>
        <w:t>使用嵌入引用对象的类默认是不支持赋值拷贝的，如果要支持，需要手动实现这个函数</w:t>
      </w:r>
      <w:r>
        <w:rPr>
          <w:rFonts w:hint="default"/>
          <w:szCs w:val="28"/>
          <w:lang w:eastAsia="zh-CN"/>
        </w:rPr>
        <w:t>，也就是说，使用了嵌入引用以后，被嵌入的对象隐式的变为Nonasignnable。</w:t>
      </w:r>
    </w:p>
    <w:p>
      <w:pPr>
        <w:pStyle w:val="53"/>
        <w:keepNext w:val="0"/>
        <w:keepLines w:val="0"/>
        <w:pageBreakBefore w:val="0"/>
        <w:widowControl/>
        <w:numPr>
          <w:ilvl w:val="0"/>
          <w:numId w:val="42"/>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lang w:val="en-US" w:eastAsia="zh-CN"/>
        </w:rPr>
      </w:pPr>
      <w:r>
        <w:rPr>
          <w:rFonts w:hint="default"/>
          <w:szCs w:val="28"/>
          <w:lang w:eastAsia="zh-CN"/>
        </w:rPr>
        <w:t>嵌入引用一旦绑定之后就不能为nullptr或者再绑定其它对象。</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numPr>
          <w:ilvl w:val="0"/>
          <w:numId w:val="41"/>
        </w:numPr>
        <w:kinsoku/>
        <w:wordWrap/>
        <w:overflowPunct/>
        <w:topLinePunct w:val="0"/>
        <w:autoSpaceDE/>
        <w:autoSpaceDN/>
        <w:bidi w:val="0"/>
        <w:adjustRightInd/>
        <w:snapToGrid/>
        <w:spacing w:line="0" w:lineRule="atLeast"/>
        <w:ind w:left="0" w:leftChars="0" w:firstLine="0" w:firstLineChars="0"/>
        <w:textAlignment w:val="auto"/>
        <w:rPr>
          <w:szCs w:val="28"/>
        </w:rPr>
      </w:pPr>
      <w:r>
        <w:rPr>
          <w:szCs w:val="28"/>
        </w:rPr>
        <w:t>嵌入</w:t>
      </w:r>
      <w:r>
        <w:rPr>
          <w:rFonts w:hint="eastAsia"/>
          <w:szCs w:val="28"/>
          <w:lang w:eastAsia="zh-CN"/>
        </w:rPr>
        <w:t>指针</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rPr>
        <w:t>使用</w:t>
      </w:r>
      <w:r>
        <w:rPr>
          <w:szCs w:val="28"/>
        </w:rPr>
        <w:t>指针</w:t>
      </w:r>
      <w:r>
        <w:rPr>
          <w:rFonts w:hint="eastAsia"/>
          <w:szCs w:val="28"/>
          <w:lang w:eastAsia="zh-CN"/>
        </w:rPr>
        <w:t>作为嵌入对象。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szCs w:val="28"/>
        </w:rPr>
        <w:t>指针的优点不需要依赖</w:t>
      </w:r>
      <w:r>
        <w:rPr>
          <w:rFonts w:hint="default"/>
          <w:szCs w:val="28"/>
          <w:lang w:eastAsia="zh-CN"/>
        </w:rPr>
        <w:t>嵌入</w:t>
      </w:r>
      <w:r>
        <w:rPr>
          <w:rFonts w:hint="eastAsia"/>
          <w:szCs w:val="28"/>
          <w:lang w:eastAsia="zh-CN"/>
        </w:rPr>
        <w:t>类</w:t>
      </w:r>
      <w:r>
        <w:rPr>
          <w:rFonts w:hint="eastAsia"/>
          <w:szCs w:val="28"/>
        </w:rPr>
        <w:t>类型</w:t>
      </w:r>
      <w:r>
        <w:rPr>
          <w:rFonts w:hint="eastAsia"/>
          <w:szCs w:val="28"/>
          <w:lang w:eastAsia="zh-CN"/>
        </w:rPr>
        <w:t>，支持多态。</w:t>
      </w:r>
      <w:r>
        <w:rPr>
          <w:szCs w:val="28"/>
        </w:rPr>
        <w:t>可以</w:t>
      </w:r>
      <w:r>
        <w:rPr>
          <w:rFonts w:hint="eastAsia"/>
          <w:szCs w:val="28"/>
        </w:rPr>
        <w:t>按需实现</w:t>
      </w:r>
      <w:r>
        <w:rPr>
          <w:szCs w:val="28"/>
        </w:rPr>
        <w:t>延迟初始化</w:t>
      </w:r>
      <w:r>
        <w:rPr>
          <w:rFonts w:hint="eastAsia"/>
          <w:szCs w:val="28"/>
        </w:rPr>
        <w:t>，无须在构造时就绑定实例</w:t>
      </w:r>
      <w:r>
        <w:rPr>
          <w:rFonts w:hint="eastAsia"/>
          <w:szCs w:val="28"/>
          <w:lang w:eastAsia="zh-CN"/>
        </w:rPr>
        <w:t>，</w:t>
      </w:r>
      <w:r>
        <w:rPr>
          <w:rFonts w:hint="default"/>
          <w:szCs w:val="28"/>
          <w:lang w:eastAsia="zh-CN"/>
        </w:rPr>
        <w:t>缺点是</w:t>
      </w:r>
      <w:r>
        <w:rPr>
          <w:rFonts w:hint="eastAsia"/>
          <w:szCs w:val="28"/>
          <w:lang w:eastAsia="zh-CN"/>
        </w:rPr>
        <w:t>需要花费额外的精力维护指针</w:t>
      </w:r>
      <w:r>
        <w:rPr>
          <w:rFonts w:hint="eastAsia"/>
          <w:szCs w:val="28"/>
          <w:lang w:val="en-US" w:eastAsia="zh-CN"/>
        </w:rPr>
        <w:t>(</w:t>
      </w:r>
      <w:r>
        <w:rPr>
          <w:rFonts w:hint="eastAsia"/>
          <w:szCs w:val="28"/>
          <w:lang w:eastAsia="zh-CN"/>
        </w:rPr>
        <w:t>创建和销毁以及</w:t>
      </w:r>
      <w:r>
        <w:rPr>
          <w:rFonts w:hint="eastAsia"/>
          <w:szCs w:val="28"/>
          <w:lang w:val="en-US" w:eastAsia="zh-CN"/>
        </w:rPr>
        <w:t>nullptr的判断等)。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eastAsia="zh-CN"/>
        </w:rPr>
      </w:pPr>
      <w:r>
        <w:rPr>
          <w:rFonts w:hint="eastAsia"/>
          <w:szCs w:val="28"/>
          <w:lang w:val="en-US" w:eastAsia="zh-CN"/>
        </w:rPr>
        <w:t>当嵌入对象需要按需创建，绑定不同的对象，</w:t>
      </w:r>
      <w:r>
        <w:rPr>
          <w:rFonts w:hint="default"/>
          <w:szCs w:val="28"/>
          <w:lang w:eastAsia="zh-CN"/>
        </w:rPr>
        <w:t>如柴</w:t>
      </w:r>
      <w:r>
        <w:rPr>
          <w:rFonts w:hint="eastAsia"/>
          <w:szCs w:val="28"/>
          <w:lang w:val="en-US" w:eastAsia="zh-CN"/>
        </w:rPr>
        <w:t>郡猫、</w:t>
      </w:r>
      <w:r>
        <w:rPr>
          <w:rFonts w:hint="default"/>
          <w:szCs w:val="28"/>
          <w:lang w:eastAsia="zh-CN"/>
        </w:rPr>
        <w:t>特定</w:t>
      </w:r>
      <w:r>
        <w:rPr>
          <w:rFonts w:hint="eastAsia"/>
          <w:szCs w:val="28"/>
          <w:lang w:val="en-US" w:eastAsia="zh-CN"/>
        </w:rPr>
        <w:t>模式设计等推荐使用嵌入指针。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800" w:name="OLE_LINK75"/>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r>
        <w:rPr>
          <w:rFonts w:hint="eastAsia"/>
          <w:lang w:val="en-US" w:eastAsia="zh-CN"/>
        </w:rPr>
        <w:t>Bluetooth</w:t>
      </w: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eastAsia="华文楷体"/>
          <w:lang w:val="en-US" w:eastAsia="zh-CN"/>
        </w:rPr>
      </w:pPr>
      <w:r>
        <w:rPr>
          <w:rFonts w:hint="eastAsia"/>
          <w:lang w:val="en-US" w:eastAsia="zh-CN"/>
        </w:rPr>
        <w:t>class Camera{...};</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rFonts w:hint="eastAsia"/>
          <w:szCs w:val="28"/>
          <w:lang w:val="en-US" w:eastAsia="zh-CN"/>
        </w:rPr>
        <w:t>Phone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b/>
          <w:color w:val="00B0F0"/>
          <w:szCs w:val="28"/>
          <w:lang w:val="en-US" w:eastAsia="zh-CN"/>
        </w:rPr>
        <w:t>Bluetooth* m_</w:t>
      </w:r>
      <w:r>
        <w:rPr>
          <w:rFonts w:hint="default"/>
          <w:b/>
          <w:color w:val="00B0F0"/>
          <w:szCs w:val="28"/>
          <w:lang w:eastAsia="zh-CN"/>
        </w:rPr>
        <w:t>pB</w:t>
      </w:r>
      <w:r>
        <w:rPr>
          <w:rFonts w:hint="eastAsia"/>
          <w:b/>
          <w:color w:val="00B0F0"/>
          <w:szCs w:val="28"/>
          <w:lang w:val="en-US" w:eastAsia="zh-CN"/>
        </w:rPr>
        <w:t>luetooth</w:t>
      </w:r>
      <w:r>
        <w:rPr>
          <w:rFonts w:hint="default"/>
          <w:b/>
          <w:color w:val="00B0F0"/>
          <w:szCs w:val="28"/>
          <w:lang w:eastAsia="zh-CN"/>
        </w:rPr>
        <w:t xml:space="preserve"> {nullptr}</w:t>
      </w:r>
      <w:r>
        <w:rPr>
          <w:rFonts w:hint="eastAsia"/>
          <w:b/>
          <w:color w:val="00B0F0"/>
          <w:szCs w:val="28"/>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eastAsia="华文楷体"/>
          <w:szCs w:val="28"/>
          <w:lang w:val="en-US" w:eastAsia="zh-CN"/>
        </w:rPr>
      </w:pPr>
      <w:r>
        <w:rPr>
          <w:rFonts w:hint="eastAsia"/>
          <w:b/>
          <w:color w:val="00B0F0"/>
          <w:szCs w:val="28"/>
          <w:lang w:val="en-US" w:eastAsia="zh-CN"/>
        </w:rPr>
        <w:t>Camera* m_</w:t>
      </w:r>
      <w:r>
        <w:rPr>
          <w:rFonts w:hint="default"/>
          <w:b/>
          <w:color w:val="00B0F0"/>
          <w:szCs w:val="28"/>
          <w:lang w:eastAsia="zh-CN"/>
        </w:rPr>
        <w:t>pC</w:t>
      </w:r>
      <w:r>
        <w:rPr>
          <w:rFonts w:hint="eastAsia"/>
          <w:b/>
          <w:color w:val="00B0F0"/>
          <w:szCs w:val="28"/>
          <w:lang w:val="en-US" w:eastAsia="zh-CN"/>
        </w:rPr>
        <w:t>amera</w:t>
      </w:r>
      <w:r>
        <w:rPr>
          <w:rFonts w:hint="default"/>
          <w:b/>
          <w:color w:val="00B0F0"/>
          <w:szCs w:val="28"/>
          <w:lang w:eastAsia="zh-CN"/>
        </w:rPr>
        <w:t xml:space="preserve"> {nullptr}</w:t>
      </w:r>
      <w:r>
        <w:rPr>
          <w:rFonts w:hint="eastAsia"/>
          <w:b/>
          <w:color w:val="00B0F0"/>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rPr>
      </w:pPr>
    </w:p>
    <w:bookmarkEnd w:id="800"/>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szCs w:val="28"/>
        </w:rPr>
        <w:t>使用</w:t>
      </w:r>
      <w:r>
        <w:rPr>
          <w:rFonts w:hint="eastAsia"/>
          <w:szCs w:val="28"/>
          <w:lang w:eastAsia="zh-CN"/>
        </w:rPr>
        <w:t>嵌入指针</w:t>
      </w:r>
      <w:r>
        <w:rPr>
          <w:szCs w:val="28"/>
        </w:rPr>
        <w:t>时，</w:t>
      </w:r>
      <w:r>
        <w:rPr>
          <w:rFonts w:hint="eastAsia"/>
          <w:szCs w:val="28"/>
          <w:lang w:eastAsia="zh-CN"/>
        </w:rPr>
        <w:t>关于指针的删除</w:t>
      </w:r>
      <w:r>
        <w:rPr>
          <w:szCs w:val="28"/>
        </w:rPr>
        <w:t>要加倍小心</w:t>
      </w:r>
      <w:r>
        <w:rPr>
          <w:rFonts w:hint="eastAsia"/>
          <w:szCs w:val="28"/>
        </w:rPr>
        <w:t>。</w:t>
      </w:r>
    </w:p>
    <w:p>
      <w:pPr>
        <w:pStyle w:val="53"/>
        <w:keepNext w:val="0"/>
        <w:keepLines w:val="0"/>
        <w:pageBreakBefore w:val="0"/>
        <w:widowControl/>
        <w:numPr>
          <w:ilvl w:val="0"/>
          <w:numId w:val="4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ascii="Times New Roman" w:hAnsi="Times New Roman" w:eastAsia="华文楷体" w:cstheme="minorBidi"/>
          <w:sz w:val="28"/>
          <w:szCs w:val="28"/>
          <w:lang w:val="en-US" w:eastAsia="zh-CN" w:bidi="ar-SA"/>
        </w:rPr>
      </w:pPr>
      <w:r>
        <w:rPr>
          <w:rFonts w:hint="eastAsia" w:cstheme="minorBidi"/>
          <w:sz w:val="28"/>
          <w:szCs w:val="28"/>
          <w:lang w:val="en-US" w:eastAsia="zh-CN" w:bidi="ar-SA"/>
        </w:rPr>
        <w:t>使用时要记得判断指针</w:t>
      </w:r>
      <w:r>
        <w:rPr>
          <w:rFonts w:ascii="Times New Roman" w:hAnsi="Times New Roman" w:eastAsia="华文楷体" w:cstheme="minorBidi"/>
          <w:sz w:val="28"/>
          <w:szCs w:val="28"/>
          <w:lang w:val="en-US" w:eastAsia="zh-CN" w:bidi="ar-SA"/>
        </w:rPr>
        <w:t>是否为</w:t>
      </w:r>
      <w:r>
        <w:rPr>
          <w:rFonts w:ascii="Times New Roman" w:hAnsi="Times New Roman" w:eastAsia="华文楷体" w:cstheme="minorBidi"/>
          <w:b/>
          <w:bCs/>
          <w:color w:val="00B0F0"/>
          <w:sz w:val="28"/>
          <w:szCs w:val="28"/>
          <w:lang w:val="en-US" w:eastAsia="zh-CN" w:bidi="ar-SA"/>
        </w:rPr>
        <w:t>nullptr</w:t>
      </w:r>
      <w:r>
        <w:rPr>
          <w:rFonts w:ascii="Times New Roman" w:hAnsi="Times New Roman" w:eastAsia="华文楷体" w:cstheme="minorBidi"/>
          <w:sz w:val="28"/>
          <w:szCs w:val="28"/>
          <w:lang w:val="en-US" w:eastAsia="zh-CN" w:bidi="ar-SA"/>
        </w:rPr>
        <w:t>；</w:t>
      </w:r>
    </w:p>
    <w:p>
      <w:pPr>
        <w:pStyle w:val="53"/>
        <w:keepNext w:val="0"/>
        <w:keepLines w:val="0"/>
        <w:pageBreakBefore w:val="0"/>
        <w:widowControl/>
        <w:numPr>
          <w:ilvl w:val="0"/>
          <w:numId w:val="4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ascii="Times New Roman" w:hAnsi="Times New Roman" w:eastAsia="华文楷体" w:cstheme="minorBidi"/>
          <w:sz w:val="28"/>
          <w:szCs w:val="28"/>
          <w:lang w:val="en-US" w:eastAsia="zh-CN" w:bidi="ar-SA"/>
        </w:rPr>
        <w:t>如果</w:t>
      </w:r>
      <w:r>
        <w:rPr>
          <w:rFonts w:hint="eastAsia" w:ascii="Times New Roman" w:hAnsi="Times New Roman" w:eastAsia="华文楷体" w:cstheme="minorBidi"/>
          <w:sz w:val="28"/>
          <w:szCs w:val="28"/>
          <w:lang w:val="en-US" w:eastAsia="zh-CN" w:bidi="ar-SA"/>
        </w:rPr>
        <w:t>是由该类的构造函数或成员函数</w:t>
      </w:r>
      <w:r>
        <w:rPr>
          <w:rFonts w:ascii="Times New Roman" w:hAnsi="Times New Roman" w:eastAsia="华文楷体" w:cstheme="minorBidi"/>
          <w:sz w:val="28"/>
          <w:szCs w:val="28"/>
          <w:lang w:val="en-US" w:eastAsia="zh-CN" w:bidi="ar-SA"/>
        </w:rPr>
        <w:t>使用new创建了该</w:t>
      </w:r>
      <w:r>
        <w:rPr>
          <w:rFonts w:hint="eastAsia" w:cstheme="minorBidi"/>
          <w:sz w:val="28"/>
          <w:szCs w:val="28"/>
          <w:lang w:val="en-US" w:eastAsia="zh-CN" w:bidi="ar-SA"/>
        </w:rPr>
        <w:t>对象</w:t>
      </w:r>
      <w:r>
        <w:rPr>
          <w:rFonts w:ascii="Times New Roman" w:hAnsi="Times New Roman" w:eastAsia="华文楷体" w:cstheme="minorBidi"/>
          <w:sz w:val="28"/>
          <w:szCs w:val="28"/>
          <w:lang w:val="en-US" w:eastAsia="zh-CN" w:bidi="ar-SA"/>
        </w:rPr>
        <w:t>，那么应该记得要</w:t>
      </w:r>
      <w:r>
        <w:rPr>
          <w:rFonts w:hint="eastAsia" w:cstheme="minorBidi"/>
          <w:sz w:val="28"/>
          <w:szCs w:val="28"/>
          <w:lang w:val="en-US" w:eastAsia="zh-CN" w:bidi="ar-SA"/>
        </w:rPr>
        <w:t>在析构函数中delete指针</w:t>
      </w:r>
      <w:r>
        <w:rPr>
          <w:rFonts w:hint="default" w:cstheme="minorBidi"/>
          <w:sz w:val="28"/>
          <w:szCs w:val="28"/>
          <w:lang w:eastAsia="zh-CN" w:bidi="ar-SA"/>
        </w:rPr>
        <w:t>。</w:t>
      </w:r>
      <w:r>
        <w:rPr>
          <w:rFonts w:hint="eastAsia" w:ascii="Times New Roman" w:hAnsi="Times New Roman" w:eastAsia="华文楷体" w:cstheme="minorBidi"/>
          <w:sz w:val="28"/>
          <w:szCs w:val="28"/>
          <w:lang w:val="en-US" w:eastAsia="zh-CN" w:bidi="ar-SA"/>
        </w:rPr>
        <w:t>如果是外部传入指针时裸指针，通常不应该由该类负责释放，而应该由外部new它的地方来负责相对应的delete。</w:t>
      </w:r>
    </w:p>
    <w:p>
      <w:pPr>
        <w:pStyle w:val="53"/>
        <w:keepNext w:val="0"/>
        <w:keepLines w:val="0"/>
        <w:pageBreakBefore w:val="0"/>
        <w:widowControl/>
        <w:numPr>
          <w:ilvl w:val="0"/>
          <w:numId w:val="43"/>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cstheme="minorBidi"/>
          <w:sz w:val="28"/>
          <w:szCs w:val="28"/>
          <w:lang w:val="en-US" w:eastAsia="zh-CN" w:bidi="ar-SA"/>
        </w:rPr>
      </w:pPr>
      <w:r>
        <w:rPr>
          <w:rFonts w:hint="default" w:cstheme="minorBidi"/>
          <w:sz w:val="28"/>
          <w:szCs w:val="28"/>
          <w:lang w:eastAsia="zh-CN" w:bidi="ar-SA"/>
        </w:rPr>
        <w:t>大部分情况下需要</w:t>
      </w:r>
      <w:r>
        <w:rPr>
          <w:rFonts w:hint="eastAsia" w:cstheme="minorBidi"/>
          <w:sz w:val="28"/>
          <w:szCs w:val="28"/>
          <w:lang w:val="en-US" w:eastAsia="zh-CN" w:bidi="ar-SA"/>
        </w:rPr>
        <w:t>手动实现或者禁止赋值拷贝函数和复制构造函数，如果不手动实现，类的拷贝就是浅拷贝，这回造成一个类对象的销毁会影响到复制的另一个类对象。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shd w:val="clear" w:color="FFFFFF" w:fill="D9D9D9"/>
        </w:rPr>
        <w:t>举例</w:t>
      </w:r>
      <w:r>
        <w:rPr>
          <w:rFonts w:hint="eastAsia"/>
          <w:shd w:val="clear" w:color="FFFFFF" w:fill="D9D9D9"/>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class Fov</w:t>
      </w:r>
      <w:r>
        <w:rPr>
          <w:rFonts w:hint="eastAsia" w:ascii="Times New Roman" w:hAnsi="Times New Roman" w:eastAsia="华文楷体" w:cstheme="minorBidi"/>
          <w:sz w:val="28"/>
          <w:szCs w:val="20"/>
          <w:lang w:val="en-US" w:eastAsia="zh-CN" w:bidi="ar-SA"/>
        </w:rPr>
        <w:t>:</w:t>
      </w:r>
      <w:r>
        <w:rPr>
          <w:rFonts w:hint="default" w:ascii="Times New Roman" w:hAnsi="Times New Roman" w:eastAsia="华文楷体" w:cstheme="minorBidi"/>
          <w:sz w:val="28"/>
          <w:szCs w:val="20"/>
          <w:lang w:eastAsia="zh-CN" w:bidi="ar-SA"/>
        </w:rPr>
        <w:t xml:space="preserve"> private </w:t>
      </w:r>
      <w:r>
        <w:rPr>
          <w:rFonts w:ascii="Times New Roman" w:hAnsi="Times New Roman" w:eastAsia="华文楷体" w:cstheme="minorBidi"/>
          <w:b/>
          <w:bCs/>
          <w:color w:val="00B0F0"/>
          <w:sz w:val="28"/>
          <w:szCs w:val="20"/>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szCs w:val="28"/>
          <w:lang w:val="en-US" w:eastAsia="zh-CN"/>
        </w:rPr>
      </w:pPr>
      <w:r>
        <w:rPr>
          <w:color w:val="00B050"/>
          <w:szCs w:val="28"/>
        </w:rPr>
        <w:t>/</w:t>
      </w:r>
      <w:r>
        <w:rPr>
          <w:rFonts w:hint="eastAsia"/>
          <w:color w:val="00B050"/>
          <w:szCs w:val="28"/>
          <w:lang w:val="en-US" w:eastAsia="zh-CN"/>
        </w:rPr>
        <w:t>*1.</w:t>
      </w:r>
      <w:r>
        <w:rPr>
          <w:color w:val="00B050"/>
        </w:rPr>
        <w:t>m_pads</w:t>
      </w:r>
      <w:r>
        <w:rPr>
          <w:rFonts w:hint="eastAsia"/>
          <w:color w:val="00B050"/>
          <w:szCs w:val="28"/>
          <w:lang w:val="en-US" w:eastAsia="zh-CN"/>
        </w:rPr>
        <w:t>都是</w:t>
      </w:r>
      <w:r>
        <w:rPr>
          <w:rFonts w:hint="default"/>
          <w:color w:val="00B050"/>
          <w:szCs w:val="28"/>
          <w:lang w:eastAsia="zh-CN"/>
        </w:rPr>
        <w:t>由</w:t>
      </w:r>
      <w:r>
        <w:rPr>
          <w:rFonts w:hint="eastAsia"/>
          <w:color w:val="00B050"/>
          <w:szCs w:val="28"/>
          <w:lang w:val="en-US" w:eastAsia="zh-CN"/>
        </w:rPr>
        <w:t>外部传入，Fov不负责pads中指针元素</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50"/>
          <w:szCs w:val="28"/>
          <w:lang w:val="en-US" w:eastAsia="zh-CN"/>
        </w:rPr>
        <w:t>的释放2.m_pImg内部创建，Fov需要负责m_pImg的释放*/</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Fov(std::vector&lt;Pad*&gt; pPads):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m_pPads(pPads),</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m_pImg(</w:t>
      </w:r>
      <w:r>
        <w:rPr>
          <w:b/>
          <w:bCs/>
          <w:color w:val="00B0F0"/>
        </w:rPr>
        <w:t>new Image()</w:t>
      </w: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b/>
          <w:bCs/>
          <w:color w:val="00B0F0"/>
        </w:rPr>
      </w:pPr>
      <w:r>
        <w:t xml:space="preserve">m_pImg = </w:t>
      </w:r>
      <w:r>
        <w:rPr>
          <w:b/>
          <w:bCs/>
          <w:color w:val="00B0F0"/>
        </w:rPr>
        <w:t>new Image();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~Fov()</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if(nullptr!=m_pImg)</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delete m_pImg;</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std::vector&lt;Pad*&gt; m_pPads;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Image* m_pImg;</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8"/>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cstheme="minorBidi"/>
          <w:sz w:val="28"/>
          <w:szCs w:val="28"/>
          <w:lang w:eastAsia="zh-CN" w:bidi="ar-SA"/>
        </w:rPr>
      </w:pPr>
      <w:r>
        <w:rPr>
          <w:rFonts w:hint="eastAsia" w:ascii="Times New Roman" w:hAnsi="Times New Roman" w:eastAsia="华文楷体" w:cstheme="minorBidi"/>
          <w:sz w:val="28"/>
          <w:szCs w:val="28"/>
          <w:lang w:val="en-US" w:eastAsia="zh-CN" w:bidi="ar-SA"/>
        </w:rPr>
        <w:t>指针不是数量很多时完全可以通过智能指针。这样会更安全。如果数量很大时，使用裸指针</w:t>
      </w:r>
      <w:r>
        <w:rPr>
          <w:rFonts w:hint="default" w:cstheme="minorBidi"/>
          <w:sz w:val="28"/>
          <w:szCs w:val="28"/>
          <w:lang w:eastAsia="zh-CN" w:bidi="ar-SA"/>
        </w:rPr>
        <w:t>，具体何时如何选择可以参见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ascii="Times New Roman" w:hAnsi="Times New Roman" w:eastAsia="华文楷体" w:cstheme="minorBidi"/>
          <w:sz w:val="28"/>
          <w:szCs w:val="28"/>
          <w:lang w:val="en-US" w:eastAsia="zh-CN" w:bidi="ar-SA"/>
        </w:rPr>
      </w:pPr>
      <w:r>
        <w:rPr>
          <w:rFonts w:hint="default" w:cstheme="minorBidi"/>
          <w:sz w:val="28"/>
          <w:szCs w:val="28"/>
          <w:lang w:eastAsia="zh-CN" w:bidi="ar-SA"/>
        </w:rPr>
        <w:fldChar w:fldCharType="begin"/>
      </w:r>
      <w:r>
        <w:rPr>
          <w:rFonts w:hint="default" w:cstheme="minorBidi"/>
          <w:sz w:val="28"/>
          <w:szCs w:val="28"/>
          <w:lang w:eastAsia="zh-CN" w:bidi="ar-SA"/>
        </w:rPr>
        <w:instrText xml:space="preserve"> HYPERLINK \l "_容器中指针的管理" </w:instrText>
      </w:r>
      <w:r>
        <w:rPr>
          <w:rFonts w:hint="default" w:cstheme="minorBidi"/>
          <w:sz w:val="28"/>
          <w:szCs w:val="28"/>
          <w:lang w:eastAsia="zh-CN" w:bidi="ar-SA"/>
        </w:rPr>
        <w:fldChar w:fldCharType="separate"/>
      </w:r>
      <w:r>
        <w:rPr>
          <w:rStyle w:val="35"/>
          <w:rFonts w:hint="default" w:cstheme="minorBidi"/>
          <w:sz w:val="28"/>
          <w:szCs w:val="28"/>
          <w:lang w:eastAsia="zh-CN" w:bidi="ar-SA"/>
        </w:rPr>
        <w:t>六/3. 容器中指针的管理</w:t>
      </w:r>
      <w:r>
        <w:rPr>
          <w:rStyle w:val="35"/>
          <w:rFonts w:hint="eastAsia" w:ascii="Times New Roman" w:hAnsi="Times New Roman" w:eastAsia="华文楷体" w:cstheme="minorBidi"/>
          <w:sz w:val="28"/>
          <w:szCs w:val="28"/>
          <w:lang w:val="en-US" w:eastAsia="zh-CN" w:bidi="ar-SA"/>
        </w:rPr>
        <w:t>。</w:t>
      </w:r>
      <w:r>
        <w:rPr>
          <w:rFonts w:hint="default" w:cstheme="minorBidi"/>
          <w:sz w:val="28"/>
          <w:szCs w:val="28"/>
          <w:lang w:eastAsia="zh-CN" w:bidi="ar-SA"/>
        </w:rPr>
        <w:fldChar w:fldCharType="end"/>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pct10" w:color="auto" w:fill="FFFFFF"/>
        </w:rPr>
      </w:pPr>
    </w:p>
    <w:p>
      <w:pPr>
        <w:pStyle w:val="53"/>
        <w:keepNext w:val="0"/>
        <w:keepLines w:val="0"/>
        <w:pageBreakBefore w:val="0"/>
        <w:widowControl/>
        <w:numPr>
          <w:ilvl w:val="0"/>
          <w:numId w:val="40"/>
        </w:numPr>
        <w:kinsoku/>
        <w:wordWrap/>
        <w:overflowPunct/>
        <w:topLinePunct w:val="0"/>
        <w:autoSpaceDE/>
        <w:autoSpaceDN/>
        <w:bidi w:val="0"/>
        <w:adjustRightInd/>
        <w:snapToGrid/>
        <w:spacing w:line="0" w:lineRule="atLeast"/>
        <w:textAlignment w:val="auto"/>
        <w:rPr>
          <w:rFonts w:hint="eastAsia"/>
          <w:b w:val="0"/>
          <w:bCs w:val="0"/>
        </w:rPr>
      </w:pPr>
      <w:bookmarkStart w:id="801" w:name="_Toc465092267"/>
      <w:bookmarkStart w:id="802" w:name="_Toc465171884"/>
      <w:bookmarkStart w:id="803" w:name="_Toc465186475"/>
      <w:r>
        <w:rPr>
          <w:rFonts w:hint="eastAsia"/>
          <w:b w:val="0"/>
          <w:bCs w:val="0"/>
        </w:rPr>
        <w:t>声明次序</w:t>
      </w:r>
      <w:bookmarkEnd w:id="801"/>
      <w:bookmarkEnd w:id="802"/>
      <w:bookmarkEnd w:id="803"/>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szCs w:val="28"/>
          <w:lang w:val="en-US" w:eastAsia="zh-CN"/>
        </w:rPr>
      </w:pPr>
      <w:r>
        <w:rPr>
          <w:rFonts w:hint="eastAsia"/>
          <w:szCs w:val="28"/>
          <w:lang w:val="en-US" w:eastAsia="zh-CN"/>
        </w:rPr>
        <w:t>成员的声明次序需要注意以下几点：</w:t>
      </w:r>
    </w:p>
    <w:p>
      <w:pPr>
        <w:keepNext w:val="0"/>
        <w:keepLines w:val="0"/>
        <w:pageBreakBefore w:val="0"/>
        <w:widowControl/>
        <w:numPr>
          <w:ilvl w:val="0"/>
          <w:numId w:val="44"/>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default"/>
          <w:szCs w:val="28"/>
          <w:lang w:eastAsia="zh-CN"/>
        </w:rPr>
        <w:t>如果用到了类的前向声明，那么放在类外</w:t>
      </w:r>
      <w:r>
        <w:rPr>
          <w:rFonts w:hint="eastAsia"/>
          <w:szCs w:val="28"/>
          <w:lang w:val="en-US" w:eastAsia="zh-CN"/>
        </w:rPr>
        <w:t>。</w:t>
      </w:r>
    </w:p>
    <w:p>
      <w:pPr>
        <w:keepNext w:val="0"/>
        <w:keepLines w:val="0"/>
        <w:pageBreakBefore w:val="0"/>
        <w:widowControl/>
        <w:numPr>
          <w:ilvl w:val="0"/>
          <w:numId w:val="44"/>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访问权限顺序</w:t>
      </w:r>
      <w:r>
        <w:rPr>
          <w:rFonts w:hint="default"/>
          <w:szCs w:val="28"/>
          <w:lang w:eastAsia="zh-CN"/>
        </w:rPr>
        <w:t xml:space="preserve">: </w:t>
      </w:r>
      <w:r>
        <w:rPr>
          <w:rFonts w:hint="eastAsia"/>
          <w:szCs w:val="28"/>
          <w:lang w:val="en-US" w:eastAsia="zh-CN"/>
        </w:rPr>
        <w:t>public、protected、private，中间空行隔开。</w:t>
      </w:r>
    </w:p>
    <w:p>
      <w:pPr>
        <w:keepNext w:val="0"/>
        <w:keepLines w:val="0"/>
        <w:pageBreakBefore w:val="0"/>
        <w:widowControl/>
        <w:numPr>
          <w:ilvl w:val="0"/>
          <w:numId w:val="44"/>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hint="eastAsia"/>
          <w:szCs w:val="28"/>
          <w:lang w:val="en-US" w:eastAsia="zh-CN"/>
        </w:rPr>
      </w:pPr>
      <w:r>
        <w:rPr>
          <w:rFonts w:hint="eastAsia"/>
          <w:szCs w:val="28"/>
          <w:lang w:val="en-US" w:eastAsia="zh-CN"/>
        </w:rPr>
        <w:t>同一权限内的成员的声明顺序如下,如果没有则省略。</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嵌入类的声明</w:t>
      </w:r>
      <w:r>
        <w:rPr>
          <w:rFonts w:hint="default" w:cstheme="minorHAnsi"/>
          <w:szCs w:val="28"/>
          <w:lang w:eastAsia="zh-CN"/>
        </w:rPr>
        <w:t>;</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w:t>
      </w:r>
      <w:bookmarkStart w:id="804" w:name="OLE_LINK76"/>
      <w:r>
        <w:rPr>
          <w:rFonts w:hint="eastAsia" w:cstheme="minorHAnsi"/>
          <w:szCs w:val="28"/>
          <w:lang w:val="en-US" w:eastAsia="zh-CN"/>
        </w:rPr>
        <w:t>define</w:t>
      </w:r>
      <w:bookmarkEnd w:id="804"/>
      <w:r>
        <w:rPr>
          <w:rFonts w:hint="eastAsia" w:cstheme="minorHAnsi"/>
          <w:szCs w:val="28"/>
          <w:lang w:val="en-US" w:eastAsia="zh-CN"/>
        </w:rPr>
        <w:t>/</w:t>
      </w:r>
      <w:r>
        <w:rPr>
          <w:rFonts w:cstheme="minorHAnsi"/>
          <w:szCs w:val="28"/>
        </w:rPr>
        <w:t>typedef/using;</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enums;</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常量;</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成员变量，含静态成员变量</w:t>
      </w:r>
      <w:r>
        <w:rPr>
          <w:rFonts w:hint="default" w:cstheme="minorHAnsi"/>
          <w:szCs w:val="28"/>
          <w:lang w:eastAsia="zh-CN"/>
        </w:rPr>
        <w:t>(静态在前)</w:t>
      </w:r>
      <w:r>
        <w:rPr>
          <w:rFonts w:hint="eastAsia" w:cstheme="minorHAnsi"/>
          <w:szCs w:val="28"/>
          <w:lang w:val="en-US" w:eastAsia="zh-CN"/>
        </w:rPr>
        <w:t>;</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构造函数</w:t>
      </w:r>
      <w:r>
        <w:rPr>
          <w:rFonts w:hint="eastAsia" w:cstheme="minorHAnsi"/>
          <w:szCs w:val="28"/>
          <w:lang w:val="en-US" w:eastAsia="zh-CN"/>
        </w:rPr>
        <w:t>(默认构造函数、参数构造函数、复制构造函数)</w:t>
      </w:r>
      <w:r>
        <w:rPr>
          <w:rFonts w:hint="default" w:cstheme="minorHAnsi"/>
          <w:szCs w:val="28"/>
          <w:lang w:eastAsia="zh-CN"/>
        </w:rPr>
        <w:t>;</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cstheme="minorHAnsi"/>
          <w:szCs w:val="28"/>
        </w:rPr>
        <w:t>析构函数;</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运算符重载函数</w:t>
      </w:r>
      <w:r>
        <w:rPr>
          <w:rFonts w:hint="eastAsia" w:cstheme="minorHAnsi"/>
          <w:szCs w:val="28"/>
          <w:lang w:val="en-US" w:eastAsia="zh-CN"/>
        </w:rPr>
        <w:t>;</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val="en-US" w:eastAsia="zh-CN"/>
        </w:rPr>
        <w:t>存取函数</w:t>
      </w:r>
      <w:r>
        <w:rPr>
          <w:rFonts w:hint="default" w:cstheme="minorHAnsi"/>
          <w:szCs w:val="28"/>
          <w:lang w:eastAsia="zh-CN"/>
        </w:rPr>
        <w:t>;</w:t>
      </w:r>
    </w:p>
    <w:p>
      <w:pPr>
        <w:pStyle w:val="53"/>
        <w:keepNext w:val="0"/>
        <w:keepLines w:val="0"/>
        <w:pageBreakBefore w:val="0"/>
        <w:widowControl/>
        <w:numPr>
          <w:ilvl w:val="0"/>
          <w:numId w:val="45"/>
        </w:numPr>
        <w:tabs>
          <w:tab w:val="left" w:pos="420"/>
        </w:tabs>
        <w:kinsoku/>
        <w:wordWrap/>
        <w:overflowPunct/>
        <w:topLinePunct w:val="0"/>
        <w:autoSpaceDE/>
        <w:autoSpaceDN/>
        <w:bidi w:val="0"/>
        <w:adjustRightInd/>
        <w:snapToGrid/>
        <w:spacing w:beforeLines="0" w:afterLines="0" w:line="0" w:lineRule="atLeast"/>
        <w:ind w:left="1260" w:leftChars="0"/>
        <w:textAlignment w:val="auto"/>
        <w:rPr>
          <w:rFonts w:cstheme="minorHAnsi"/>
          <w:szCs w:val="28"/>
        </w:rPr>
      </w:pPr>
      <w:r>
        <w:rPr>
          <w:rFonts w:hint="eastAsia" w:cstheme="minorHAnsi"/>
          <w:szCs w:val="28"/>
          <w:lang w:eastAsia="zh-CN"/>
        </w:rPr>
        <w:t>其它</w:t>
      </w:r>
      <w:r>
        <w:rPr>
          <w:rFonts w:cstheme="minorHAnsi"/>
          <w:szCs w:val="28"/>
        </w:rPr>
        <w:t>成员函数，含静态成员函数;</w:t>
      </w:r>
    </w:p>
    <w:p>
      <w:pPr>
        <w:keepNext w:val="0"/>
        <w:keepLines w:val="0"/>
        <w:pageBreakBefore w:val="0"/>
        <w:widowControl/>
        <w:numPr>
          <w:ilvl w:val="0"/>
          <w:numId w:val="44"/>
        </w:numPr>
        <w:kinsoku/>
        <w:wordWrap/>
        <w:overflowPunct/>
        <w:topLinePunct w:val="0"/>
        <w:autoSpaceDE/>
        <w:autoSpaceDN/>
        <w:bidi w:val="0"/>
        <w:adjustRightInd/>
        <w:snapToGrid/>
        <w:spacing w:beforeLines="0" w:afterLines="0" w:line="0" w:lineRule="atLeast"/>
        <w:ind w:left="1120" w:leftChars="200" w:hanging="560" w:hangingChars="200"/>
        <w:textAlignment w:val="auto"/>
        <w:rPr>
          <w:rFonts w:cstheme="minorHAnsi"/>
          <w:szCs w:val="28"/>
        </w:rPr>
      </w:pPr>
      <w:r>
        <w:rPr>
          <w:rFonts w:hint="eastAsia"/>
          <w:szCs w:val="28"/>
          <w:lang w:val="en-US" w:eastAsia="zh-CN"/>
        </w:rPr>
        <w:t>相关功能的成员放在一起，不相关功能的成员之间用空行隔开。</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shd w:val="clear" w:color="FFFFFF" w:fill="D9D9D9"/>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hd w:val="clear" w:color="auto" w:fill="auto"/>
          <w:lang w:eastAsia="zh-CN"/>
        </w:rPr>
      </w:pPr>
      <w:r>
        <w:rPr>
          <w:rFonts w:hint="default"/>
          <w:color w:val="00B050"/>
          <w:shd w:val="clear" w:color="auto" w:fill="auto"/>
          <w:lang w:eastAsia="zh-CN"/>
        </w:rPr>
        <w:t>//在Fov中使用到Target的前向声明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hd w:val="clear" w:color="auto" w:fill="auto"/>
          <w:lang w:eastAsia="zh-CN"/>
        </w:rPr>
      </w:pPr>
      <w:r>
        <w:rPr>
          <w:rFonts w:hint="default"/>
          <w:shd w:val="clear" w:color="auto" w:fill="auto"/>
          <w:lang w:eastAsia="zh-CN"/>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eastAsia="华文楷体" w:cs="宋体"/>
          <w:sz w:val="28"/>
          <w:szCs w:val="28"/>
          <w:lang w:val="en-US" w:eastAsia="zh-CN" w:bidi="ar-SA"/>
        </w:rPr>
      </w:pPr>
      <w:r>
        <w:rPr>
          <w:rFonts w:ascii="Times New Roman" w:hAnsi="Times New Roman" w:eastAsia="华文楷体" w:cs="宋体"/>
          <w:sz w:val="28"/>
          <w:szCs w:val="28"/>
          <w:lang w:val="en-US" w:eastAsia="zh-CN" w:bidi="ar-SA"/>
        </w:rPr>
        <w:t xml:space="preserve">class </w:t>
      </w:r>
      <w:r>
        <w:rPr>
          <w:rFonts w:hint="eastAsia" w:ascii="Times New Roman" w:hAnsi="Times New Roman" w:eastAsia="华文楷体" w:cs="宋体"/>
          <w:sz w:val="28"/>
          <w:szCs w:val="28"/>
          <w:lang w:val="en-US" w:eastAsia="zh-CN" w:bidi="ar-SA"/>
        </w:rPr>
        <w:t>Fov</w:t>
      </w:r>
      <w:r>
        <w:rPr>
          <w:rFonts w:hint="eastAsia" w:ascii="Times New Roman" w:hAnsi="Times New Roman" w:eastAsia="华文楷体" w:cstheme="minorBidi"/>
          <w:sz w:val="28"/>
          <w:szCs w:val="20"/>
          <w:lang w:val="en-US" w:eastAsia="zh-CN" w:bidi="ar-SA"/>
        </w:rPr>
        <w:t>:</w:t>
      </w:r>
      <w:r>
        <w:rPr>
          <w:rFonts w:ascii="Times New Roman" w:hAnsi="Times New Roman" w:eastAsia="华文楷体" w:cs="宋体"/>
          <w:sz w:val="28"/>
          <w:szCs w:val="28"/>
          <w:lang w:val="en-US" w:eastAsia="zh-CN" w:bidi="ar-SA"/>
        </w:rPr>
        <w:t>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cs="宋体"/>
          <w:sz w:val="28"/>
          <w:szCs w:val="28"/>
        </w:rPr>
      </w:pPr>
      <w:r>
        <w:rPr>
          <w:rFonts w:cs="宋体"/>
          <w:sz w:val="28"/>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/*如果需要用到嵌入类，把嵌入类的声明放在成员的第一*/</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class Image{...};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/*不同形式的类型声明之间加空行分隔*/</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cs="宋体"/>
          <w:sz w:val="28"/>
          <w:szCs w:val="28"/>
        </w:rPr>
      </w:pPr>
      <w:r>
        <w:rPr>
          <w:rFonts w:hint="eastAsia" w:cs="宋体"/>
          <w:sz w:val="28"/>
          <w:szCs w:val="28"/>
          <w:lang w:val="en-US" w:eastAsia="zh-CN"/>
        </w:rPr>
        <w:t>using Targets = std::vector&lt;Target&gt;</w:t>
      </w: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using RawImage= std::unique_ptr&lt;Image*&gt;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hint="eastAsia" w:cs="宋体"/>
          <w:sz w:val="28"/>
          <w:szCs w:val="28"/>
        </w:rPr>
        <w:t>e</w:t>
      </w:r>
      <w:r>
        <w:rPr>
          <w:rFonts w:cs="宋体"/>
          <w:sz w:val="28"/>
          <w:szCs w:val="28"/>
        </w:rPr>
        <w:t xml:space="preserve">num </w:t>
      </w:r>
      <w:r>
        <w:rPr>
          <w:rFonts w:hint="eastAsia" w:cs="宋体"/>
          <w:sz w:val="28"/>
          <w:szCs w:val="28"/>
          <w:lang w:val="en-US" w:eastAsia="zh-CN"/>
        </w:rPr>
        <w:t>Fov</w:t>
      </w:r>
      <w:r>
        <w:rPr>
          <w:rFonts w:cs="宋体"/>
          <w:sz w:val="28"/>
          <w:szCs w:val="28"/>
        </w:rPr>
        <w:t>Type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Fiducial,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1078" w:firstLineChars="385"/>
        <w:textAlignment w:val="auto"/>
        <w:rPr>
          <w:rFonts w:hint="eastAsia" w:cs="宋体"/>
          <w:sz w:val="28"/>
          <w:szCs w:val="28"/>
          <w:lang w:val="en-US" w:eastAsia="zh-CN"/>
        </w:rPr>
      </w:pPr>
      <w:r>
        <w:rPr>
          <w:rFonts w:hint="eastAsia" w:cs="宋体"/>
          <w:sz w:val="28"/>
          <w:szCs w:val="28"/>
          <w:lang w:val="en-US" w:eastAsia="zh-CN"/>
        </w:rPr>
        <w:t>Normal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cs="宋体"/>
          <w:sz w:val="28"/>
          <w:szCs w:val="28"/>
        </w:rPr>
      </w:pP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1.多个构造函数全部紧挨放在一起</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2.默认构造函数总是在构造函数中放第一个</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3.带参构造函数放在默认构造函数后面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4.如果需要支持复制，需要实现复制构造函数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5.析构函数紧挨着构造函数后面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 xml:space="preserve">Fov </w:t>
      </w:r>
      <w:r>
        <w:rPr>
          <w:rFonts w:cs="宋体"/>
          <w:sz w:val="28"/>
          <w:szCs w:val="28"/>
        </w:rPr>
        <w:t xml:space="preserve">( </w:t>
      </w:r>
      <w:r>
        <w:rPr>
          <w:rFonts w:hint="eastAsia" w:cs="宋体"/>
          <w:sz w:val="28"/>
          <w:szCs w:val="28"/>
          <w:lang w:val="en-US" w:eastAsia="zh-CN"/>
        </w:rPr>
        <w:t>Fov</w:t>
      </w:r>
      <w:r>
        <w:rPr>
          <w:rFonts w:cs="宋体"/>
          <w:sz w:val="28"/>
          <w:szCs w:val="28"/>
        </w:rPr>
        <w:t xml:space="preserve">Type </w:t>
      </w:r>
      <w:r>
        <w:rPr>
          <w:rFonts w:hint="eastAsia" w:cs="宋体"/>
          <w:sz w:val="28"/>
          <w:szCs w:val="28"/>
          <w:lang w:val="en-US" w:eastAsia="zh-CN"/>
        </w:rPr>
        <w:t>type, int id, int width, int height</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w:t>
      </w:r>
      <w:r>
        <w:rPr>
          <w:rFonts w:hint="eastAsia" w:cs="宋体"/>
          <w:sz w:val="28"/>
          <w:szCs w:val="28"/>
          <w:lang w:val="en-US" w:eastAsia="zh-CN"/>
        </w:rPr>
        <w:t>virtual Fov</w:t>
      </w:r>
      <w:r>
        <w:rPr>
          <w:rFonts w:cs="宋体"/>
          <w:sz w:val="28"/>
          <w:szCs w:val="28"/>
        </w:rPr>
        <w:t>(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运算符重载函数总是放在普通成员函数前面</w:t>
      </w:r>
    </w:p>
    <w:p>
      <w:pPr>
        <w:keepNext w:val="0"/>
        <w:keepLines w:val="0"/>
        <w:pageBreakBefore w:val="0"/>
        <w:widowControl/>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成双成对的运算符重载函数总是紧挨着放</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firstLine="560"/>
        <w:jc w:val="left"/>
        <w:textAlignment w:val="auto"/>
        <w:outlineLvl w:val="9"/>
        <w:rPr>
          <w:rFonts w:cs="宋体"/>
          <w:sz w:val="28"/>
          <w:szCs w:val="28"/>
        </w:rPr>
      </w:pPr>
      <w:r>
        <w:rPr>
          <w:rFonts w:hint="eastAsia" w:cs="宋体"/>
          <w:sz w:val="28"/>
          <w:szCs w:val="28"/>
          <w:lang w:val="en-US" w:eastAsia="zh-CN"/>
        </w:rPr>
        <w:t xml:space="preserve">Fov </w:t>
      </w:r>
      <w:r>
        <w:rPr>
          <w:rFonts w:cs="宋体"/>
          <w:sz w:val="28"/>
          <w:szCs w:val="28"/>
        </w:rPr>
        <w:t>&amp; operator-</w:t>
      </w:r>
      <w:r>
        <w:rPr>
          <w:rFonts w:hint="eastAsia" w:cs="宋体"/>
          <w:sz w:val="28"/>
          <w:szCs w:val="28"/>
          <w:lang w:val="en-US" w:eastAsia="zh-CN"/>
        </w:rPr>
        <w:t>=</w:t>
      </w:r>
      <w:r>
        <w:rPr>
          <w:rFonts w:cs="宋体"/>
          <w:sz w:val="28"/>
          <w:szCs w:val="28"/>
        </w:rPr>
        <w:t>(</w:t>
      </w:r>
      <w:r>
        <w:rPr>
          <w:rFonts w:hint="eastAsia" w:cs="宋体"/>
          <w:sz w:val="28"/>
          <w:szCs w:val="28"/>
          <w:lang w:val="en-US" w:eastAsia="zh-CN"/>
        </w:rPr>
        <w:t>Target</w:t>
      </w:r>
      <w:r>
        <w:rPr>
          <w:rFonts w:cs="宋体"/>
          <w:sz w:val="28"/>
          <w:szCs w:val="28"/>
        </w:rPr>
        <w:t xml:space="preserve">&amp; </w:t>
      </w:r>
      <w:r>
        <w:rPr>
          <w:rFonts w:hint="eastAsia" w:cs="宋体"/>
          <w:sz w:val="28"/>
          <w:szCs w:val="28"/>
          <w:lang w:val="en-US" w:eastAsia="zh-CN"/>
        </w:rPr>
        <w:t>pad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宋体"/>
          <w:sz w:val="28"/>
          <w:szCs w:val="2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存取函数总是放在普通函数前面</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对于自定义类型的读取函数，总是需要加上const修饰</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3. 不同对象的存取函数用空行隔开</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4. 存取函数直接在头文件中实现即可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hint="eastAsia" w:cs="宋体"/>
          <w:sz w:val="28"/>
          <w:szCs w:val="28"/>
          <w:lang w:val="en-US" w:eastAsia="zh-CN"/>
        </w:rPr>
        <w:t>int</w:t>
      </w:r>
      <w:r>
        <w:rPr>
          <w:rFonts w:cs="宋体"/>
          <w:sz w:val="28"/>
          <w:szCs w:val="28"/>
        </w:rPr>
        <w:t xml:space="preserve"> </w:t>
      </w:r>
      <w:r>
        <w:rPr>
          <w:rFonts w:hint="eastAsia" w:cs="宋体"/>
          <w:sz w:val="28"/>
          <w:szCs w:val="28"/>
          <w:lang w:val="en-US" w:eastAsia="zh-CN"/>
        </w:rPr>
        <w:t>id</w:t>
      </w:r>
      <w:r>
        <w:rPr>
          <w:rFonts w:cs="宋体"/>
          <w:sz w:val="28"/>
          <w:szCs w:val="28"/>
        </w:rPr>
        <w:t xml:space="preserve">() </w:t>
      </w:r>
      <w:r>
        <w:rPr>
          <w:rFonts w:hint="eastAsia" w:cs="宋体"/>
          <w:sz w:val="28"/>
          <w:szCs w:val="28"/>
          <w:lang w:val="en-US" w:eastAsia="zh-CN"/>
        </w:rPr>
        <w:t xml:space="preserve">const </w:t>
      </w:r>
      <w:r>
        <w:rPr>
          <w:rFonts w:cs="宋体"/>
          <w:sz w:val="28"/>
          <w:szCs w:val="28"/>
        </w:rPr>
        <w:t>{</w:t>
      </w:r>
      <w:r>
        <w:rPr>
          <w:rFonts w:hint="eastAsia" w:cs="宋体"/>
          <w:sz w:val="28"/>
          <w:szCs w:val="28"/>
          <w:lang w:val="en-US" w:eastAsia="zh-CN"/>
        </w:rPr>
        <w:t xml:space="preserve"> return m_id;</w:t>
      </w:r>
      <w:r>
        <w:rPr>
          <w:rFonts w:cs="宋体"/>
          <w:sz w:val="28"/>
          <w:szCs w:val="28"/>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order() const{return m_order;}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int setOrder(int order){ m_order = order;}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const RawImage image const{ return m_img;}</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p</w:t>
      </w:r>
      <w:r>
        <w:rPr>
          <w:rFonts w:hint="eastAsia" w:cs="宋体"/>
          <w:sz w:val="28"/>
          <w:szCs w:val="28"/>
        </w:rPr>
        <w:t>rotected</w:t>
      </w:r>
      <w:r>
        <w:rPr>
          <w:rFonts w:cs="宋体"/>
          <w:sz w:val="28"/>
          <w:szCs w:val="2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cs="宋体"/>
          <w:sz w:val="28"/>
          <w:szCs w:val="2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1. 相关功能的成员放在一起</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2. 不相关功能的成员以空行隔开</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olor w:val="00B050"/>
          <w:szCs w:val="28"/>
          <w:lang w:val="en-US"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cs="宋体"/>
          <w:sz w:val="28"/>
          <w:szCs w:val="28"/>
        </w:rPr>
      </w:pPr>
      <w:r>
        <w:rPr>
          <w:rFonts w:cs="宋体"/>
          <w:sz w:val="28"/>
          <w:szCs w:val="28"/>
        </w:rPr>
        <w:t xml:space="preserve">const </w:t>
      </w:r>
      <w:r>
        <w:rPr>
          <w:rFonts w:hint="eastAsia" w:cs="宋体"/>
          <w:sz w:val="28"/>
          <w:szCs w:val="28"/>
          <w:lang w:val="en-US" w:eastAsia="zh-CN"/>
        </w:rPr>
        <w:t>int m_id { -1 }</w:t>
      </w:r>
      <w:r>
        <w:rPr>
          <w:rFonts w:cs="宋体"/>
          <w:sz w:val="28"/>
          <w:szCs w:val="28"/>
        </w:rPr>
        <w:t>;</w:t>
      </w:r>
      <w:r>
        <w:rPr>
          <w:rFonts w:hint="eastAsia"/>
          <w:color w:val="00B050"/>
          <w:szCs w:val="28"/>
          <w:lang w:val="en-US" w:eastAsia="zh-CN"/>
        </w:rPr>
        <w:t>//Fov的ID,构造函数初始化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rFonts w:hint="eastAsia"/>
          <w:color w:val="00B050"/>
          <w:szCs w:val="28"/>
          <w:lang w:val="en-US" w:eastAsia="zh-CN"/>
        </w:rPr>
      </w:pPr>
      <w:r>
        <w:rPr>
          <w:rFonts w:hint="eastAsia" w:cs="宋体"/>
          <w:sz w:val="28"/>
          <w:szCs w:val="28"/>
          <w:lang w:val="en-US" w:eastAsia="zh-CN"/>
        </w:rPr>
        <w:t>int m_order { -1 };</w:t>
      </w:r>
      <w:r>
        <w:rPr>
          <w:rFonts w:hint="eastAsia"/>
          <w:color w:val="00B050"/>
          <w:szCs w:val="28"/>
          <w:lang w:val="en-US" w:eastAsia="zh-CN"/>
        </w:rPr>
        <w:t>//Fov的Orde</w:t>
      </w:r>
      <w:r>
        <w:rPr>
          <w:rFonts w:hint="default"/>
          <w:color w:val="00B050"/>
          <w:szCs w:val="28"/>
          <w:lang w:eastAsia="zh-CN"/>
        </w:rPr>
        <w:t>r</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ind w:firstLine="560"/>
        <w:textAlignment w:val="auto"/>
        <w:rPr>
          <w:rFonts w:hint="eastAsia" w:cs="宋体"/>
          <w:sz w:val="28"/>
          <w:szCs w:val="28"/>
          <w:lang w:val="en-US" w:eastAsia="zh-CN"/>
        </w:rPr>
      </w:pPr>
      <w:r>
        <w:rPr>
          <w:rFonts w:hint="eastAsia" w:cs="宋体"/>
          <w:sz w:val="28"/>
          <w:szCs w:val="28"/>
          <w:lang w:val="en-US" w:eastAsia="zh-CN"/>
        </w:rPr>
        <w:t>FovType m_fovType{ Noraml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0" w:lineRule="atLeast"/>
        <w:textAlignment w:val="auto"/>
        <w:rPr>
          <w:rFonts w:hint="eastAsia" w:cs="宋体"/>
          <w:sz w:val="28"/>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宋体"/>
          <w:sz w:val="28"/>
          <w:szCs w:val="28"/>
          <w:lang w:val="en-US" w:eastAsia="zh-CN"/>
        </w:rPr>
      </w:pPr>
      <w:r>
        <w:rPr>
          <w:rFonts w:hint="eastAsia" w:cs="宋体"/>
          <w:sz w:val="28"/>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m_targets;</w:t>
      </w:r>
      <w:r>
        <w:rPr>
          <w:rFonts w:hint="eastAsia"/>
          <w:color w:val="00B050"/>
          <w:szCs w:val="28"/>
          <w:lang w:val="en-US" w:eastAsia="zh-CN"/>
        </w:rPr>
        <w:t>//待检查的Target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s="宋体"/>
          <w:sz w:val="28"/>
          <w:szCs w:val="28"/>
          <w:lang w:val="en-US" w:eastAsia="zh-CN"/>
        </w:rPr>
        <w:t>Targets m_ngTargets;</w:t>
      </w:r>
      <w:r>
        <w:rPr>
          <w:rFonts w:hint="eastAsia"/>
          <w:color w:val="00B050"/>
          <w:szCs w:val="28"/>
          <w:lang w:val="en-US" w:eastAsia="zh-CN"/>
        </w:rPr>
        <w:t>//ng的Target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宋体"/>
          <w:sz w:val="28"/>
          <w:szCs w:val="28"/>
          <w:lang w:val="en-US" w:eastAsia="zh-CN"/>
        </w:rPr>
      </w:pPr>
      <w:r>
        <w:rPr>
          <w:rFonts w:hint="eastAsia" w:cs="宋体"/>
          <w:sz w:val="28"/>
          <w:szCs w:val="28"/>
          <w:lang w:val="en-US" w:eastAsia="zh-CN"/>
        </w:rPr>
        <w:t>RawImage m_img;</w:t>
      </w:r>
      <w:r>
        <w:rPr>
          <w:rFonts w:hint="eastAsia"/>
          <w:color w:val="00B050"/>
          <w:szCs w:val="28"/>
          <w:lang w:val="en-US" w:eastAsia="zh-CN"/>
        </w:rPr>
        <w:t>//图像对象</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Cs w:val="28"/>
          <w:lang w:val="en-US" w:eastAsia="zh-CN"/>
        </w:rPr>
      </w:pPr>
      <w:r>
        <w:rPr>
          <w:rFonts w:hint="eastAsia" w:cs="宋体"/>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olor w:val="00B050"/>
          <w:szCs w:val="28"/>
          <w:lang w:val="en-US" w:eastAsia="zh-CN"/>
        </w:rPr>
      </w:pPr>
    </w:p>
    <w:p>
      <w:pPr>
        <w:pStyle w:val="53"/>
        <w:keepNext w:val="0"/>
        <w:keepLines w:val="0"/>
        <w:pageBreakBefore w:val="0"/>
        <w:widowControl/>
        <w:numPr>
          <w:ilvl w:val="0"/>
          <w:numId w:val="40"/>
        </w:numPr>
        <w:kinsoku/>
        <w:wordWrap/>
        <w:overflowPunct/>
        <w:topLinePunct w:val="0"/>
        <w:autoSpaceDE/>
        <w:autoSpaceDN/>
        <w:bidi w:val="0"/>
        <w:adjustRightInd/>
        <w:snapToGrid/>
        <w:spacing w:line="0" w:lineRule="atLeast"/>
        <w:textAlignment w:val="auto"/>
        <w:rPr>
          <w:rFonts w:hint="eastAsia"/>
          <w:b w:val="0"/>
          <w:bCs w:val="0"/>
        </w:rPr>
      </w:pPr>
      <w:r>
        <w:rPr>
          <w:rFonts w:hint="default"/>
          <w:b w:val="0"/>
          <w:bCs w:val="0"/>
        </w:rPr>
        <w:t>成员函数尽量短小简单</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成员函数尽量短小、凝练。如果函数超过</w:t>
      </w:r>
      <w:r>
        <w:rPr>
          <w:b/>
          <w:bCs/>
          <w:color w:val="00B0F0"/>
          <w:szCs w:val="28"/>
        </w:rPr>
        <w:t>40</w:t>
      </w:r>
      <w:r>
        <w:rPr>
          <w:szCs w:val="28"/>
        </w:rPr>
        <w:t>行</w:t>
      </w:r>
      <w:r>
        <w:rPr>
          <w:rFonts w:hint="eastAsia"/>
          <w:szCs w:val="28"/>
        </w:rPr>
        <w:t>(这个</w:t>
      </w:r>
      <w:r>
        <w:rPr>
          <w:szCs w:val="28"/>
        </w:rPr>
        <w:t>行数保证</w:t>
      </w:r>
      <w:r>
        <w:rPr>
          <w:rFonts w:hint="eastAsia"/>
          <w:szCs w:val="28"/>
        </w:rPr>
        <w:t>了</w:t>
      </w:r>
      <w:r>
        <w:rPr>
          <w:szCs w:val="28"/>
        </w:rPr>
        <w:t>正常分辨率</w:t>
      </w:r>
      <w:r>
        <w:rPr>
          <w:rFonts w:hint="default"/>
          <w:szCs w:val="28"/>
          <w:lang w:eastAsia="zh-CN"/>
        </w:rPr>
        <w:t>和字体大小</w:t>
      </w:r>
      <w:r>
        <w:rPr>
          <w:szCs w:val="28"/>
        </w:rPr>
        <w:t>下</w:t>
      </w:r>
      <w:r>
        <w:rPr>
          <w:rFonts w:hint="eastAsia"/>
          <w:szCs w:val="28"/>
        </w:rPr>
        <w:t>一</w:t>
      </w:r>
      <w:r>
        <w:rPr>
          <w:szCs w:val="28"/>
        </w:rPr>
        <w:t>屏代码能够显示的行数</w:t>
      </w:r>
      <w:r>
        <w:rPr>
          <w:rFonts w:hint="eastAsia"/>
          <w:szCs w:val="28"/>
        </w:rPr>
        <w:t>)</w:t>
      </w:r>
      <w:r>
        <w:rPr>
          <w:szCs w:val="28"/>
        </w:rPr>
        <w:t>，就应该考虑在不影响程序结构的情况下将其分割一下。函数越短小、简单，就越便于他人阅读和修改代码。</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/*计算体积</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函数中包括了计算面积、高和体积三部分。这个函数是个长函数，包括了计算面积和计算高两部分，总共代码超过了40行，显示器屏幕已不能完整显示完全代码*/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calcPadVolume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eastAsia="zh-CN"/>
        </w:rPr>
        <w:t>考虑到计算体积主体在于计算</w:t>
      </w:r>
      <w:r>
        <w:rPr>
          <w:rFonts w:hint="eastAsia"/>
          <w:szCs w:val="28"/>
          <w:lang w:val="en-US" w:eastAsia="zh-CN"/>
        </w:rPr>
        <w:t>面积和高，可以将这两部分分别封装成函数，通过调用函数来避免代码过长，同时也更容易理解。</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shd w:val="clear" w:color="FFFFFF" w:fill="D9D9D9"/>
        </w:rPr>
      </w:pPr>
      <w:r>
        <w:rPr>
          <w:rFonts w:hint="eastAsia"/>
          <w:shd w:val="clear" w:color="FFFFFF" w:fill="D9D9D9"/>
          <w:lang w:eastAsia="zh-CN"/>
        </w:rPr>
        <w:t>正确</w:t>
      </w:r>
      <w:r>
        <w:rPr>
          <w:rFonts w:hint="eastAsia"/>
          <w:shd w:val="clear" w:color="FFFFFF" w:fill="D9D9D9"/>
        </w:rPr>
        <w:t>案例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/*把原先1个函数的代码拆解成了3个函数，然后这里只有3行调用了，这样看起来</w:t>
      </w:r>
      <w:r>
        <w:rPr>
          <w:rFonts w:hint="default"/>
          <w:color w:val="00B050"/>
          <w:szCs w:val="28"/>
          <w:lang w:eastAsia="zh-CN"/>
        </w:rPr>
        <w:t>更简洁</w:t>
      </w:r>
      <w:r>
        <w:rPr>
          <w:rFonts w:hint="eastAsia"/>
          <w:color w:val="00B050"/>
          <w:szCs w:val="28"/>
          <w:lang w:val="en-US" w:eastAsia="zh-CN"/>
        </w:rPr>
        <w:t>，而且拆解的函数之间还可以灵活组合</w:t>
      </w:r>
      <w:r>
        <w:rPr>
          <w:rFonts w:hint="default"/>
          <w:color w:val="00B050"/>
          <w:szCs w:val="28"/>
          <w:lang w:eastAsia="zh-CN"/>
        </w:rPr>
        <w:t>以供其它地方调用，</w:t>
      </w:r>
      <w:r>
        <w:rPr>
          <w:rFonts w:hint="eastAsia"/>
          <w:color w:val="00B050"/>
          <w:szCs w:val="28"/>
          <w:lang w:val="en-US" w:eastAsia="zh-CN"/>
        </w:rPr>
        <w:t>降低了耦合度*/</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double calcPadVolume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//1.计算面积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rPr>
      </w:pPr>
      <w:r>
        <w:t>double area=</w:t>
      </w:r>
      <w:r>
        <w:rPr>
          <w:b/>
          <w:bCs/>
          <w:color w:val="00B0F0"/>
        </w:rPr>
        <w:t>calcPadArea</w:t>
      </w: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//2.计算高</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 xml:space="preserve">double height = </w:t>
      </w:r>
      <w:r>
        <w:rPr>
          <w:b/>
          <w:bCs/>
          <w:color w:val="00B0F0"/>
        </w:rPr>
        <w:t>calcPadHeight</w:t>
      </w:r>
      <w: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rFonts w:hint="eastAsia"/>
          <w:color w:val="00B050"/>
          <w:szCs w:val="28"/>
          <w:lang w:val="en-US" w:eastAsia="zh-CN"/>
        </w:rPr>
        <w:t>//3.计算体积</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return area*height;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hd w:val="clear" w:color="FFFFFF" w:fill="D9D9D9"/>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pPr>
      <w:bookmarkStart w:id="805" w:name="_Toc96043217"/>
      <w:bookmarkStart w:id="806" w:name="_Toc1160783815"/>
      <w:bookmarkStart w:id="807" w:name="_Toc1103411333"/>
      <w:bookmarkStart w:id="808" w:name="_Toc1033506451"/>
      <w:bookmarkStart w:id="809" w:name="_Toc968430825"/>
      <w:bookmarkStart w:id="810" w:name="_Toc465955313"/>
      <w:bookmarkStart w:id="811" w:name="_Toc551433545"/>
      <w:bookmarkStart w:id="812" w:name="_Toc1778030827"/>
      <w:bookmarkStart w:id="813" w:name="_Toc1961048855"/>
      <w:bookmarkStart w:id="814" w:name="_Toc551908218"/>
      <w:bookmarkStart w:id="815" w:name="_Toc2041754335"/>
      <w:bookmarkStart w:id="816" w:name="_Toc219707479"/>
      <w:bookmarkStart w:id="817" w:name="_Toc2075884552"/>
      <w:bookmarkStart w:id="818" w:name="_Toc365909573"/>
      <w:bookmarkStart w:id="819" w:name="_Toc465119005"/>
      <w:bookmarkStart w:id="820" w:name="_Toc32568"/>
      <w:bookmarkStart w:id="821" w:name="_Toc329014251"/>
      <w:bookmarkStart w:id="822" w:name="_Toc1719111228"/>
      <w:bookmarkStart w:id="823" w:name="_Toc401514466"/>
      <w:bookmarkStart w:id="824" w:name="_Toc364023924"/>
      <w:r>
        <w:t>何时使用多重继承</w:t>
      </w:r>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eastAsia="zh-CN"/>
        </w:rPr>
      </w:pPr>
      <w:r>
        <w:t>C++</w:t>
      </w:r>
      <w:r>
        <w:rPr>
          <w:rFonts w:hint="eastAsia"/>
        </w:rPr>
        <w:t>支持多重继承</w:t>
      </w:r>
      <w:r>
        <w:t>，</w:t>
      </w:r>
      <w:r>
        <w:rPr>
          <w:rFonts w:hint="eastAsia"/>
        </w:rPr>
        <w:t>但</w:t>
      </w:r>
      <w:r>
        <w:t>多重继承会带来理解上的混乱，</w:t>
      </w:r>
      <w:r>
        <w:rPr>
          <w:rFonts w:hint="eastAsia"/>
        </w:rPr>
        <w:t>破坏</w:t>
      </w:r>
      <w:r>
        <w:t>单一性</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bookmarkStart w:id="825" w:name="OLE_LINK142"/>
      <w:bookmarkStart w:id="826" w:name="OLE_LINK140"/>
      <w:bookmarkStart w:id="827" w:name="OLE_LINK141"/>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声明一个Sofa的基类，可以坐，可以清洁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Sofa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sit();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一个Bed的基类，可以睡觉，可以清洁</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Bed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t>sleep</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clean();</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pct10" w:color="auto" w:fill="FFFFFF"/>
          <w:vertAlign w:val="baseline"/>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声明一个SofaBed</w:t>
      </w:r>
      <w:r>
        <w:rPr>
          <w:rFonts w:hint="default"/>
          <w:color w:val="00B050"/>
          <w:szCs w:val="28"/>
          <w:lang w:eastAsia="zh-CN"/>
        </w:rPr>
        <w:t>派生类</w:t>
      </w:r>
      <w:r>
        <w:rPr>
          <w:rFonts w:hint="eastAsia"/>
          <w:color w:val="00B050"/>
          <w:szCs w:val="28"/>
          <w:lang w:val="en-US" w:eastAsia="zh-CN"/>
        </w:rPr>
        <w:t>，需要同时具备sleep和sit的功能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SofaBed:public </w:t>
      </w:r>
      <w:r>
        <w:rPr>
          <w:color w:val="00B0F0"/>
          <w:szCs w:val="28"/>
        </w:rPr>
        <w:t>Sofa</w:t>
      </w:r>
      <w:r>
        <w:rPr>
          <w:szCs w:val="28"/>
        </w:rPr>
        <w:t xml:space="preserve">,public </w:t>
      </w:r>
      <w:r>
        <w:rPr>
          <w:color w:val="00B0F0"/>
          <w:szCs w:val="28"/>
        </w:rPr>
        <w:t>Bed</w:t>
      </w:r>
      <w:r>
        <w:rPr>
          <w:szCs w:val="28"/>
        </w:rPr>
        <w:t xml:space="preserve">            </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bookmarkEnd w:id="825"/>
    <w:bookmarkEnd w:id="826"/>
    <w:bookmarkEnd w:id="827"/>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例子</w:t>
      </w:r>
      <w:r>
        <w:t>中同时继承了Sofa和Bed，这不仅仅是不好理解的问题，当调用到SofaBed的clean方法会</w:t>
      </w:r>
      <w:r>
        <w:rPr>
          <w:rFonts w:hint="eastAsia"/>
        </w:rPr>
        <w:t>造成</w:t>
      </w:r>
      <w:r>
        <w:t>不明确的调用。除非</w:t>
      </w:r>
      <w:r>
        <w:rPr>
          <w:rFonts w:hint="eastAsia"/>
        </w:rPr>
        <w:t>显</w:t>
      </w:r>
      <w:r>
        <w:t>式指定</w:t>
      </w:r>
      <w:r>
        <w:rPr>
          <w:rFonts w:hint="eastAsia"/>
        </w:rPr>
        <w:t>类型</w:t>
      </w:r>
      <w:r>
        <w:t>调用，这又</w:t>
      </w:r>
      <w:r>
        <w:rPr>
          <w:rFonts w:hint="eastAsia"/>
        </w:rPr>
        <w:t>牺牲</w:t>
      </w:r>
      <w:r>
        <w:t>了多态性。</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eastAsia="华文楷体"/>
          <w:lang w:eastAsia="zh-CN"/>
        </w:rPr>
      </w:pPr>
      <w:r>
        <w:rPr>
          <w:rFonts w:hint="default"/>
          <w:lang w:eastAsia="zh-CN"/>
        </w:rPr>
        <w:t>另外一种由</w:t>
      </w:r>
      <w:r>
        <w:rPr>
          <w:rFonts w:hint="eastAsia"/>
          <w:lang w:eastAsia="zh-CN"/>
        </w:rPr>
        <w:t>多重继承</w:t>
      </w:r>
      <w:r>
        <w:rPr>
          <w:rFonts w:hint="default"/>
          <w:lang w:eastAsia="zh-CN"/>
        </w:rPr>
        <w:t>产生的</w:t>
      </w:r>
      <w:r>
        <w:rPr>
          <w:rFonts w:hint="eastAsia"/>
          <w:lang w:eastAsia="zh-CN"/>
        </w:rPr>
        <w:t>典型问题是“死亡之钻</w:t>
      </w:r>
      <w:r>
        <w:rPr>
          <w:rFonts w:hint="eastAsia"/>
          <w:lang w:val="en-US" w:eastAsia="zh-CN"/>
        </w:rPr>
        <w:t>(</w:t>
      </w:r>
      <w:r>
        <w:rPr>
          <w:rFonts w:hint="eastAsia"/>
        </w:rPr>
        <w:t>DOD</w:t>
      </w:r>
      <w:r>
        <w:rPr>
          <w:rFonts w:hint="eastAsia"/>
          <w:lang w:val="en-US" w:eastAsia="zh-CN"/>
        </w:rPr>
        <w:t>)”</w:t>
      </w:r>
      <w:r>
        <w:rPr>
          <w:rFonts w:hint="default"/>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rPr>
        <w:t>错误案例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一个基类Animal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const int</w:t>
      </w:r>
      <w:r>
        <w:rPr>
          <w:rFonts w:hint="eastAsia"/>
          <w:szCs w:val="28"/>
          <w:lang w:val="en-US" w:eastAsia="zh-CN"/>
        </w:rPr>
        <w:t xml:space="preserve"> </w:t>
      </w:r>
      <w:r>
        <w:rPr>
          <w:szCs w:val="28"/>
        </w:rPr>
        <w:t>weight()</w:t>
      </w:r>
      <w:r>
        <w:rPr>
          <w:rFonts w:hint="eastAsia"/>
          <w:szCs w:val="28"/>
          <w:lang w:val="en-US" w:eastAsia="zh-CN"/>
        </w:rPr>
        <w:t xml:space="preserve"> </w:t>
      </w:r>
      <w:r>
        <w:rPr>
          <w:szCs w:val="28"/>
        </w:rPr>
        <w:t>const{return</w:t>
      </w:r>
      <w:r>
        <w:rPr>
          <w:rFonts w:hint="eastAsia"/>
          <w:szCs w:val="28"/>
          <w:lang w:val="en-US" w:eastAsia="zh-CN"/>
        </w:rPr>
        <w:t xml:space="preserve"> </w:t>
      </w:r>
      <w:r>
        <w:rPr>
          <w:szCs w:val="28"/>
        </w:rPr>
        <w:t>weight;};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lang w:val="en-US" w:eastAsia="zh-CN"/>
        </w:rPr>
        <w:t>i</w:t>
      </w:r>
      <w:r>
        <w:rPr>
          <w:szCs w:val="28"/>
        </w:rPr>
        <w:t>nt</w:t>
      </w:r>
      <w:r>
        <w:rPr>
          <w:rFonts w:hint="eastAsia"/>
          <w:szCs w:val="28"/>
          <w:lang w:val="en-US" w:eastAsia="zh-CN"/>
        </w:rPr>
        <w:t xml:space="preserve"> </w:t>
      </w:r>
      <w:r>
        <w:rPr>
          <w:szCs w:val="28"/>
        </w:rPr>
        <w:t>m_weight;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rPr>
          <w:rFonts w:ascii="Consolas" w:hAnsi="Consolas" w:eastAsia="宋体" w:cs="宋体"/>
          <w:color w:val="5C5C5C"/>
          <w:sz w:val="18"/>
          <w:szCs w:val="1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Tiger和Lion都继承于Animal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Tiger:</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Lion</w:t>
      </w:r>
      <w:r>
        <w:rPr>
          <w:rFonts w:hint="eastAsia"/>
          <w:szCs w:val="28"/>
          <w:lang w:val="en-US" w:eastAsia="zh-CN"/>
        </w:rPr>
        <w:t xml:space="preserve"> </w:t>
      </w:r>
      <w:r>
        <w:rPr>
          <w:szCs w:val="28"/>
        </w:rPr>
        <w:t>:</w:t>
      </w:r>
      <w:r>
        <w:rPr>
          <w:rFonts w:hint="eastAsia"/>
          <w:szCs w:val="28"/>
          <w:lang w:val="en-US" w:eastAsia="zh-CN"/>
        </w:rPr>
        <w:t xml:space="preserve"> </w:t>
      </w:r>
      <w:r>
        <w:rPr>
          <w:szCs w:val="28"/>
        </w:rPr>
        <w:t>public</w:t>
      </w:r>
      <w:r>
        <w:rPr>
          <w:rFonts w:hint="eastAsia"/>
          <w:szCs w:val="28"/>
          <w:lang w:val="en-US" w:eastAsia="zh-CN"/>
        </w:rPr>
        <w:t xml:space="preserve"> </w:t>
      </w:r>
      <w:r>
        <w:rPr>
          <w:szCs w:val="28"/>
        </w:rPr>
        <w:t>Animal</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Class</w:t>
      </w:r>
      <w:r>
        <w:rPr>
          <w:rFonts w:hint="eastAsia"/>
          <w:szCs w:val="28"/>
          <w:lang w:val="en-US" w:eastAsia="zh-CN"/>
        </w:rPr>
        <w:t xml:space="preserve"> </w:t>
      </w:r>
      <w:r>
        <w:rPr>
          <w:szCs w:val="28"/>
        </w:rPr>
        <w:t>Liger:public</w:t>
      </w:r>
      <w:r>
        <w:rPr>
          <w:rFonts w:hint="eastAsia"/>
          <w:szCs w:val="28"/>
          <w:lang w:val="en-US" w:eastAsia="zh-CN"/>
        </w:rPr>
        <w:t xml:space="preserve"> </w:t>
      </w:r>
      <w:r>
        <w:rPr>
          <w:color w:val="00B0F0"/>
          <w:szCs w:val="28"/>
        </w:rPr>
        <w:t>Tiger</w:t>
      </w:r>
      <w:r>
        <w:rPr>
          <w:szCs w:val="28"/>
        </w:rPr>
        <w:t>,public</w:t>
      </w:r>
      <w:r>
        <w:rPr>
          <w:rFonts w:hint="eastAsia"/>
          <w:szCs w:val="28"/>
          <w:lang w:val="en-US" w:eastAsia="zh-CN"/>
        </w:rPr>
        <w:t xml:space="preserve"> </w:t>
      </w:r>
      <w:r>
        <w:rPr>
          <w:color w:val="00B0F0"/>
          <w:szCs w:val="28"/>
        </w:rPr>
        <w:t>Lion</w:t>
      </w:r>
      <w:r>
        <w:rPr>
          <w:szCs w:val="28"/>
        </w:rPr>
        <w:t>{</w:t>
      </w:r>
      <w:r>
        <w:rPr>
          <w:rFonts w:hint="eastAsia"/>
          <w:szCs w:val="28"/>
          <w:lang w:val="en-US" w:eastAsia="zh-CN"/>
        </w:rPr>
        <w:t xml:space="preserve"> </w:t>
      </w:r>
      <w:r>
        <w:rPr>
          <w:szCs w:val="28"/>
        </w:rPr>
        <w:t>...</w:t>
      </w:r>
      <w:r>
        <w:rPr>
          <w:rFonts w:hint="eastAsia"/>
          <w:szCs w:val="28"/>
          <w:lang w:val="en-US" w:eastAsia="zh-CN"/>
        </w:rPr>
        <w:t xml:space="preserve">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宋体" w:hAnsi="宋体" w:eastAsia="宋体" w:cs="宋体"/>
          <w:sz w:val="24"/>
          <w:szCs w:val="24"/>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Liger继承于Tiger和Lion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Liger liger;</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 xml:space="preserve">编译错误，下面的代码不会被任何C++编译器通过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color w:val="00B0F0"/>
          <w:szCs w:val="28"/>
        </w:rPr>
        <w:t xml:space="preserve">int weight = lg. weight ();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hd w:val="clear" w:color="auto" w:fill="auto"/>
          <w:lang w:eastAsia="zh-CN"/>
        </w:rPr>
      </w:pPr>
      <w:r>
        <w:rPr>
          <w:rFonts w:hint="default"/>
          <w:shd w:val="clear" w:color="auto" w:fill="auto"/>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t>Liger多重继承了Tiger和Lion类，因此Liger类会有两份Animal类的成员（数据和方法），Liger对象" liger "会包含Animal两个子对象</w:t>
      </w:r>
      <w:r>
        <w:rPr>
          <w:rFonts w:hint="eastAsia"/>
        </w:rPr>
        <w:t>。</w:t>
      </w:r>
      <w:r>
        <w:t>编译器并不知道是调用Tiger类的weight ()还是调用Lion类的weight ()。所以，调用weight方法是不明确的，因此不能通过编译</w:t>
      </w:r>
      <w:r>
        <w:rPr>
          <w:rFonts w:hint="eastAsia"/>
        </w:rPr>
        <w:t>。</w:t>
      </w:r>
      <w:r>
        <w:t>虽然</w:t>
      </w:r>
      <w:r>
        <w:rPr>
          <w:rFonts w:hint="eastAsia"/>
        </w:rPr>
        <w:t>该</w:t>
      </w:r>
      <w:r>
        <w:t>问题可以用virtual继承的方式解决，但是公司不推荐使用这种方式，所以</w:t>
      </w:r>
      <w:r>
        <w:rPr>
          <w:rFonts w:hint="eastAsia"/>
        </w:rPr>
        <w:t>请务必牢记通常情况下禁止</w:t>
      </w:r>
      <w:r>
        <w:t>使用多重继承。</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当然如果只是作为继承接口抽象类的多重继承，那么允许</w:t>
      </w:r>
      <w:r>
        <w:t>继承一个实体类，</w:t>
      </w:r>
      <w:r>
        <w:rPr>
          <w:rFonts w:hint="eastAsia"/>
        </w:rPr>
        <w:t>其余</w:t>
      </w:r>
      <w:r>
        <w:t>都</w:t>
      </w:r>
      <w:r>
        <w:rPr>
          <w:rFonts w:hint="eastAsia"/>
        </w:rPr>
        <w:t>必须继承的是接口抽象类</w:t>
      </w:r>
      <w:r>
        <w:rPr>
          <w:rFonts w:hint="eastAsia"/>
          <w:lang w:eastAsia="zh-CN"/>
        </w:rPr>
        <w:t>，此作为可以多重继承的特例</w:t>
      </w:r>
      <w: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特例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声明一个ISitable、ISleepable和ICleanable的接口抽象类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virtual </w:t>
      </w:r>
      <w:r>
        <w:rPr>
          <w:szCs w:val="28"/>
        </w:rPr>
        <w:t xml:space="preserve">void sit()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ISleepable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sleep()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w:t>
      </w:r>
      <w: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virtual</w:t>
      </w:r>
      <w:r>
        <w:rPr>
          <w:szCs w:val="28"/>
        </w:rPr>
        <w:t xml:space="preserve"> void clean() </w:t>
      </w:r>
      <w:r>
        <w:rPr>
          <w:color w:val="00B0F0"/>
          <w:szCs w:val="28"/>
        </w:rPr>
        <w:t>= 0</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lang w:val="en-US" w:eastAsia="zh-CN"/>
        </w:rPr>
        <w:t>声明Sofa和Bed的实体基类</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 </w:t>
      </w:r>
      <w:r>
        <w:rPr>
          <w:color w:val="00B0F0"/>
          <w:szCs w:val="28"/>
        </w:rPr>
        <w:t>ISitable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Bed: </w:t>
      </w:r>
      <w:r>
        <w:rPr>
          <w:color w:val="00B0F0"/>
          <w:szCs w:val="28"/>
        </w:rPr>
        <w:t>ISleepable</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lang w:val="en-US" w:eastAsia="zh-CN"/>
        </w:rPr>
      </w:pPr>
      <w:r>
        <w:rPr>
          <w:rFonts w:hint="eastAsia"/>
          <w:color w:val="00B050"/>
          <w:szCs w:val="28"/>
          <w:lang w:val="en-US" w:eastAsia="zh-CN"/>
        </w:rPr>
        <w:t>/</w:t>
      </w:r>
      <w:r>
        <w:rPr>
          <w:rFonts w:hint="default"/>
          <w:color w:val="00B050"/>
          <w:szCs w:val="28"/>
          <w:lang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下面三种继承方式都可以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ISitable</w:t>
      </w:r>
      <w:r>
        <w:rPr>
          <w:szCs w:val="28"/>
        </w:rPr>
        <w:t xml:space="preserve">, public </w:t>
      </w:r>
      <w:r>
        <w:rPr>
          <w:color w:val="00B0F0"/>
          <w:szCs w:val="28"/>
        </w:rPr>
        <w:t>ISleepable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class SofaBed: public </w:t>
      </w:r>
      <w:r>
        <w:rPr>
          <w:color w:val="00B0F0"/>
          <w:szCs w:val="28"/>
        </w:rPr>
        <w:t>Sofa</w:t>
      </w:r>
      <w:r>
        <w:rPr>
          <w:szCs w:val="28"/>
        </w:rPr>
        <w:t xml:space="preserve">, public </w:t>
      </w:r>
      <w:r>
        <w:rPr>
          <w:color w:val="00B0F0"/>
          <w:szCs w:val="28"/>
        </w:rPr>
        <w:t>ISleepable</w:t>
      </w:r>
      <w:r>
        <w:rPr>
          <w:rFonts w:hint="eastAsia"/>
          <w:szCs w:val="28"/>
        </w:rPr>
        <w:t>,</w:t>
      </w:r>
      <w:r>
        <w:rPr>
          <w:rFonts w:hint="default"/>
          <w:szCs w:val="28"/>
        </w:rPr>
        <w:t xml:space="preserve"> </w:t>
      </w:r>
      <w:r>
        <w:rPr>
          <w:szCs w:val="28"/>
        </w:rPr>
        <w:t xml:space="preserve">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clear" w:color="FFFFFF" w:fill="D9D9D9"/>
        </w:rPr>
      </w:pPr>
      <w:r>
        <w:rPr>
          <w:szCs w:val="28"/>
        </w:rPr>
        <w:t xml:space="preserve">class SofaBed: public </w:t>
      </w:r>
      <w:r>
        <w:rPr>
          <w:color w:val="00B0F0"/>
          <w:szCs w:val="28"/>
        </w:rPr>
        <w:t>Bed</w:t>
      </w:r>
      <w:r>
        <w:rPr>
          <w:szCs w:val="28"/>
        </w:rPr>
        <w:t xml:space="preserve">, public </w:t>
      </w:r>
      <w:r>
        <w:rPr>
          <w:color w:val="00B0F0"/>
          <w:szCs w:val="28"/>
        </w:rPr>
        <w:t>ISitable</w:t>
      </w:r>
      <w:r>
        <w:rPr>
          <w:szCs w:val="28"/>
        </w:rPr>
        <w:t xml:space="preserve">, public </w:t>
      </w:r>
      <w:r>
        <w:rPr>
          <w:color w:val="00B0F0"/>
          <w:szCs w:val="28"/>
        </w:rPr>
        <w:t>ICleanable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pPr>
      <w:bookmarkStart w:id="828" w:name="_Toc1212751787"/>
      <w:bookmarkStart w:id="829" w:name="_Toc920392837"/>
      <w:bookmarkStart w:id="830" w:name="_Toc1158002555"/>
      <w:bookmarkStart w:id="831" w:name="_Toc1096276152"/>
      <w:bookmarkStart w:id="832" w:name="_Toc115444778"/>
      <w:bookmarkStart w:id="833" w:name="_Toc1938125200"/>
      <w:bookmarkStart w:id="834" w:name="_Toc232227039"/>
      <w:bookmarkStart w:id="835" w:name="_Toc1092496280"/>
      <w:bookmarkStart w:id="836" w:name="_Toc278942921"/>
      <w:bookmarkStart w:id="837" w:name="_Toc1279155159"/>
      <w:bookmarkStart w:id="838" w:name="_Toc1797141822"/>
      <w:bookmarkStart w:id="839" w:name="_Toc1980940731"/>
      <w:bookmarkStart w:id="840" w:name="_Toc250186488"/>
      <w:bookmarkStart w:id="841" w:name="_Toc1855061748"/>
      <w:bookmarkStart w:id="842" w:name="_Toc2057468017"/>
      <w:bookmarkStart w:id="843" w:name="_Toc9626"/>
      <w:bookmarkStart w:id="844" w:name="_Toc1807608682"/>
      <w:bookmarkStart w:id="845" w:name="_Toc465119006"/>
      <w:bookmarkStart w:id="846" w:name="_Toc465955314"/>
      <w:bookmarkStart w:id="847" w:name="_Toc716580840"/>
      <w:r>
        <w:rPr>
          <w:rFonts w:hint="eastAsia"/>
        </w:rPr>
        <w:t>优先使用组合代替继承</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在</w:t>
      </w:r>
      <w:r>
        <w:rPr>
          <w:szCs w:val="28"/>
        </w:rPr>
        <w:t>类的关系中，继承属于强</w:t>
      </w:r>
      <w:r>
        <w:rPr>
          <w:rFonts w:hint="eastAsia"/>
          <w:szCs w:val="28"/>
        </w:rPr>
        <w:t>关系</w:t>
      </w:r>
      <w:r>
        <w:rPr>
          <w:szCs w:val="28"/>
        </w:rPr>
        <w:t>，耦合度最高，在设计类的时候，应该先考虑组合，其次</w:t>
      </w:r>
      <w:r>
        <w:rPr>
          <w:rFonts w:hint="eastAsia"/>
          <w:szCs w:val="28"/>
        </w:rPr>
        <w:t>才是</w:t>
      </w:r>
      <w:r>
        <w:rPr>
          <w:szCs w:val="28"/>
        </w:rPr>
        <w:t>继承。</w:t>
      </w:r>
    </w:p>
    <w:p>
      <w:pPr>
        <w:pStyle w:val="53"/>
        <w:keepNext w:val="0"/>
        <w:keepLines w:val="0"/>
        <w:pageBreakBefore w:val="0"/>
        <w:widowControl/>
        <w:numPr>
          <w:ilvl w:val="0"/>
          <w:numId w:val="47"/>
        </w:numPr>
        <w:kinsoku/>
        <w:wordWrap/>
        <w:overflowPunct/>
        <w:topLinePunct w:val="0"/>
        <w:autoSpaceDE/>
        <w:autoSpaceDN/>
        <w:bidi w:val="0"/>
        <w:adjustRightInd/>
        <w:snapToGrid/>
        <w:spacing w:line="0" w:lineRule="atLeast"/>
        <w:ind w:right="0" w:rightChars="0" w:hanging="420"/>
        <w:jc w:val="left"/>
        <w:textAlignment w:val="auto"/>
        <w:rPr>
          <w:szCs w:val="28"/>
        </w:rPr>
      </w:pPr>
      <w:r>
        <w:rPr>
          <w:szCs w:val="28"/>
        </w:rPr>
        <w:t>继承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1" w:firstLineChars="0"/>
        <w:jc w:val="left"/>
        <w:textAlignment w:val="auto"/>
        <w:outlineLvl w:val="9"/>
        <w:rPr>
          <w:szCs w:val="28"/>
        </w:rPr>
      </w:pPr>
      <w:r>
        <w:rPr>
          <w:rFonts w:hint="eastAsia"/>
          <w:szCs w:val="28"/>
          <w:lang w:eastAsia="zh-CN"/>
        </w:rPr>
        <w:t>继承</w:t>
      </w:r>
      <w:r>
        <w:rPr>
          <w:szCs w:val="28"/>
        </w:rPr>
        <w:t>在逻辑</w:t>
      </w:r>
      <w:r>
        <w:rPr>
          <w:rFonts w:hint="eastAsia"/>
          <w:szCs w:val="28"/>
          <w:lang w:eastAsia="zh-CN"/>
        </w:rPr>
        <w:t>表示</w:t>
      </w:r>
      <w:r>
        <w:rPr>
          <w:szCs w:val="28"/>
        </w:rPr>
        <w:t>Is-A的关系。关系上有明显的属于关系，一旦</w:t>
      </w:r>
      <w:r>
        <w:rPr>
          <w:rFonts w:hint="eastAsia"/>
          <w:szCs w:val="28"/>
          <w:lang w:eastAsia="zh-CN"/>
        </w:rPr>
        <w:t>基类</w:t>
      </w:r>
      <w:r>
        <w:rPr>
          <w:szCs w:val="28"/>
        </w:rPr>
        <w:t>发生变化，</w:t>
      </w:r>
      <w:r>
        <w:rPr>
          <w:rFonts w:hint="eastAsia"/>
          <w:szCs w:val="28"/>
          <w:lang w:eastAsia="zh-CN"/>
        </w:rPr>
        <w:t>派生类</w:t>
      </w:r>
      <w:r>
        <w:rPr>
          <w:szCs w:val="28"/>
        </w:rPr>
        <w:t>也发生变化，</w:t>
      </w:r>
      <w:r>
        <w:rPr>
          <w:rFonts w:hint="eastAsia"/>
          <w:szCs w:val="28"/>
          <w:lang w:eastAsia="zh-CN"/>
        </w:rPr>
        <w:t>派生类</w:t>
      </w:r>
      <w:r>
        <w:rPr>
          <w:szCs w:val="28"/>
        </w:rPr>
        <w:t>无法脱离</w:t>
      </w:r>
      <w:r>
        <w:rPr>
          <w:rFonts w:hint="eastAsia"/>
          <w:szCs w:val="28"/>
          <w:lang w:eastAsia="zh-CN"/>
        </w:rPr>
        <w:t>基类</w:t>
      </w:r>
      <w:r>
        <w:rPr>
          <w:szCs w:val="28"/>
        </w:rPr>
        <w:t xml:space="preserve">存在。 </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shd w:val="clear" w:color="FFFFFF" w:fill="D9D9D9"/>
        </w:rPr>
      </w:pPr>
      <w:r>
        <w:rPr>
          <w:shd w:val="clear" w:color="FFFFFF" w:fill="D9D9D9"/>
        </w:rPr>
        <w:t>举例</w:t>
      </w:r>
      <w:r>
        <w:rPr>
          <w:rFonts w:hint="eastAsia"/>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color w:val="00B050"/>
          <w:lang w:eastAsia="zh-CN"/>
        </w:rPr>
      </w:pPr>
      <w:r>
        <w:rPr>
          <w:rFonts w:hint="eastAsia"/>
          <w:color w:val="00B050"/>
          <w:lang w:val="en-US" w:eastAsia="zh-CN"/>
        </w:rPr>
        <w:t>/*</w:t>
      </w:r>
      <w:r>
        <w:rPr>
          <w:color w:val="00B050"/>
        </w:rPr>
        <w:t>Human有年龄</w:t>
      </w:r>
      <w:r>
        <w:rPr>
          <w:rFonts w:hint="eastAsia"/>
          <w:color w:val="00B050"/>
        </w:rPr>
        <w:t>、</w:t>
      </w:r>
      <w:r>
        <w:rPr>
          <w:color w:val="00B050"/>
        </w:rPr>
        <w:t>身高</w:t>
      </w:r>
      <w:r>
        <w:rPr>
          <w:rFonts w:hint="eastAsia"/>
          <w:color w:val="00B050"/>
        </w:rPr>
        <w:t>、</w:t>
      </w:r>
      <w:r>
        <w:rPr>
          <w:color w:val="00B050"/>
        </w:rPr>
        <w:t>体重等</w:t>
      </w:r>
      <w:r>
        <w:rPr>
          <w:rFonts w:hint="eastAsia"/>
          <w:color w:val="00B050"/>
        </w:rPr>
        <w:t>，T</w:t>
      </w:r>
      <w:r>
        <w:rPr>
          <w:color w:val="00B050"/>
        </w:rPr>
        <w:t>eacher和</w:t>
      </w:r>
      <w:r>
        <w:rPr>
          <w:rFonts w:hint="eastAsia"/>
          <w:color w:val="00B050"/>
        </w:rPr>
        <w:t>Student</w:t>
      </w:r>
      <w:r>
        <w:rPr>
          <w:color w:val="00B050"/>
        </w:rPr>
        <w:t>也</w:t>
      </w:r>
      <w:r>
        <w:rPr>
          <w:rFonts w:hint="eastAsia"/>
          <w:color w:val="00B050"/>
          <w:lang w:eastAsia="zh-CN"/>
        </w:rPr>
        <w:t>具有，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color w:val="00B050"/>
        </w:rPr>
      </w:pPr>
      <w:r>
        <w:rPr>
          <w:rFonts w:hint="eastAsia"/>
          <w:color w:val="00B050"/>
          <w:lang w:eastAsia="zh-CN"/>
        </w:rPr>
        <w:t>两者都属于</w:t>
      </w:r>
      <w:r>
        <w:rPr>
          <w:rFonts w:hint="eastAsia"/>
          <w:color w:val="00B050"/>
          <w:lang w:val="en-US" w:eastAsia="zh-CN"/>
        </w:rPr>
        <w:t>Human，适合使用继承*/</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IHuman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age(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1080" w:firstLineChars="0"/>
        <w:jc w:val="left"/>
        <w:textAlignment w:val="auto"/>
        <w:rPr>
          <w:szCs w:val="28"/>
        </w:rPr>
      </w:pPr>
      <w:r>
        <w:rPr>
          <w:szCs w:val="28"/>
        </w:rPr>
        <w:t>virtual int height(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virtual int weight( ) const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m_age{0};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rPr>
          <w:szCs w:val="28"/>
        </w:rPr>
      </w:pPr>
      <w:r>
        <w:rPr>
          <w:szCs w:val="28"/>
        </w:rPr>
        <w:t>int m_weight{0};</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szCs w:val="28"/>
        </w:rPr>
      </w:pPr>
      <w:r>
        <w:rPr>
          <w:szCs w:val="28"/>
        </w:rPr>
        <w:t>class Student : public IHuman</w:t>
      </w:r>
      <w:r>
        <w:rPr>
          <w:rFonts w:hint="eastAsia"/>
          <w:szCs w:val="28"/>
        </w:rPr>
        <w:t xml:space="preserve"> </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shd w:val="clear" w:color="FFFFFF" w:fill="D9D9D9"/>
        </w:rPr>
      </w:pPr>
      <w:r>
        <w:rPr>
          <w:rFonts w:hint="eastAsia"/>
          <w:szCs w:val="28"/>
        </w:rPr>
        <w:t>c</w:t>
      </w:r>
      <w:r>
        <w:rPr>
          <w:szCs w:val="28"/>
        </w:rPr>
        <w:t>lass Teacher : public IHuman {…};</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pct10" w:color="auto" w:fill="FFFFFF"/>
        </w:rPr>
      </w:pPr>
    </w:p>
    <w:p>
      <w:pPr>
        <w:pStyle w:val="53"/>
        <w:keepNext w:val="0"/>
        <w:keepLines w:val="0"/>
        <w:pageBreakBefore w:val="0"/>
        <w:widowControl/>
        <w:numPr>
          <w:ilvl w:val="0"/>
          <w:numId w:val="47"/>
        </w:numPr>
        <w:kinsoku/>
        <w:wordWrap/>
        <w:overflowPunct/>
        <w:topLinePunct w:val="0"/>
        <w:autoSpaceDE/>
        <w:autoSpaceDN/>
        <w:bidi w:val="0"/>
        <w:adjustRightInd/>
        <w:snapToGrid/>
        <w:spacing w:line="0" w:lineRule="atLeast"/>
        <w:ind w:left="420" w:right="0" w:rightChars="0" w:hanging="420"/>
        <w:jc w:val="left"/>
        <w:textAlignment w:val="auto"/>
        <w:rPr>
          <w:rFonts w:hint="eastAsia"/>
          <w:shd w:val="pct10" w:color="auto" w:fill="FFFFFF"/>
        </w:rPr>
      </w:pPr>
      <w:r>
        <w:rPr>
          <w:szCs w:val="28"/>
        </w:rPr>
        <w:t>组合</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组合，在逻辑上表示的是Has-A的关系,表示一种包含归属的关系。</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例如眼(Eye)、鼻(Nose)、口(Mouse)、耳(Ear)是头(Head)的一部分，所以类Head应该由类Eye、Nose、Mouse、Ear组合而成，被包含类的生命周期受包含类的控制，被包含类会随着包含类的创建而创建，随包含类的消亡而消亡。采用继承的方式，Head可以实现看、闻、吃、听的功能，</w:t>
      </w:r>
      <w:r>
        <w:rPr>
          <w:rFonts w:hint="eastAsia"/>
          <w:szCs w:val="28"/>
        </w:rPr>
        <w:t>但是</w:t>
      </w:r>
      <w:r>
        <w:rPr>
          <w:szCs w:val="28"/>
        </w:rPr>
        <w:t>这样</w:t>
      </w:r>
      <w:r>
        <w:rPr>
          <w:rFonts w:hint="eastAsia"/>
          <w:szCs w:val="28"/>
        </w:rPr>
        <w:t>要求</w:t>
      </w:r>
      <w:r>
        <w:rPr>
          <w:szCs w:val="28"/>
        </w:rPr>
        <w:t>Head继承多个接口</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设计ISeeable和ISmellable接口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Head通过继承来实现ISeeable和ISmellable的功能</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rFonts w:hint="eastAsia"/>
          <w:szCs w:val="28"/>
        </w:rPr>
        <w:t>在</w:t>
      </w:r>
      <w:r>
        <w:rPr>
          <w:szCs w:val="28"/>
        </w:rPr>
        <w:t>上</w:t>
      </w:r>
      <w:r>
        <w:rPr>
          <w:rFonts w:hint="eastAsia"/>
          <w:szCs w:val="28"/>
        </w:rPr>
        <w:t>述</w:t>
      </w:r>
      <w:r>
        <w:rPr>
          <w:szCs w:val="28"/>
        </w:rPr>
        <w:t>场合使用继承会造成如下问题：</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szCs w:val="28"/>
        </w:rPr>
      </w:pPr>
      <w:r>
        <w:rPr>
          <w:szCs w:val="28"/>
        </w:rPr>
        <w:t>Head</w:t>
      </w:r>
      <w:r>
        <w:rPr>
          <w:rFonts w:hint="eastAsia"/>
          <w:szCs w:val="28"/>
          <w:lang w:eastAsia="zh-CN"/>
        </w:rPr>
        <w:t>和</w:t>
      </w:r>
      <w:r>
        <w:rPr>
          <w:szCs w:val="28"/>
        </w:rPr>
        <w:t>ISeeable</w:t>
      </w:r>
      <w:r>
        <w:rPr>
          <w:rFonts w:hint="eastAsia"/>
          <w:szCs w:val="28"/>
          <w:lang w:eastAsia="zh-CN"/>
        </w:rPr>
        <w:t>、</w:t>
      </w:r>
      <w:r>
        <w:rPr>
          <w:szCs w:val="28"/>
        </w:rPr>
        <w:t>ISmellable</w:t>
      </w:r>
      <w:r>
        <w:rPr>
          <w:rFonts w:hint="eastAsia"/>
          <w:szCs w:val="28"/>
          <w:lang w:eastAsia="zh-CN"/>
        </w:rPr>
        <w:t>属于强耦合关系</w:t>
      </w:r>
      <w:r>
        <w:rPr>
          <w:szCs w:val="28"/>
        </w:rPr>
        <w:t>，一旦接口</w:t>
      </w:r>
      <w:r>
        <w:rPr>
          <w:rFonts w:hint="eastAsia"/>
          <w:szCs w:val="28"/>
        </w:rPr>
        <w:t>抽象类</w:t>
      </w:r>
      <w:r>
        <w:rPr>
          <w:szCs w:val="28"/>
        </w:rPr>
        <w:t>发生修改，Head也需要</w:t>
      </w:r>
      <w:r>
        <w:rPr>
          <w:rFonts w:hint="eastAsia"/>
          <w:szCs w:val="28"/>
        </w:rPr>
        <w:t>进行</w:t>
      </w:r>
      <w:r>
        <w:rPr>
          <w:szCs w:val="28"/>
        </w:rPr>
        <w:t>修改</w:t>
      </w:r>
      <w:r>
        <w:rPr>
          <w:rFonts w:hint="eastAsia"/>
          <w:szCs w:val="28"/>
          <w:lang w:eastAsia="zh-CN"/>
        </w:rPr>
        <w:t>：如接口抽象类函数改名，</w:t>
      </w:r>
      <w:r>
        <w:rPr>
          <w:rFonts w:hint="eastAsia"/>
          <w:szCs w:val="28"/>
          <w:lang w:val="en-US" w:eastAsia="zh-CN"/>
        </w:rPr>
        <w:t>Head也需要改名，否则会编译不通过；如果接口抽象类增加了虚函数，因为Head忘了重写增加的函数，也会变成了抽象类，容易造成隐患。</w:t>
      </w:r>
    </w:p>
    <w:p>
      <w:pPr>
        <w:pStyle w:val="53"/>
        <w:keepNext w:val="0"/>
        <w:keepLines w:val="0"/>
        <w:pageBreakBefore w:val="0"/>
        <w:widowControl/>
        <w:numPr>
          <w:ilvl w:val="0"/>
          <w:numId w:val="48"/>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rPr>
          <w:rFonts w:hint="default"/>
          <w:szCs w:val="28"/>
          <w:lang w:val="en-US" w:eastAsia="zh-CN"/>
        </w:rPr>
      </w:pPr>
      <w:r>
        <w:rPr>
          <w:rFonts w:hint="eastAsia"/>
          <w:szCs w:val="28"/>
        </w:rPr>
        <w:t>Head</w:t>
      </w:r>
      <w:r>
        <w:rPr>
          <w:szCs w:val="28"/>
        </w:rPr>
        <w:t>于Eye，</w:t>
      </w:r>
      <w:r>
        <w:rPr>
          <w:rFonts w:hint="eastAsia"/>
          <w:szCs w:val="28"/>
        </w:rPr>
        <w:t>Nose</w:t>
      </w:r>
      <w:r>
        <w:rPr>
          <w:szCs w:val="28"/>
        </w:rPr>
        <w:t>有重复代码，违背了单一性原则</w:t>
      </w:r>
      <w:r>
        <w:rPr>
          <w:rFonts w:hint="default"/>
          <w:szCs w:val="28"/>
          <w:lang w:eastAsia="zh-CN"/>
        </w:rPr>
        <w:t>。同时如果</w:t>
      </w:r>
      <w:r>
        <w:rPr>
          <w:rFonts w:hint="default"/>
          <w:szCs w:val="28"/>
          <w:lang w:val="en-US" w:eastAsia="zh-CN"/>
        </w:rPr>
        <w:t>Head需要增加更多的功能，如听的功能，Head需要再继承IHearable的接口，同时实现其虚函数。随着需求的增加，Head会变得越来越臃肿</w:t>
      </w:r>
      <w:r>
        <w:rPr>
          <w:rFonts w:hint="default"/>
          <w:szCs w:val="28"/>
          <w:lang w:eastAsia="zh-CN"/>
        </w:rPr>
        <w:t>，如下面的例子：</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hd w:val="clear" w:color="FFFFFF" w:fill="D9D9D9"/>
        </w:rPr>
      </w:pPr>
      <w:r>
        <w:rPr>
          <w:rFonts w:hint="default"/>
          <w:shd w:val="clear" w:color="FFFFFF" w:fill="D9D9D9"/>
        </w:rPr>
        <w:t>不好示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原来的ISeeable和ISmellable的接口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ISeeable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look( )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ISmellable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virtual void smell( )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rFonts w:hint="eastAsia"/>
          <w:color w:val="00B050"/>
          <w:lang w:val="en-US" w:eastAsia="zh-CN"/>
        </w:rPr>
        <w:t>/</w:t>
      </w:r>
      <w:r>
        <w:rPr>
          <w:rFonts w:hint="default"/>
          <w:color w:val="00B050"/>
          <w:lang w:eastAsia="zh-CN"/>
        </w:rPr>
        <w:t>/</w:t>
      </w:r>
      <w:r>
        <w:rPr>
          <w:rFonts w:hint="eastAsia"/>
          <w:color w:val="00B050"/>
          <w:lang w:val="en-US" w:eastAsia="zh-CN"/>
        </w:rPr>
        <w:t>Head增加了hear的需求，设计新的接口</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 xml:space="preserve">class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szCs w:val="28"/>
          <w:lang w:val="en-US" w:eastAsia="zh-CN"/>
        </w:rPr>
        <w:t>virtual void hear() = 0;</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color w:val="00B0F0"/>
          <w:szCs w:val="28"/>
        </w:rPr>
      </w:pPr>
      <w:r>
        <w:rPr>
          <w:szCs w:val="28"/>
        </w:rPr>
        <w:t xml:space="preserve">class </w:t>
      </w:r>
      <w:r>
        <w:rPr>
          <w:color w:val="00B0F0"/>
          <w:szCs w:val="28"/>
        </w:rPr>
        <w:t xml:space="preserve">Head </w:t>
      </w:r>
      <w:r>
        <w:rPr>
          <w:color w:val="4D4D4D" w:themeColor="text1"/>
          <w:szCs w:val="28"/>
          <w14:textFill>
            <w14:solidFill>
              <w14:schemeClr w14:val="tx1"/>
            </w14:solidFill>
          </w14:textFill>
        </w:rPr>
        <w:t xml:space="preserve">: public </w:t>
      </w:r>
      <w:r>
        <w:rPr>
          <w:color w:val="00B0F0"/>
          <w:szCs w:val="28"/>
        </w:rPr>
        <w:t>ISeeable</w:t>
      </w:r>
      <w:r>
        <w:rPr>
          <w:color w:val="4D4D4D" w:themeColor="text1"/>
          <w:szCs w:val="28"/>
          <w14:textFill>
            <w14:solidFill>
              <w14:schemeClr w14:val="tx1"/>
            </w14:solidFill>
          </w14:textFill>
        </w:rPr>
        <w:t>, public</w:t>
      </w:r>
      <w:r>
        <w:rPr>
          <w:color w:val="00B0F0"/>
          <w:szCs w:val="28"/>
        </w:rPr>
        <w:t xml:space="preserve"> ISmellable</w:t>
      </w:r>
      <w:r>
        <w:rPr>
          <w:rFonts w:hint="eastAsia"/>
          <w:color w:val="00B0F0"/>
          <w:szCs w:val="28"/>
          <w:lang w:val="en-US" w:eastAsia="zh-CN"/>
        </w:rPr>
        <w:t xml:space="preserve">, </w:t>
      </w:r>
      <w:r>
        <w:rPr>
          <w:rFonts w:hint="eastAsia"/>
          <w:color w:val="4D4D4D" w:themeColor="text1"/>
          <w:szCs w:val="28"/>
          <w:lang w:val="en-US" w:eastAsia="zh-CN"/>
          <w14:textFill>
            <w14:solidFill>
              <w14:schemeClr w14:val="tx1"/>
            </w14:solidFill>
          </w14:textFill>
        </w:rPr>
        <w:t xml:space="preserve">public </w:t>
      </w:r>
      <w:r>
        <w:rPr>
          <w:rFonts w:hint="eastAsia"/>
          <w:color w:val="00B0F0"/>
          <w:szCs w:val="28"/>
          <w:lang w:val="en-US" w:eastAsia="zh-CN"/>
        </w:rPr>
        <w:t>IHearable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look()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smell() override;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rFonts w:hint="eastAsia"/>
          <w:szCs w:val="28"/>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如果忘记了重写hear，Head会变成抽象类</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virtual void hear() override;</w:t>
      </w:r>
    </w:p>
    <w:p>
      <w:pPr>
        <w:keepNext w:val="0"/>
        <w:keepLines w:val="0"/>
        <w:pageBreakBefore w:val="0"/>
        <w:widowControl/>
        <w:kinsoku/>
        <w:wordWrap/>
        <w:overflowPunct/>
        <w:topLinePunct w:val="0"/>
        <w:autoSpaceDE/>
        <w:autoSpaceDN/>
        <w:bidi w:val="0"/>
        <w:adjustRightInd/>
        <w:snapToGrid/>
        <w:spacing w:line="0" w:lineRule="atLeast"/>
        <w:ind w:right="0" w:rightChars="0" w:firstLine="1080" w:firstLineChars="0"/>
        <w:jc w:val="left"/>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jc w:val="left"/>
        <w:textAlignment w:val="auto"/>
        <w:rPr>
          <w:szCs w:val="28"/>
        </w:rPr>
      </w:pPr>
      <w:r>
        <w:rPr>
          <w:szCs w:val="28"/>
        </w:rPr>
        <w:t>使用组合，被包含对象的内部细节对外是不可见的，所以它的封装性相对较好</w:t>
      </w:r>
      <w:r>
        <w:rPr>
          <w:rFonts w:hint="eastAsia"/>
          <w:szCs w:val="28"/>
          <w:lang w:eastAsia="zh-CN"/>
        </w:rPr>
        <w:t>。在上面的例子中，使用组合可以</w:t>
      </w:r>
      <w:r>
        <w:rPr>
          <w:rFonts w:hint="eastAsia"/>
          <w:szCs w:val="28"/>
        </w:rPr>
        <w:t>实现</w:t>
      </w:r>
      <w:r>
        <w:rPr>
          <w:szCs w:val="28"/>
        </w:rPr>
        <w:t>Head对具体子模块的解耦。</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hd w:val="clear" w:color="FFFFFF" w:fill="D9D9D9"/>
        </w:rPr>
      </w:pPr>
      <w:r>
        <w:rPr>
          <w:rFonts w:hint="default"/>
          <w:shd w:val="clear" w:color="FFFFFF" w:fill="D9D9D9"/>
        </w:rPr>
        <w:t>较好示</w:t>
      </w:r>
      <w:r>
        <w:rPr>
          <w:shd w:val="clear" w:color="FFFFFF" w:fill="D9D9D9"/>
        </w:rPr>
        <w:t>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声明Eye和Nose的实体类</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ascii="华文楷体" w:hAnsi="华文楷体"/>
          <w:szCs w:val="28"/>
        </w:rPr>
      </w:pPr>
      <w:r>
        <w:rPr>
          <w:szCs w:val="28"/>
        </w:rPr>
        <w:t xml:space="preserve">class </w:t>
      </w:r>
      <w:r>
        <w:rPr>
          <w:color w:val="00B0F0"/>
          <w:szCs w:val="28"/>
        </w:rPr>
        <w:t>Eye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look(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Nose</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void smell(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olor w:val="00B050"/>
          <w:lang w:val="en-US" w:eastAsia="zh-CN"/>
        </w:rPr>
      </w:pPr>
      <w:r>
        <w:rPr>
          <w:rFonts w:hint="eastAsia"/>
          <w:color w:val="00B050"/>
          <w:lang w:val="en-US" w:eastAsia="zh-CN"/>
        </w:rPr>
        <w:t>/</w:t>
      </w:r>
      <w:r>
        <w:rPr>
          <w:rFonts w:hint="default"/>
          <w:color w:val="00B050"/>
          <w:lang w:eastAsia="zh-CN"/>
        </w:rPr>
        <w:t>/</w:t>
      </w:r>
      <w:r>
        <w:rPr>
          <w:rFonts w:hint="eastAsia"/>
          <w:color w:val="00B050"/>
          <w:lang w:val="en-US" w:eastAsia="zh-CN"/>
        </w:rPr>
        <w:t>Eye和Nose作为嵌入对象放在Header中</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 xml:space="preserve">class </w:t>
      </w:r>
      <w:r>
        <w:rPr>
          <w:color w:val="00B0F0"/>
          <w:szCs w:val="28"/>
        </w:rPr>
        <w:t xml:space="preserve">Head </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Eye* m_pEye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Nose* m_pNose { nullptr };</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848" w:name="_Toc465119007"/>
      <w:bookmarkStart w:id="849" w:name="_Toc465955315"/>
      <w:bookmarkStart w:id="850" w:name="_Toc28192"/>
      <w:bookmarkStart w:id="851" w:name="_Toc1686886736"/>
      <w:bookmarkStart w:id="852" w:name="_Toc1040469247"/>
      <w:bookmarkStart w:id="853" w:name="_Toc429085617"/>
    </w:p>
    <w:p>
      <w:pPr>
        <w:pStyle w:val="3"/>
        <w:keepNext w:val="0"/>
        <w:keepLines w:val="0"/>
        <w:pageBreakBefore w:val="0"/>
        <w:widowControl/>
        <w:numPr>
          <w:ilvl w:val="0"/>
          <w:numId w:val="26"/>
        </w:numPr>
        <w:kinsoku/>
        <w:wordWrap/>
        <w:overflowPunct/>
        <w:topLinePunct w:val="0"/>
        <w:autoSpaceDE/>
        <w:autoSpaceDN/>
        <w:bidi w:val="0"/>
        <w:adjustRightInd/>
        <w:snapToGrid/>
        <w:spacing w:line="240" w:lineRule="auto"/>
        <w:textAlignment w:val="auto"/>
      </w:pPr>
      <w:bookmarkStart w:id="854" w:name="_Toc647413914"/>
      <w:bookmarkStart w:id="855" w:name="_Toc1215859851"/>
      <w:bookmarkStart w:id="856" w:name="_Toc2063055341"/>
      <w:bookmarkStart w:id="857" w:name="_Toc945974148"/>
      <w:bookmarkStart w:id="858" w:name="_Toc1199451212"/>
      <w:bookmarkStart w:id="859" w:name="_Toc325156243"/>
      <w:bookmarkStart w:id="860" w:name="_Toc1128162805"/>
      <w:bookmarkStart w:id="861" w:name="_Toc1201405430"/>
      <w:bookmarkStart w:id="862" w:name="_Toc1924220178"/>
      <w:bookmarkStart w:id="863" w:name="_Toc943806757"/>
      <w:bookmarkStart w:id="864" w:name="_Toc579631423"/>
      <w:bookmarkStart w:id="865" w:name="_Toc608360268"/>
      <w:bookmarkStart w:id="866" w:name="_Toc2147343684"/>
      <w:bookmarkStart w:id="867" w:name="_Toc1191132080"/>
      <w:r>
        <w:rPr>
          <w:rFonts w:hint="eastAsia"/>
        </w:rPr>
        <w:t>继承不要扩到</w:t>
      </w:r>
      <w:bookmarkEnd w:id="848"/>
      <w:r>
        <w:rPr>
          <w:rFonts w:hint="eastAsia"/>
        </w:rPr>
        <w:t>集合</w:t>
      </w:r>
      <w:bookmarkEnd w:id="849"/>
      <w:r>
        <w:rPr>
          <w:rFonts w:hint="eastAsia"/>
        </w:rPr>
        <w:t>层面</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eastAsia="zh-CN"/>
        </w:rPr>
      </w:pPr>
      <w:r>
        <w:rPr>
          <w:szCs w:val="28"/>
        </w:rPr>
        <w:t>不要将对象的继承关系扩</w:t>
      </w:r>
      <w:r>
        <w:rPr>
          <w:rFonts w:hint="eastAsia"/>
          <w:szCs w:val="28"/>
        </w:rPr>
        <w:t>到</w:t>
      </w:r>
      <w:r>
        <w:rPr>
          <w:szCs w:val="28"/>
        </w:rPr>
        <w:t>至</w:t>
      </w:r>
      <w:r>
        <w:rPr>
          <w:rFonts w:hint="eastAsia"/>
        </w:rPr>
        <w:t>集合层面</w:t>
      </w:r>
      <w:r>
        <w:rPr>
          <w:rFonts w:hint="eastAsia"/>
          <w:szCs w:val="28"/>
        </w:rPr>
        <w:t>。</w:t>
      </w:r>
      <w:r>
        <w:rPr>
          <w:rFonts w:hint="eastAsia"/>
          <w:szCs w:val="28"/>
          <w:lang w:eastAsia="zh-CN"/>
        </w:rPr>
        <w:t>比如说</w:t>
      </w:r>
      <w:r>
        <w:rPr>
          <w:szCs w:val="28"/>
        </w:rPr>
        <w:t>车是一种交通工具，所以车这个类型可以继承交通工具这个类型，由此，将停车场定为一种交通工具的停泊场，</w:t>
      </w:r>
      <w:r>
        <w:rPr>
          <w:rFonts w:hint="eastAsia"/>
          <w:szCs w:val="28"/>
          <w:lang w:eastAsia="zh-CN"/>
        </w:rPr>
        <w:t>在</w:t>
      </w:r>
      <w:r>
        <w:rPr>
          <w:szCs w:val="28"/>
        </w:rPr>
        <w:t>逻辑上是可以的</w:t>
      </w:r>
      <w:r>
        <w:rPr>
          <w:rFonts w:hint="eastAsia"/>
          <w:szCs w:val="28"/>
          <w:lang w:eastAsia="zh-CN"/>
        </w:rPr>
        <w:t>使用继承的。</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shd w:val="clear" w:color="FFFFFF" w:fill="D9D9D9"/>
        </w:rPr>
      </w:pPr>
      <w:r>
        <w:rPr>
          <w:szCs w:val="28"/>
          <w:shd w:val="clear" w:color="FFFFFF" w:fill="D9D9D9"/>
        </w:rPr>
        <w:t>举例</w:t>
      </w:r>
      <w:r>
        <w:rPr>
          <w:rFonts w:hint="eastAsia"/>
          <w:szCs w:val="28"/>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Car : public Vehicle { …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VehicleParkingLot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//添加交通工具</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addNewVehicle( const Vehicle&amp; vehicle );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//汽车停车场继承交通工具停车场</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shd w:val="clear" w:color="FFFFFF" w:fill="D9D9D9"/>
          <w:lang w:eastAsia="zh-CN"/>
        </w:rPr>
      </w:pPr>
      <w:r>
        <w:rPr>
          <w:szCs w:val="28"/>
        </w:rPr>
        <w:t>class CarParkingLot : public VehicleParkingLot { … };</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Cs w:val="28"/>
          <w:lang w:eastAsia="zh-CN"/>
        </w:rPr>
      </w:pP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基类VehicleParkingLot可以是飞机、汽车、轮船等的停车场。当CarParkingLot继承了这一能力，那汽车停车场(CarParkingLot)也将具有停飞机、轮船的能力，这严重违背的单一性原则，所以继承关系不能扩展至对应的</w:t>
      </w:r>
      <w:r>
        <w:rPr>
          <w:rFonts w:hint="eastAsia"/>
        </w:rPr>
        <w:t>集合</w:t>
      </w:r>
      <w:r>
        <w:t>类型</w:t>
      </w:r>
      <w:r>
        <w:rPr>
          <w:szCs w:val="28"/>
        </w:rPr>
        <w:t>中。</w:t>
      </w:r>
    </w:p>
    <w:p>
      <w:pPr>
        <w:pStyle w:val="53"/>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szCs w:val="28"/>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868" w:name="_Toc1431389741"/>
      <w:bookmarkStart w:id="869" w:name="_Toc25855"/>
      <w:bookmarkStart w:id="870" w:name="_Toc45504015"/>
      <w:bookmarkStart w:id="871" w:name="_Toc1461968130"/>
      <w:bookmarkStart w:id="872" w:name="_Toc1606362514"/>
      <w:bookmarkStart w:id="873" w:name="_Toc671133341"/>
      <w:bookmarkStart w:id="874" w:name="_Toc378532308"/>
      <w:bookmarkStart w:id="875" w:name="_Toc155286550"/>
      <w:bookmarkStart w:id="876" w:name="_Toc963855413"/>
      <w:bookmarkStart w:id="877" w:name="_Toc465955316"/>
      <w:bookmarkStart w:id="878" w:name="_Toc58477465"/>
      <w:bookmarkStart w:id="879" w:name="_Toc719462295"/>
      <w:bookmarkStart w:id="880" w:name="_Toc435592057"/>
      <w:bookmarkStart w:id="881" w:name="_Toc989630254"/>
      <w:bookmarkStart w:id="882" w:name="_Toc545754846"/>
      <w:bookmarkStart w:id="883" w:name="_Toc397291578"/>
      <w:bookmarkStart w:id="884" w:name="_Toc912347092"/>
      <w:bookmarkStart w:id="885" w:name="_Toc465119009"/>
      <w:bookmarkStart w:id="886" w:name="_Toc437571388"/>
      <w:bookmarkStart w:id="887" w:name="_Toc1166174524"/>
      <w:r>
        <w:rPr>
          <w:rFonts w:hint="eastAsia"/>
        </w:rPr>
        <w:t>数据操作</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在正式讨论数据操作的规范之前，先介绍下2个比较重要、并在后续章节会经常提到的概念，Aggregate 聚合类型和POD类型。</w:t>
      </w:r>
    </w:p>
    <w:p>
      <w:pPr>
        <w:pStyle w:val="3"/>
        <w:keepNext w:val="0"/>
        <w:keepLines w:val="0"/>
        <w:pageBreakBefore w:val="0"/>
        <w:widowControl/>
        <w:numPr>
          <w:ilvl w:val="0"/>
          <w:numId w:val="49"/>
        </w:numPr>
        <w:kinsoku/>
        <w:wordWrap/>
        <w:overflowPunct/>
        <w:topLinePunct w:val="0"/>
        <w:autoSpaceDE/>
        <w:autoSpaceDN/>
        <w:bidi w:val="0"/>
        <w:adjustRightInd/>
        <w:snapToGrid/>
        <w:spacing w:line="240" w:lineRule="auto"/>
        <w:textAlignment w:val="auto"/>
      </w:pPr>
      <w:bookmarkStart w:id="888" w:name="_Toc2049026717"/>
      <w:bookmarkStart w:id="889" w:name="_Toc1490615002"/>
      <w:bookmarkStart w:id="890" w:name="_Toc759945262"/>
      <w:bookmarkStart w:id="891" w:name="_Toc1030031988"/>
      <w:bookmarkStart w:id="892" w:name="_Toc298971989"/>
      <w:bookmarkStart w:id="893" w:name="_Toc160521125"/>
      <w:bookmarkStart w:id="894" w:name="_Toc1031029775"/>
      <w:bookmarkStart w:id="895" w:name="_Toc1163670373"/>
      <w:bookmarkStart w:id="896" w:name="_Toc634669829"/>
      <w:bookmarkStart w:id="897" w:name="_Toc1176110963"/>
      <w:bookmarkStart w:id="898" w:name="_Toc1389051055"/>
      <w:bookmarkStart w:id="899" w:name="_Aggregates类型"/>
      <w:bookmarkStart w:id="900" w:name="_Toc1420801621"/>
      <w:bookmarkStart w:id="901" w:name="_Toc1832173718"/>
      <w:bookmarkStart w:id="902" w:name="_Toc550558135"/>
      <w:bookmarkStart w:id="903" w:name="_Toc117584488"/>
      <w:bookmarkStart w:id="904" w:name="_Toc1971885161"/>
      <w:bookmarkStart w:id="905" w:name="_Toc145883357"/>
      <w:r>
        <w:t>Aggregates类型</w:t>
      </w:r>
      <w:bookmarkEnd w:id="888"/>
      <w:bookmarkEnd w:id="889"/>
      <w:bookmarkEnd w:id="890"/>
      <w:bookmarkEnd w:id="891"/>
      <w:bookmarkEnd w:id="892"/>
      <w:bookmarkEnd w:id="893"/>
      <w:bookmarkEnd w:id="894"/>
      <w:bookmarkEnd w:id="895"/>
      <w:bookmarkEnd w:id="896"/>
      <w:bookmarkEnd w:id="897"/>
      <w:bookmarkEnd w:id="898"/>
    </w:p>
    <w:bookmarkEnd w:id="899"/>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textAlignment w:val="auto"/>
      </w:pPr>
      <w:r>
        <w:t>以下是C++对于聚合体的定义:</w:t>
      </w:r>
    </w:p>
    <w:p>
      <w:pPr>
        <w:pStyle w:val="53"/>
        <w:keepNext w:val="0"/>
        <w:keepLines w:val="0"/>
        <w:pageBreakBefore w:val="0"/>
        <w:widowControl/>
        <w:numPr>
          <w:ilvl w:val="0"/>
          <w:numId w:val="50"/>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类型是一个普通数组(如int[10]、char[]、long[2][3])。</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Chars="0" w:right="0" w:rightChars="0"/>
        <w:jc w:val="left"/>
        <w:textAlignment w:val="auto"/>
        <w:outlineLvl w:val="9"/>
      </w:pPr>
    </w:p>
    <w:p>
      <w:pPr>
        <w:pStyle w:val="53"/>
        <w:keepNext w:val="0"/>
        <w:keepLines w:val="0"/>
        <w:pageBreakBefore w:val="0"/>
        <w:widowControl/>
        <w:numPr>
          <w:ilvl w:val="0"/>
          <w:numId w:val="50"/>
        </w:numPr>
        <w:tabs>
          <w:tab w:val="left" w:pos="420"/>
          <w:tab w:val="left" w:pos="425"/>
        </w:tabs>
        <w:kinsoku/>
        <w:wordWrap/>
        <w:overflowPunct/>
        <w:topLinePunct w:val="0"/>
        <w:autoSpaceDE/>
        <w:autoSpaceDN/>
        <w:bidi w:val="0"/>
        <w:adjustRightInd/>
        <w:snapToGrid/>
        <w:spacing w:beforeLines="0" w:afterLines="0" w:line="0" w:lineRule="atLeast"/>
        <w:ind w:left="425" w:right="0" w:rightChars="0" w:hanging="425" w:firstLineChars="0"/>
        <w:jc w:val="left"/>
        <w:textAlignment w:val="auto"/>
        <w:outlineLvl w:val="9"/>
      </w:pPr>
      <w:r>
        <w:t>类型是一个类(class、struct、union),且</w:t>
      </w:r>
    </w:p>
    <w:p>
      <w:pPr>
        <w:pStyle w:val="53"/>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无用户自定义的构造函数。</w:t>
      </w:r>
    </w:p>
    <w:p>
      <w:pPr>
        <w:pStyle w:val="53"/>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无私有(private)或保护(protected)的非静态成员变量。</w:t>
      </w:r>
    </w:p>
    <w:p>
      <w:pPr>
        <w:pStyle w:val="53"/>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无基类。</w:t>
      </w:r>
    </w:p>
    <w:p>
      <w:pPr>
        <w:pStyle w:val="53"/>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1260" w:right="0" w:rightChars="0" w:hanging="700"/>
        <w:jc w:val="left"/>
        <w:textAlignment w:val="auto"/>
        <w:outlineLvl w:val="9"/>
      </w:pPr>
      <w:r>
        <w:t>无虚函数。</w:t>
      </w:r>
    </w:p>
    <w:p>
      <w:pPr>
        <w:pStyle w:val="53"/>
        <w:keepNext w:val="0"/>
        <w:keepLines w:val="0"/>
        <w:pageBreakBefore w:val="0"/>
        <w:widowControl/>
        <w:numPr>
          <w:ilvl w:val="0"/>
          <w:numId w:val="51"/>
        </w:numPr>
        <w:tabs>
          <w:tab w:val="left" w:pos="420"/>
        </w:tabs>
        <w:kinsoku/>
        <w:wordWrap/>
        <w:overflowPunct/>
        <w:topLinePunct w:val="0"/>
        <w:autoSpaceDE/>
        <w:autoSpaceDN/>
        <w:bidi w:val="0"/>
        <w:adjustRightInd/>
        <w:snapToGrid/>
        <w:spacing w:beforeLines="0" w:afterLines="0" w:line="0" w:lineRule="atLeast"/>
        <w:ind w:left="560" w:right="0" w:rightChars="0" w:firstLine="0"/>
        <w:jc w:val="left"/>
        <w:textAlignment w:val="auto"/>
        <w:outlineLvl w:val="9"/>
      </w:pPr>
      <w:r>
        <w:t>不能有{}和=直接初始化(brace-or-equal-initializer)的非静态数据成员。</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FFFFFF" w:fill="D9D9D9"/>
        </w:rPr>
      </w:pPr>
      <w:r>
        <w:rPr>
          <w:color w:val="00B050"/>
          <w:shd w:val="clear" w:color="auto" w:fill="auto"/>
        </w:rPr>
        <w:t>//</w:t>
      </w:r>
      <w:r>
        <w:rPr>
          <w:color w:val="00B050"/>
          <w:sz w:val="36"/>
          <w:szCs w:val="22"/>
        </w:rPr>
        <w:t>×</w:t>
      </w:r>
      <w:r>
        <w:rPr>
          <w:color w:val="00B050"/>
        </w:rPr>
        <w:t xml:space="preserve">  非聚合类型，包含虚函数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virtual void func(){}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32"/>
          <w:szCs w:val="21"/>
          <w:shd w:val="clear" w:color="auto" w:fill="auto"/>
        </w:rPr>
        <w:t>/×</w:t>
      </w:r>
      <w:r>
        <w:rPr>
          <w:color w:val="00B050"/>
          <w:sz w:val="28"/>
          <w:szCs w:val="20"/>
          <w:shd w:val="clear" w:color="auto" w:fill="auto"/>
        </w:rPr>
        <w:t xml:space="preserve">  </w:t>
      </w:r>
      <w:r>
        <w:rPr>
          <w:color w:val="00B050"/>
          <w:shd w:val="clear" w:color="auto" w:fill="auto"/>
        </w:rPr>
        <w:t>非聚合类型，包含private的非静态成员变量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600" w:firstLineChars="0"/>
        <w:jc w:val="left"/>
        <w:textAlignment w:val="auto"/>
        <w:outlineLvl w:val="9"/>
      </w:pPr>
      <w:r>
        <w:t>int m_id;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非聚合类型，包含用户自定义构造函数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NotAggregate3</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NotAggregate3( 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color w:val="00B050"/>
          <w:shd w:val="clear" w:color="auto" w:fill="auto"/>
        </w:rPr>
        <w:t>//</w:t>
      </w:r>
      <w:r>
        <w:rPr>
          <w:color w:val="00B050"/>
          <w:sz w:val="28"/>
          <w:szCs w:val="20"/>
          <w:shd w:val="clear" w:color="auto" w:fill="auto"/>
        </w:rPr>
        <w:t>×</w:t>
      </w:r>
      <w:r>
        <w:rPr>
          <w:color w:val="00B050"/>
          <w:shd w:val="clear" w:color="auto" w:fill="auto"/>
        </w:rPr>
        <w:t xml:space="preserve">  非聚合类型，成员变量声明完就进行列表初始化</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NotAggregate4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 xml:space="preserve">vector&lt;int&gt; m_ids { 1, 2, 3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Aggregate1</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拷贝赋值函数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Aggregate1&amp; operator = (Aggregate1 const &amp; aggregate);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公开成员变量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NotAggregate1 m_notAggregate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pPr>
      <w:r>
        <w:t>void func(){}</w:t>
      </w: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lang w:eastAsia="zh-CN" w:bidi="ar-SA"/>
        </w:rPr>
        <w:t>private函数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hd w:val="clear" w:color="FFFFFF" w:fill="D9D9D9"/>
        </w:rPr>
      </w:pPr>
      <w:r>
        <w:rPr>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color w:val="00B050"/>
        </w:rPr>
        <w:t xml:space="preserve">  聚合类型,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class Aggregate2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Aggregate2() = default;</w:t>
      </w:r>
      <w:r>
        <w:rPr>
          <w:color w:val="00B050"/>
        </w:rPr>
        <w:t>//要求编译器自动生成默认构造函数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60" w:leftChars="0" w:right="0" w:rightChars="0"/>
        <w:jc w:val="left"/>
        <w:textAlignment w:val="auto"/>
        <w:outlineLvl w:val="9"/>
      </w:pPr>
      <w:r>
        <w:t>聚合类型支持使用列表“{}”的方式来初始化：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struct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pPr>
      <w:r>
        <w:t>string m_title;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Point m_pt;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pPr>
      <w:r>
        <w:t>int m_size[2];</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m_title为“rect”;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m_pt的m_x和m_y都为0;</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 xml:space="preserve">  m_size[0]为2,m_size[1]为4</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color w:val="00B050"/>
        </w:rPr>
      </w:pPr>
      <w:r>
        <w:rPr>
          <w:color w:val="00B050"/>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Rectangle rect = {“</w:t>
      </w:r>
      <w:r>
        <w:rPr>
          <w:rFonts w:hint="default"/>
        </w:rPr>
        <w:t>rect”,{ 0, 0 }, { 2, 4 }</w:t>
      </w: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9"/>
        </w:numPr>
        <w:kinsoku/>
        <w:wordWrap/>
        <w:overflowPunct/>
        <w:topLinePunct w:val="0"/>
        <w:autoSpaceDE/>
        <w:autoSpaceDN/>
        <w:bidi w:val="0"/>
        <w:adjustRightInd/>
        <w:snapToGrid/>
        <w:spacing w:line="240" w:lineRule="auto"/>
        <w:textAlignment w:val="auto"/>
      </w:pPr>
      <w:bookmarkStart w:id="906" w:name="_Toc336842562"/>
      <w:bookmarkStart w:id="907" w:name="_Toc1606150600"/>
      <w:bookmarkStart w:id="908" w:name="_Toc1600133110"/>
      <w:bookmarkStart w:id="909" w:name="_Toc1406691001"/>
      <w:bookmarkStart w:id="910" w:name="_Toc795519459"/>
      <w:bookmarkStart w:id="911" w:name="_Toc1727293191"/>
      <w:bookmarkStart w:id="912" w:name="_Toc640214687"/>
      <w:bookmarkStart w:id="913" w:name="_Toc966837964"/>
      <w:bookmarkStart w:id="914" w:name="_Toc2021409721"/>
      <w:bookmarkStart w:id="915" w:name="_Toc1631307684"/>
      <w:bookmarkStart w:id="916" w:name="_Toc609702274"/>
      <w:r>
        <w:t>POD类型</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0" w:firstLine="560"/>
        <w:textAlignment w:val="auto"/>
      </w:pPr>
      <w:r>
        <w:t>POD(</w:t>
      </w:r>
      <w:r>
        <w:rPr>
          <w:rFonts w:ascii="Times New Roman" w:hAnsi="Times New Roman" w:eastAsia="华文楷体" w:cstheme="minorBidi"/>
          <w:b w:val="0"/>
          <w:i w:val="0"/>
          <w:caps w:val="0"/>
          <w:color w:val="000000"/>
          <w:spacing w:val="0"/>
          <w:kern w:val="0"/>
          <w:sz w:val="28"/>
          <w:szCs w:val="20"/>
          <w:shd w:val="clear" w:fill="FFFFFF"/>
          <w:lang w:val="en-US" w:eastAsia="zh-CN" w:bidi="ar"/>
        </w:rPr>
        <w:t>Plain Old Data</w:t>
      </w:r>
      <w:r>
        <w:rPr>
          <w:rFonts w:cstheme="minorBidi"/>
          <w:b w:val="0"/>
          <w:i w:val="0"/>
          <w:caps w:val="0"/>
          <w:spacing w:val="0"/>
          <w:kern w:val="0"/>
          <w:sz w:val="28"/>
          <w:szCs w:val="20"/>
          <w:shd w:val="clear"/>
          <w:lang w:eastAsia="zh-CN" w:bidi="ar"/>
        </w:rPr>
        <w:t>，</w:t>
      </w:r>
      <w:r>
        <w:rPr>
          <w:rFonts w:hint="default" w:cstheme="minorBidi"/>
          <w:b w:val="0"/>
          <w:i w:val="0"/>
          <w:caps w:val="0"/>
          <w:spacing w:val="0"/>
          <w:kern w:val="0"/>
          <w:sz w:val="28"/>
          <w:szCs w:val="20"/>
          <w:shd w:val="clear"/>
          <w:lang w:val="en-US" w:eastAsia="zh-CN" w:bidi="ar"/>
        </w:rPr>
        <w:t>POD</w:t>
      </w:r>
      <w:r>
        <w:rPr>
          <w:rFonts w:hint="default" w:cstheme="minorBidi"/>
          <w:b w:val="0"/>
          <w:i w:val="0"/>
          <w:caps w:val="0"/>
          <w:spacing w:val="0"/>
          <w:kern w:val="0"/>
          <w:sz w:val="28"/>
          <w:szCs w:val="20"/>
          <w:shd w:val="clear"/>
          <w:lang w:eastAsia="zh-CN" w:bidi="ar"/>
        </w:rPr>
        <w:t>)</w:t>
      </w:r>
      <w:r>
        <w:t>类型，简单来说，是C++为兼容C的内存布局而设计的，主要用于用户自定义类型。POD类型说明该数据是普通的，不会有虚函数，虚继承，内嵌很复杂的数据类型等情况，和C语言中的struct一样，POD类型可以用最老的memcpy()函数进行复制，使用memset()来进行初始化等。</w:t>
      </w: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在C++98/03中，POD类型指:</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没有非静态类型的non-POD类型。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没有引用类型。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没有用户自定义的赋值操作符和析构函数的Aggregate类型的类。</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ind w:left="420" w:firstLine="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right="0" w:rightChars="0" w:firstLine="560" w:firstLineChars="0"/>
        <w:jc w:val="left"/>
        <w:textAlignment w:val="auto"/>
        <w:outlineLvl w:val="9"/>
      </w:pPr>
      <w:r>
        <w:t>在C++11中，POD类型指:</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既为trivial类型又为standard-layout类型。</w:t>
      </w:r>
    </w:p>
    <w:p>
      <w:pPr>
        <w:keepNext w:val="0"/>
        <w:keepLines w:val="0"/>
        <w:pageBreakBefore w:val="0"/>
        <w:widowControl/>
        <w:numPr>
          <w:ilvl w:val="0"/>
          <w:numId w:val="52"/>
        </w:numPr>
        <w:tabs>
          <w:tab w:val="left" w:pos="420"/>
        </w:tabs>
        <w:kinsoku/>
        <w:wordWrap/>
        <w:overflowPunct/>
        <w:topLinePunct w:val="0"/>
        <w:autoSpaceDE/>
        <w:autoSpaceDN/>
        <w:bidi w:val="0"/>
        <w:adjustRightInd/>
        <w:snapToGrid/>
        <w:spacing w:before="0" w:after="0" w:line="0" w:lineRule="atLeast"/>
        <w:ind w:left="840" w:right="0" w:rightChars="0" w:hanging="420" w:firstLineChars="0"/>
        <w:jc w:val="left"/>
        <w:textAlignment w:val="auto"/>
        <w:outlineLvl w:val="9"/>
      </w:pPr>
      <w:r>
        <w:t>没有非静态的non-POD类型。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firstLineChars="0"/>
        <w:textAlignment w:val="auto"/>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r>
        <w:t>下面分开，详细说明trivial类型和standard layout。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60"/>
        <w:textAlignment w:val="auto"/>
      </w:pPr>
    </w:p>
    <w:p>
      <w:pPr>
        <w:keepNext w:val="0"/>
        <w:keepLines w:val="0"/>
        <w:pageBreakBefore w:val="0"/>
        <w:widowControl/>
        <w:numPr>
          <w:ilvl w:val="0"/>
          <w:numId w:val="53"/>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Trivial类型</w:t>
      </w:r>
    </w:p>
    <w:p>
      <w:pPr>
        <w:keepNext w:val="0"/>
        <w:keepLines w:val="0"/>
        <w:pageBreakBefore w:val="0"/>
        <w:widowControl/>
        <w:numPr>
          <w:ilvl w:val="0"/>
          <w:numId w:val="54"/>
        </w:numPr>
        <w:tabs>
          <w:tab w:val="left" w:pos="420"/>
        </w:tabs>
        <w:kinsoku/>
        <w:wordWrap/>
        <w:overflowPunct/>
        <w:topLinePunct w:val="0"/>
        <w:autoSpaceDE/>
        <w:autoSpaceDN/>
        <w:bidi w:val="0"/>
        <w:adjustRightInd/>
        <w:snapToGrid/>
        <w:spacing w:beforeLines="0" w:afterLines="0" w:line="0" w:lineRule="atLeast"/>
        <w:ind w:left="420" w:right="0" w:rightChars="0" w:hanging="420" w:firstLineChars="0"/>
        <w:jc w:val="left"/>
        <w:textAlignment w:val="auto"/>
        <w:outlineLvl w:val="9"/>
      </w:pPr>
      <w:r>
        <w:rPr>
          <w:lang w:val="en-US"/>
        </w:rPr>
        <w:t>拥有平凡的</w:t>
      </w:r>
      <w:r>
        <w:rPr>
          <w:color w:val="00B0F0"/>
          <w:lang w:val="en-US"/>
        </w:rPr>
        <w:t>默认</w:t>
      </w:r>
      <w:r>
        <w:rPr>
          <w:lang w:val="en-US"/>
        </w:rPr>
        <w:t>构造函数(trivial constructor)和析构函数</w:t>
      </w:r>
      <w:r>
        <w:t>(trivial destructor)。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平凡的默认构造函数就是说构造函数“什么都不干”。通常情况下，不定义类的构造函数，编译器就会为我们生成一个平凡的默认构造函数，对于析构函数也是如此。注意哦，是通常情况下，如果该类含有</w:t>
      </w:r>
      <w:r>
        <w:rPr>
          <w:b/>
          <w:bCs/>
          <w:color w:val="00B0F0"/>
        </w:rPr>
        <w:t>虚函数</w:t>
      </w:r>
      <w:r>
        <w:t>或者成员变量没有默认构造函数，编译器是不会为我们生成平凡的默认构造函数。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一旦定义了构造函数，即使构造函数不包含参数，函数体没有任何代码，那么该构造函数也不再是“平凡”的。仔细想一想，既然POD类型与Ｃ语言的结构体等价，C语言哪来的用户定义构造函数呢。当然可以使用default关键字来强制使编译器提供默认的平凡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jc w:val="left"/>
        <w:textAlignment w:val="auto"/>
        <w:outlineLvl w:val="9"/>
      </w:pPr>
      <w:r>
        <w:t>简单概括总结上面的条件：</w:t>
      </w:r>
      <w:r>
        <w:rPr>
          <w:color w:val="00B0F0"/>
        </w:rPr>
        <w:t>即没有用户自定义的构造函数、类内部没有虚函数，同时所有成员类型及其基类都满足这两条规则</w:t>
      </w:r>
      <w: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4"/>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rPr>
          <w:lang w:val="en-US"/>
        </w:rPr>
      </w:pPr>
      <w:r>
        <w:rPr>
          <w:lang w:val="en-US"/>
        </w:rPr>
        <w:t>拥有平凡的拷贝构造函数(trivial copy constructor)和移动构造函数(trivial move constructor)。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pPr>
      <w:r>
        <w:t>如果用户自定义的拷贝构造函数/</w:t>
      </w:r>
      <w:r>
        <w:rPr>
          <w:lang w:val="en-US"/>
        </w:rPr>
        <w:t>移动构造函数</w:t>
      </w:r>
      <w:r>
        <w:t>，那么该类型就是不平凡的。</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0"/>
          <w:numId w:val="54"/>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rPr>
          <w:lang w:val="en-US"/>
        </w:rPr>
        <w:t>拥有平凡的拷贝赋值运算符(trivial assignment operator)和移动赋值运算符(trivial move operator)。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pPr>
      <w:r>
        <w:t>基本上与平凡的拷贝构造函数和平凡的移动构造函数类似，只不过把“拷贝构造函数和移动构造函数”换成“拷贝赋值函数和移动赋值函数”理解就可以了。</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shd w:val="clear" w:color="FFFFFF" w:fill="D9D9D9"/>
        </w:rPr>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pPr>
      <w:r>
        <w:t>【非trivial类型的一些情形】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People();</w:t>
      </w:r>
      <w:r>
        <w:rPr>
          <w:rFonts w:hint="default"/>
          <w:color w:val="00B050"/>
        </w:rPr>
        <w:t>//</w:t>
      </w:r>
      <w:r>
        <w:rPr>
          <w:color w:val="00B050"/>
          <w:sz w:val="28"/>
          <w:szCs w:val="20"/>
          <w:shd w:val="clear" w:color="auto" w:fill="auto"/>
        </w:rPr>
        <w:t xml:space="preserve">×  </w:t>
      </w:r>
      <w:r>
        <w:rPr>
          <w:rFonts w:hint="default"/>
          <w:color w:val="00B050"/>
        </w:rPr>
        <w:t>声明了用户自定义的构造函数不是Trivial类型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rPr>
        <w:t>virtual ~People();</w:t>
      </w:r>
      <w:r>
        <w:rPr>
          <w:rFonts w:hint="default"/>
          <w:color w:val="00B050"/>
        </w:rPr>
        <w:t>//</w:t>
      </w:r>
      <w:r>
        <w:rPr>
          <w:color w:val="00B050"/>
          <w:sz w:val="28"/>
          <w:szCs w:val="20"/>
          <w:shd w:val="clear" w:color="auto" w:fill="auto"/>
        </w:rPr>
        <w:t xml:space="preserve">×  </w:t>
      </w:r>
      <w:r>
        <w:rPr>
          <w:rFonts w:hint="default"/>
          <w:color w:val="00B050"/>
        </w:rPr>
        <w:t>含有虚析勾函数不是Trivial类型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color w:val="00B050"/>
        </w:rPr>
        <w:t>//</w:t>
      </w:r>
      <w:r>
        <w:rPr>
          <w:color w:val="00B050"/>
          <w:sz w:val="28"/>
          <w:szCs w:val="20"/>
          <w:shd w:val="clear" w:color="auto" w:fill="auto"/>
        </w:rPr>
        <w:t xml:space="preserve">×  </w:t>
      </w:r>
      <w:r>
        <w:rPr>
          <w:rFonts w:hint="default"/>
          <w:color w:val="00B050"/>
        </w:rPr>
        <w:t>含有虚函数不是Trivial类型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基类不是Trivial，那么派生类也必定不是Trivial类型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含有非Trivial类型的非静态成员变量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【trivial类型的一些情形】</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平凡的默认构造函数</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 default;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z w:val="28"/>
          <w:szCs w:val="2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w:t>
      </w:r>
      <w:r>
        <w:t>trivial类型</w:t>
      </w:r>
      <w:r>
        <w:rPr>
          <w:color w:val="00B050"/>
          <w:sz w:val="28"/>
          <w:szCs w:val="20"/>
          <w:shd w:val="clear" w:color="auto" w:fill="auto"/>
        </w:rPr>
        <w:t>对访问控制修饰符没有要求，可以存在不同权限的成员变量*/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int m_y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eastAsia"/>
        </w:rPr>
      </w:pPr>
      <w:r>
        <w:rPr>
          <w:rFonts w:hint="default"/>
        </w:rPr>
        <w:t>int m_id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trivial类型的基类必须也是trivial类型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class Rectangle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stheme="minorBidi"/>
          <w:color w:val="00B050"/>
          <w:sz w:val="28"/>
          <w:szCs w:val="20"/>
          <w:shd w:val="clear" w:color="auto" w:fill="auto"/>
          <w:lang w:eastAsia="zh-CN" w:bidi="ar-SA"/>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trivial类型中除了不能使用虚函数以外对函数没有其它限制要求*/</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void draw();</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shd w:val="clear" w:color="auto" w:fill="auto"/>
        </w:rPr>
      </w:pPr>
      <w:r>
        <w:rPr>
          <w:rFonts w:hint="default"/>
          <w:color w:val="00B050"/>
          <w:shd w:val="clear" w:color="auto" w:fill="auto"/>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 xml:space="preserve"> trivial类型中的非静态成员变量也必须是trivial类型,包括集合对象*/</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m_centerPoint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Point m_vertexes[4]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m_sizeX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int m_sizeY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color w:val="00B050"/>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stheme="minorBidi"/>
          <w:color w:val="00B050"/>
          <w:sz w:val="28"/>
          <w:szCs w:val="20"/>
          <w:shd w:val="clear" w:color="auto" w:fill="auto"/>
          <w:lang w:eastAsia="zh-CN" w:bidi="ar-SA"/>
        </w:rPr>
        <w:t>trivial类型中可以包含非trivial类型的静态成员变量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static People m_drawer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numPr>
          <w:ilvl w:val="0"/>
          <w:numId w:val="53"/>
        </w:numPr>
        <w:tabs>
          <w:tab w:val="left" w:pos="425"/>
        </w:tabs>
        <w:kinsoku/>
        <w:wordWrap/>
        <w:overflowPunct/>
        <w:topLinePunct w:val="0"/>
        <w:autoSpaceDE/>
        <w:autoSpaceDN/>
        <w:bidi w:val="0"/>
        <w:adjustRightInd/>
        <w:snapToGrid/>
        <w:spacing w:line="0" w:lineRule="atLeast"/>
        <w:ind w:left="425" w:right="0" w:rightChars="0" w:hanging="425" w:firstLineChars="0"/>
        <w:jc w:val="left"/>
        <w:textAlignment w:val="auto"/>
        <w:outlineLvl w:val="9"/>
      </w:pPr>
      <w:r>
        <w:t>Standard Layout 标准布局</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r>
        <w:t>POD包含的另外一个概念就是标准布局, 定义如下:</w:t>
      </w:r>
    </w:p>
    <w:p>
      <w:pPr>
        <w:keepNext w:val="0"/>
        <w:keepLines w:val="0"/>
        <w:pageBreakBefore w:val="0"/>
        <w:widowControl/>
        <w:numPr>
          <w:ilvl w:val="0"/>
          <w:numId w:val="55"/>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没有</w:t>
      </w:r>
      <w:r>
        <w:rPr>
          <w:color w:val="00B0F0"/>
        </w:rPr>
        <w:t>虚函数</w:t>
      </w:r>
      <w:r>
        <w:t>和</w:t>
      </w:r>
      <w:r>
        <w:rPr>
          <w:color w:val="00B0F0"/>
        </w:rPr>
        <w:t>虚基类</w:t>
      </w:r>
      <w:r>
        <w:t>。</w:t>
      </w:r>
    </w:p>
    <w:p>
      <w:pPr>
        <w:keepNext w:val="0"/>
        <w:keepLines w:val="0"/>
        <w:pageBreakBefore w:val="0"/>
        <w:widowControl/>
        <w:numPr>
          <w:ilvl w:val="0"/>
          <w:numId w:val="55"/>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非静态成员变量的</w:t>
      </w:r>
      <w:r>
        <w:rPr>
          <w:color w:val="00B0F0"/>
        </w:rPr>
        <w:t>访问控制必须相同</w:t>
      </w:r>
      <w:r>
        <w:t>。</w:t>
      </w:r>
    </w:p>
    <w:p>
      <w:pPr>
        <w:keepNext w:val="0"/>
        <w:keepLines w:val="0"/>
        <w:pageBreakBefore w:val="0"/>
        <w:widowControl/>
        <w:numPr>
          <w:ilvl w:val="0"/>
          <w:numId w:val="55"/>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所有的</w:t>
      </w:r>
      <w:r>
        <w:rPr>
          <w:color w:val="00B0F0"/>
        </w:rPr>
        <w:t>非静态成员变量</w:t>
      </w:r>
      <w:r>
        <w:t>必须是Standard Layout类型。</w:t>
      </w:r>
    </w:p>
    <w:p>
      <w:pPr>
        <w:keepNext w:val="0"/>
        <w:keepLines w:val="0"/>
        <w:pageBreakBefore w:val="0"/>
        <w:widowControl/>
        <w:numPr>
          <w:ilvl w:val="0"/>
          <w:numId w:val="55"/>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所有</w:t>
      </w:r>
      <w:r>
        <w:rPr>
          <w:color w:val="00B0F0"/>
        </w:rPr>
        <w:t>基类</w:t>
      </w:r>
      <w:r>
        <w:t>必须是Standard Layout类型。</w:t>
      </w:r>
    </w:p>
    <w:p>
      <w:pPr>
        <w:keepNext w:val="0"/>
        <w:keepLines w:val="0"/>
        <w:pageBreakBefore w:val="0"/>
        <w:widowControl/>
        <w:numPr>
          <w:ilvl w:val="0"/>
          <w:numId w:val="55"/>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派生类的</w:t>
      </w:r>
      <w:r>
        <w:rPr>
          <w:color w:val="00B0F0"/>
        </w:rPr>
        <w:t>第一个非静态成员变量不能为基类</w:t>
      </w:r>
      <w:r>
        <w:t>。</w:t>
      </w:r>
    </w:p>
    <w:p>
      <w:pPr>
        <w:keepNext w:val="0"/>
        <w:keepLines w:val="0"/>
        <w:pageBreakBefore w:val="0"/>
        <w:widowControl/>
        <w:numPr>
          <w:ilvl w:val="0"/>
          <w:numId w:val="55"/>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满足以下条件之一：</w:t>
      </w:r>
    </w:p>
    <w:p>
      <w:pPr>
        <w:keepNext w:val="0"/>
        <w:keepLines w:val="0"/>
        <w:pageBreakBefore w:val="0"/>
        <w:widowControl/>
        <w:numPr>
          <w:ilvl w:val="1"/>
          <w:numId w:val="55"/>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在继承体系中，最底层也就是继承最多基类的派生类中没有非静态成员变量，而且在最多一个基类中拥有非静态数据成员。</w:t>
      </w:r>
    </w:p>
    <w:p>
      <w:pPr>
        <w:keepNext w:val="0"/>
        <w:keepLines w:val="0"/>
        <w:pageBreakBefore w:val="0"/>
        <w:widowControl/>
        <w:numPr>
          <w:ilvl w:val="1"/>
          <w:numId w:val="55"/>
        </w:numPr>
        <w:tabs>
          <w:tab w:val="left" w:pos="840"/>
        </w:tabs>
        <w:kinsoku/>
        <w:wordWrap/>
        <w:overflowPunct/>
        <w:topLinePunct w:val="0"/>
        <w:autoSpaceDE/>
        <w:autoSpaceDN/>
        <w:bidi w:val="0"/>
        <w:adjustRightInd/>
        <w:snapToGrid/>
        <w:spacing w:beforeLines="0" w:afterLines="0" w:line="0" w:lineRule="atLeast"/>
        <w:ind w:left="1260" w:right="0" w:rightChars="0" w:hanging="280"/>
        <w:jc w:val="left"/>
        <w:textAlignment w:val="auto"/>
        <w:outlineLvl w:val="9"/>
      </w:pPr>
      <w:r>
        <w:t>没有基类含有非静态成员变量。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default"/>
          <w:color w:val="00B050"/>
        </w:rPr>
      </w:pPr>
      <w:r>
        <w:t>【非standard-layout类型】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含有虚析勾函数不是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含有虚函数不是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virtual void sleep();</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42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56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080" w:firstLineChars="0"/>
        <w:jc w:val="left"/>
        <w:textAlignment w:val="auto"/>
        <w:outlineLvl w:val="9"/>
        <w:rPr>
          <w:rFonts w:hint="default"/>
        </w:rPr>
      </w:pPr>
      <w:r>
        <w:rPr>
          <w:rFonts w:hint="default"/>
        </w:rPr>
        <w:t xml:space="preserve">int m_age { 1 };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xml:space="preserve">×  </w:t>
      </w:r>
      <w:r>
        <w:rPr>
          <w:rFonts w:hint="default"/>
          <w:color w:val="00B050"/>
        </w:rPr>
        <w:t>基类不是</w:t>
      </w:r>
      <w:r>
        <w:rPr>
          <w:color w:val="00B050"/>
        </w:rPr>
        <w:t>standard-layout类型</w:t>
      </w:r>
      <w:r>
        <w:rPr>
          <w:rFonts w:hint="default"/>
          <w:color w:val="00B050"/>
        </w:rPr>
        <w:t>，那么派生类也必定不是</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Student: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color w:val="00B050"/>
        </w:rPr>
      </w:pPr>
      <w:r>
        <w:rPr>
          <w:rFonts w:hint="default"/>
          <w:color w:val="00B050"/>
        </w:rPr>
        <w:t>/*</w:t>
      </w:r>
      <w:r>
        <w:rPr>
          <w:color w:val="00B050"/>
          <w:sz w:val="28"/>
          <w:szCs w:val="20"/>
          <w:shd w:val="clear" w:color="auto" w:fill="auto"/>
        </w:rPr>
        <w:t>×  所有成员变量的访问权限必须一致，否则就是非</w:t>
      </w:r>
      <w:r>
        <w:rPr>
          <w:color w:val="00B050"/>
        </w:rPr>
        <w:t>standard-layout</w:t>
      </w:r>
      <w:r>
        <w:rPr>
          <w:rFonts w:hint="default"/>
          <w:color w:val="00B050"/>
        </w:rPr>
        <w: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936" w:firstLineChars="0"/>
        <w:jc w:val="left"/>
        <w:textAlignment w:val="auto"/>
        <w:outlineLvl w:val="9"/>
        <w:rPr>
          <w:rFonts w:hint="default"/>
        </w:rPr>
      </w:pPr>
      <w:r>
        <w:rPr>
          <w:rFonts w:hint="default"/>
        </w:rPr>
        <w:t>protected:</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color w:val="00B050"/>
          <w:sz w:val="28"/>
          <w:szCs w:val="20"/>
          <w:shd w:val="clear" w:color="auto" w:fill="auto"/>
        </w:rPr>
      </w:pPr>
      <w:r>
        <w:rPr>
          <w:rFonts w:hint="default"/>
          <w:color w:val="00B050"/>
        </w:rPr>
        <w:t>//</w:t>
      </w:r>
      <w:r>
        <w:rPr>
          <w:color w:val="00B050"/>
          <w:sz w:val="28"/>
          <w:szCs w:val="20"/>
          <w:shd w:val="clear" w:color="auto" w:fill="auto"/>
        </w:rPr>
        <w:t>×  含有非</w:t>
      </w:r>
      <w:r>
        <w:rPr>
          <w:color w:val="00B050"/>
        </w:rPr>
        <w:t>standard-layout</w:t>
      </w:r>
      <w:r>
        <w:rPr>
          <w:color w:val="00B050"/>
          <w:sz w:val="28"/>
          <w:szCs w:val="20"/>
          <w:shd w:val="clear" w:color="auto" w:fill="auto"/>
        </w:rPr>
        <w:t>类型的非静态成员变量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1452"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rPr>
      </w:pPr>
      <w:r>
        <w:rPr>
          <w:rFonts w:hint="default"/>
        </w:rPr>
        <w:t>int m_id { -1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color w:val="00B050"/>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基类不能作为第一个成员变量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Monitor: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color w:val="00B050"/>
          <w:sz w:val="28"/>
          <w:szCs w:val="20"/>
          <w:shd w:val="clear" w:color="auto" w:fill="auto"/>
        </w:rPr>
        <w:t>× 在继承体系中，不能超过一个类含有非静态的成员变量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President: public People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People m_teacher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2147483648" w:afterLines="-2147483648" w:line="0" w:lineRule="atLeast"/>
        <w:ind w:left="0" w:right="0" w:rightChars="0" w:firstLine="520" w:firstLineChars="0"/>
        <w:jc w:val="left"/>
        <w:textAlignment w:val="auto"/>
        <w:outlineLvl w:val="9"/>
        <w:rPr>
          <w:rFonts w:hint="eastAsia"/>
        </w:rPr>
      </w:pPr>
      <w:r>
        <w:t>【standard-layout类型】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所有的成员变量的访问权限全部相同(private)</w:t>
      </w:r>
      <w:r>
        <w:rPr>
          <w:color w:val="00B050"/>
          <w:shd w:val="clear" w:color="auto" w:fill="auto"/>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和trivial不同的是，用户自定义的默认构造函数对</w:t>
      </w:r>
      <w:r>
        <w:rPr>
          <w:color w:val="00B050"/>
        </w:rPr>
        <w:t>standard-layout没有影响*/</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Point(int x,int 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m_x(x),</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m_y(y){};</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color w:val="00B050"/>
          <w:sz w:val="28"/>
          <w:szCs w:val="20"/>
          <w:shd w:val="clear" w:color="auto" w:fill="auto"/>
        </w:rPr>
        <w:t xml:space="preserve"> 能够包含基类对象作为成员变量，但是前提不能排第一个</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Point3D: public Point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private：</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Point m_2dPoint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double m_z { 0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color w:val="00B050"/>
          <w:shd w:val="clear" w:color="auto" w:fill="auto"/>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可以包含静态的非</w:t>
      </w:r>
      <w:r>
        <w:rPr>
          <w:color w:val="00B050"/>
          <w:shd w:val="clear" w:color="auto" w:fill="auto"/>
        </w:rPr>
        <w:t>standard-layout类型的成员变量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public:</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rPr>
      </w:pPr>
      <w:r>
        <w:rPr>
          <w:rFonts w:hint="default"/>
        </w:rPr>
        <w:t>static People m_owner { nullptr };</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color w:val="00B050"/>
        </w:rPr>
        <w:t>//</w:t>
      </w:r>
      <w:r>
        <w:rPr>
          <w:rFonts w:hint="eastAsia" w:ascii="Times New Roman" w:hAnsi="Times New Roman" w:eastAsia="华文楷体" w:cstheme="minorBidi"/>
          <w:color w:val="00B050"/>
          <w:sz w:val="24"/>
          <w:szCs w:val="24"/>
          <w:lang w:val="en-US" w:eastAsia="zh-CN" w:bidi="ar-SA"/>
        </w:rPr>
        <w:t>√</w:t>
      </w:r>
      <w:r>
        <w:rPr>
          <w:color w:val="00B050"/>
          <w:sz w:val="28"/>
          <w:szCs w:val="20"/>
          <w:shd w:val="clear" w:color="auto" w:fill="auto"/>
        </w:rPr>
        <w:t xml:space="preserve">  可以多重继承，但是只能有一个类含有非静态成员变量</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class RenderPoint: public Point3D, public Color</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default"/>
        </w:rPr>
      </w:pP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rPr>
      </w:pPr>
      <w:r>
        <w:rPr>
          <w:rFonts w:hint="default"/>
        </w:rPr>
        <w:t>}</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textAlignment w:val="auto"/>
        <w:rPr>
          <w:rFonts w:hint="eastAsia"/>
        </w:rPr>
      </w:pPr>
    </w:p>
    <w:p>
      <w:pPr>
        <w:keepNext w:val="0"/>
        <w:keepLines w:val="0"/>
        <w:pageBreakBefore w:val="0"/>
        <w:widowControl/>
        <w:numPr>
          <w:ilvl w:val="0"/>
          <w:numId w:val="53"/>
        </w:numPr>
        <w:tabs>
          <w:tab w:val="left" w:pos="425"/>
        </w:tabs>
        <w:kinsoku/>
        <w:wordWrap/>
        <w:overflowPunct/>
        <w:topLinePunct w:val="0"/>
        <w:autoSpaceDE/>
        <w:autoSpaceDN/>
        <w:bidi w:val="0"/>
        <w:adjustRightInd/>
        <w:snapToGrid/>
        <w:spacing w:beforeLines="-2147483648" w:afterLines="-2147483648" w:line="0" w:lineRule="atLeast"/>
        <w:ind w:left="425" w:right="0" w:rightChars="0" w:hanging="425"/>
        <w:jc w:val="left"/>
        <w:textAlignment w:val="auto"/>
        <w:outlineLvl w:val="9"/>
        <w:rPr>
          <w:rFonts w:hint="eastAsia"/>
        </w:rPr>
      </w:pPr>
      <w:r>
        <w:rPr>
          <w:rFonts w:hint="default"/>
        </w:rPr>
        <w:t>使用&lt;</w:t>
      </w:r>
      <w:r>
        <w:t>type_traits&gt;中方法进行POD类型的判断</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560" w:firstLineChars="0"/>
        <w:jc w:val="left"/>
        <w:textAlignment w:val="auto"/>
        <w:outlineLvl w:val="9"/>
        <w:rPr>
          <w:shd w:val="clear" w:color="FFFFFF" w:fill="D9D9D9"/>
        </w:rPr>
      </w:pPr>
      <w:r>
        <w:t>在新的标准下，放宽了旧标准对POD的限制，导致很多新类型成为POD类型，可以使用标准库模板(STL)在头文件&lt;type_traits&gt;中的相关函数对这些类型的检测: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right="0" w:rightChars="0" w:firstLine="0" w:firstLineChars="0"/>
        <w:jc w:val="left"/>
        <w:textAlignment w:val="auto"/>
        <w:outlineLvl w:val="9"/>
      </w:pPr>
      <w:r>
        <w:rPr>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is_pod</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struct std::</w:t>
      </w:r>
      <w:r>
        <w:rPr>
          <w:rFonts w:hint="eastAsia"/>
          <w:b/>
          <w:bCs/>
          <w:color w:val="00B0F0"/>
        </w:rPr>
        <w:t>is_trivial</w:t>
      </w:r>
      <w:r>
        <w:rPr>
          <w:rFonts w:hint="eastAsia"/>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b/>
          <w:bCs/>
          <w:color w:val="00B0F0"/>
        </w:rPr>
      </w:pP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rPr>
          <w:rFonts w:hint="eastAsia"/>
        </w:rPr>
      </w:pPr>
      <w:r>
        <w:rPr>
          <w:rFonts w:hint="eastAsia"/>
        </w:rPr>
        <w:t>template &lt;typename T&gt;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420" w:firstLineChars="0"/>
        <w:jc w:val="left"/>
        <w:textAlignment w:val="auto"/>
        <w:outlineLvl w:val="9"/>
      </w:pPr>
      <w:r>
        <w:rPr>
          <w:rFonts w:hint="eastAsia"/>
        </w:rPr>
        <w:t>struct std::</w:t>
      </w:r>
      <w:r>
        <w:rPr>
          <w:rFonts w:hint="eastAsia"/>
          <w:b/>
          <w:bCs/>
          <w:color w:val="00B0F0"/>
        </w:rPr>
        <w:t>is_standard_layout</w:t>
      </w:r>
      <w:r>
        <w:rPr>
          <w:rFonts w:hint="eastAsia"/>
          <w:b/>
          <w:bCs/>
          <w:color w:val="auto"/>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right="0" w:rightChars="0" w:firstLine="419" w:firstLineChars="0"/>
        <w:jc w:val="left"/>
        <w:textAlignment w:val="auto"/>
        <w:outlineLvl w:val="9"/>
      </w:pPr>
    </w:p>
    <w:p>
      <w:pPr>
        <w:keepNext w:val="0"/>
        <w:keepLines w:val="0"/>
        <w:pageBreakBefore w:val="0"/>
        <w:widowControl/>
        <w:numPr>
          <w:ilvl w:val="0"/>
          <w:numId w:val="53"/>
        </w:numPr>
        <w:tabs>
          <w:tab w:val="left" w:pos="425"/>
        </w:tabs>
        <w:kinsoku/>
        <w:wordWrap/>
        <w:overflowPunct/>
        <w:topLinePunct w:val="0"/>
        <w:autoSpaceDE/>
        <w:autoSpaceDN/>
        <w:bidi w:val="0"/>
        <w:adjustRightInd/>
        <w:snapToGrid/>
        <w:spacing w:beforeLines="-2147483648" w:afterLines="-2147483648" w:line="0" w:lineRule="atLeast"/>
        <w:ind w:left="425" w:leftChars="0" w:right="0" w:rightChars="0" w:hanging="425" w:firstLineChars="0"/>
        <w:jc w:val="left"/>
        <w:textAlignment w:val="auto"/>
        <w:outlineLvl w:val="9"/>
      </w:pPr>
      <w:r>
        <w:t>POD类型的好处</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2147483648" w:afterLines="-2147483648" w:line="0" w:lineRule="atLeast"/>
        <w:ind w:leftChars="0" w:right="0" w:rightChars="0" w:firstLine="520" w:firstLineChars="0"/>
        <w:jc w:val="left"/>
        <w:textAlignment w:val="auto"/>
        <w:outlineLvl w:val="9"/>
      </w:pPr>
      <w:r>
        <w:t>POD类型可以带来的好处如下:</w:t>
      </w:r>
    </w:p>
    <w:p>
      <w:pPr>
        <w:keepNext w:val="0"/>
        <w:keepLines w:val="0"/>
        <w:pageBreakBefore w:val="0"/>
        <w:widowControl/>
        <w:numPr>
          <w:ilvl w:val="0"/>
          <w:numId w:val="55"/>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字节赋值(bytewise copy)，可以使用memset和memcpy对POD类型进行初始化。</w:t>
      </w:r>
    </w:p>
    <w:p>
      <w:pPr>
        <w:keepNext w:val="0"/>
        <w:keepLines w:val="0"/>
        <w:pageBreakBefore w:val="0"/>
        <w:widowControl/>
        <w:numPr>
          <w:ilvl w:val="0"/>
          <w:numId w:val="55"/>
        </w:numPr>
        <w:tabs>
          <w:tab w:val="left" w:pos="420"/>
        </w:tabs>
        <w:kinsoku/>
        <w:wordWrap/>
        <w:overflowPunct/>
        <w:topLinePunct w:val="0"/>
        <w:autoSpaceDE/>
        <w:autoSpaceDN/>
        <w:bidi w:val="0"/>
        <w:adjustRightInd/>
        <w:snapToGrid/>
        <w:spacing w:beforeLines="0" w:afterLines="0" w:line="0" w:lineRule="atLeast"/>
        <w:ind w:left="840" w:right="0" w:rightChars="0" w:hanging="280"/>
        <w:jc w:val="left"/>
        <w:textAlignment w:val="auto"/>
        <w:outlineLvl w:val="9"/>
      </w:pPr>
      <w:r>
        <w:t>提供对C内存的兼容。C++程序可以与C函数进行交互操作，POD类型保证这种在C与C++之间的操作总是安全的。</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0"/>
        <w:textAlignment w:val="auto"/>
      </w:pPr>
      <w:bookmarkStart w:id="917" w:name="_Toc465787050"/>
      <w:bookmarkStart w:id="918" w:name="_Toc465171891"/>
      <w:bookmarkStart w:id="919" w:name="_Toc465955317"/>
      <w:bookmarkStart w:id="920" w:name="_Toc2048852963"/>
      <w:bookmarkStart w:id="921" w:name="_Toc17597"/>
      <w:bookmarkStart w:id="922" w:name="_Toc977803607"/>
      <w:bookmarkStart w:id="923" w:name="_Toc1955303005"/>
      <w:bookmarkStart w:id="924" w:name="_Toc1128117211"/>
      <w:bookmarkStart w:id="925" w:name="_Toc1675562636"/>
      <w:bookmarkStart w:id="926" w:name="_Toc787520687"/>
      <w:bookmarkStart w:id="927" w:name="_Toc575392416"/>
      <w:bookmarkStart w:id="928" w:name="_Toc367558620"/>
      <w:bookmarkStart w:id="929" w:name="_Toc1672087653"/>
      <w:bookmarkStart w:id="930" w:name="_Toc348378942"/>
      <w:bookmarkStart w:id="931" w:name="_Toc92012753"/>
      <w:bookmarkStart w:id="932" w:name="_Toc318142693"/>
      <w:bookmarkStart w:id="933" w:name="_Toc715122455"/>
      <w:bookmarkStart w:id="934" w:name="_Toc1441413496"/>
      <w:bookmarkStart w:id="935" w:name="_Toc1638059954"/>
      <w:bookmarkStart w:id="936" w:name="_Toc2063635104"/>
      <w:bookmarkStart w:id="937" w:name="_Toc2005092567"/>
      <w:r>
        <w:t>3.推荐初始化</w:t>
      </w:r>
      <w:bookmarkEnd w:id="917"/>
      <w:bookmarkEnd w:id="918"/>
      <w:bookmarkEnd w:id="919"/>
      <w:r>
        <w:t>列表</w:t>
      </w:r>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firstLine="520" w:firstLineChars="0"/>
        <w:textAlignment w:val="auto"/>
      </w:pPr>
      <w:r>
        <w:t>在声明变量时，需要给它赋予初值。将初始值赋给变量的声明称为初始化。初始化有三种形式</w:t>
      </w:r>
      <w:r>
        <w:rPr>
          <w:rFonts w:hint="eastAsia"/>
          <w:lang w:eastAsia="zh-CN"/>
        </w:rPr>
        <w:t>：</w:t>
      </w:r>
    </w:p>
    <w:p>
      <w:pPr>
        <w:pStyle w:val="53"/>
        <w:keepNext w:val="0"/>
        <w:keepLines w:val="0"/>
        <w:pageBreakBefore w:val="0"/>
        <w:widowControl/>
        <w:numPr>
          <w:ilvl w:val="0"/>
          <w:numId w:val="56"/>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直接括号赋值：（expression list）</w:t>
      </w:r>
    </w:p>
    <w:p>
      <w:pPr>
        <w:pStyle w:val="53"/>
        <w:keepNext w:val="0"/>
        <w:keepLines w:val="0"/>
        <w:pageBreakBefore w:val="0"/>
        <w:widowControl/>
        <w:numPr>
          <w:ilvl w:val="0"/>
          <w:numId w:val="56"/>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等号拷贝：</w:t>
      </w:r>
      <w:r>
        <w:rPr>
          <w:rFonts w:hint="eastAsia"/>
          <w:lang w:val="en-US" w:eastAsia="zh-CN"/>
        </w:rPr>
        <w:t xml:space="preserve">     </w:t>
      </w:r>
      <w:r>
        <w:t>= expression</w:t>
      </w:r>
    </w:p>
    <w:p>
      <w:pPr>
        <w:pStyle w:val="53"/>
        <w:keepNext w:val="0"/>
        <w:keepLines w:val="0"/>
        <w:pageBreakBefore w:val="0"/>
        <w:widowControl/>
        <w:numPr>
          <w:ilvl w:val="0"/>
          <w:numId w:val="56"/>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pPr>
      <w:r>
        <w:t>初始化列表：</w:t>
      </w:r>
      <w:r>
        <w:rPr>
          <w:rFonts w:hint="eastAsia"/>
          <w:lang w:val="en-US" w:eastAsia="zh-CN"/>
        </w:rPr>
        <w:t xml:space="preserve">   </w:t>
      </w:r>
      <w:r>
        <w:t>{initializer-list}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举例</w:t>
      </w:r>
      <w:r>
        <w:rPr>
          <w:rFonts w:hint="default"/>
          <w:shd w:val="clear" w:color="FFFFFF" w:fill="D9D9D9"/>
          <w:lang w:eastAsia="zh-CN"/>
        </w:rPr>
        <w:t>:</w:t>
      </w:r>
    </w:p>
    <w:tbl>
      <w:tblPr>
        <w:tblStyle w:val="39"/>
        <w:tblW w:w="7388" w:type="dxa"/>
        <w:tblInd w:w="10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88"/>
      </w:tblGrid>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//直接括号赋值</w:t>
            </w:r>
          </w:p>
        </w:tc>
      </w:tr>
      <w:tr>
        <w:trPr>
          <w:trHeight w:val="702" w:hRule="atLeast"/>
        </w:trP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//等号赋值</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 =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 = 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 = 5;</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color w:val="00B050"/>
                <w:vertAlign w:val="baseline"/>
                <w:lang w:val="en-US" w:eastAsia="zh-CN"/>
              </w:rPr>
              <w:t>//初始化列表</w:t>
            </w:r>
          </w:p>
        </w:tc>
      </w:tr>
      <w:tr>
        <w:tc>
          <w:tcPr>
            <w:tcW w:w="738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count{10};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number{5};</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color w:val="auto"/>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firstLine="560" w:firstLineChars="200"/>
        <w:textAlignment w:val="auto"/>
        <w:rPr>
          <w:rFonts w:hint="default"/>
          <w:color w:val="auto"/>
          <w:lang w:eastAsia="zh-CN"/>
        </w:rPr>
      </w:pPr>
      <w:r>
        <w:rPr>
          <w:rFonts w:hint="default"/>
          <w:color w:val="auto"/>
          <w:lang w:eastAsia="zh-CN"/>
        </w:rPr>
        <w:t>在C++98/03中，就</w:t>
      </w:r>
      <w:r>
        <w:rPr>
          <w:color w:val="auto"/>
        </w:rPr>
        <w:t>允许使用“{}”对聚合(</w:t>
      </w:r>
      <w:r>
        <w:rPr>
          <w:color w:val="auto"/>
        </w:rPr>
        <w:fldChar w:fldCharType="begin"/>
      </w:r>
      <w:r>
        <w:rPr>
          <w:color w:val="auto"/>
        </w:rPr>
        <w:instrText xml:space="preserve"> HYPERLINK \l "_Aggregates类型" </w:instrText>
      </w:r>
      <w:r>
        <w:rPr>
          <w:color w:val="auto"/>
        </w:rPr>
        <w:fldChar w:fldCharType="separate"/>
      </w:r>
      <w:r>
        <w:rPr>
          <w:rStyle w:val="35"/>
        </w:rPr>
        <w:t>五/1. Aggregates</w:t>
      </w:r>
      <w:r>
        <w:rPr>
          <w:color w:val="auto"/>
        </w:rPr>
        <w:fldChar w:fldCharType="end"/>
      </w:r>
      <w:r>
        <w:rPr>
          <w:color w:val="auto"/>
        </w:rPr>
        <w:t>)类型进行统一的初始值设定，但是对于一些自定义类型(如vector这样的容器)却无法使用，这对于泛型编程无疑是非常不利的。在C++11中，使用“{}”初始化方式统一叫做“初始化列表”，该方式支持更多的类型，具有一些新的特性</w:t>
      </w:r>
      <w:r>
        <w:rPr>
          <w:rFonts w:hint="eastAsia"/>
          <w:color w:val="auto"/>
          <w:lang w:eastAsia="zh-CN"/>
        </w:rPr>
        <w:t>。</w:t>
      </w:r>
      <w:r>
        <w:rPr>
          <w:rFonts w:hint="default"/>
          <w:color w:val="auto"/>
          <w:lang w:eastAsia="zh-CN"/>
        </w:rPr>
        <w:t>相比直接括号赋值和等号拷贝的方式，具有以下优势: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auto"/>
          <w:lang w:eastAsia="zh-CN"/>
        </w:rPr>
      </w:pPr>
    </w:p>
    <w:p>
      <w:pPr>
        <w:pStyle w:val="53"/>
        <w:keepNext w:val="0"/>
        <w:keepLines w:val="0"/>
        <w:pageBreakBefore w:val="0"/>
        <w:widowControl/>
        <w:numPr>
          <w:ilvl w:val="0"/>
          <w:numId w:val="57"/>
        </w:numPr>
        <w:kinsoku/>
        <w:wordWrap/>
        <w:overflowPunct/>
        <w:topLinePunct w:val="0"/>
        <w:autoSpaceDE/>
        <w:autoSpaceDN/>
        <w:bidi w:val="0"/>
        <w:adjustRightInd/>
        <w:snapToGrid/>
        <w:spacing w:line="0" w:lineRule="atLeast"/>
        <w:ind w:left="425" w:right="0" w:rightChars="0" w:hanging="425"/>
        <w:jc w:val="left"/>
        <w:textAlignment w:val="auto"/>
        <w:outlineLvl w:val="9"/>
        <w:rPr>
          <w:b w:val="0"/>
          <w:bCs w:val="0"/>
        </w:rPr>
      </w:pPr>
      <w:r>
        <w:rPr>
          <w:rFonts w:hint="default"/>
          <w:b w:val="0"/>
          <w:bCs w:val="0"/>
          <w:lang w:eastAsia="zh-CN"/>
        </w:rPr>
        <w:t>通用性好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60" w:firstLineChars="200"/>
        <w:jc w:val="left"/>
        <w:textAlignment w:val="auto"/>
        <w:outlineLvl w:val="9"/>
      </w:pPr>
      <w:r>
        <w:t>在C++11标准中,</w:t>
      </w:r>
      <w:r>
        <w:rPr>
          <w:rFonts w:hint="eastAsia"/>
          <w:lang w:val="en-US" w:eastAsia="zh-CN"/>
        </w:rPr>
        <w:t xml:space="preserve"> </w:t>
      </w:r>
      <w:r>
        <w:t>初始化列表的适用性大大增加，可以用于任何类型对象的初始化，</w:t>
      </w:r>
      <w:r>
        <w:rPr>
          <w:rFonts w:hint="eastAsia"/>
          <w:lang w:eastAsia="zh-CN"/>
        </w:rPr>
        <w:t>包括简单的结构体</w:t>
      </w:r>
      <w:r>
        <w:rPr>
          <w:rFonts w:hint="default"/>
          <w:lang w:eastAsia="zh-CN"/>
        </w:rPr>
        <w:t>/聚合类型</w:t>
      </w:r>
      <w:r>
        <w:rPr>
          <w:rFonts w:hint="eastAsia"/>
          <w:lang w:eastAsia="zh-CN"/>
        </w:rPr>
        <w:t>，数组，标准库容器，类等。</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shd w:val="clear" w:color="FFFFFF" w:fill="D9D9D9"/>
        </w:rPr>
      </w:pPr>
      <w:r>
        <w:rPr>
          <w:shd w:val="clear" w:color="FFFFFF" w:fill="D9D9D9"/>
        </w:rPr>
        <w:t>举例:</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struct Student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ascii="Times New Roman" w:hAnsi="Times New Roman" w:eastAsia="华文楷体" w:cstheme="minorBidi"/>
          <w:color w:val="00B050"/>
          <w:sz w:val="28"/>
          <w:vertAlign w:val="baseline"/>
          <w:lang w:val="en-US"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ascii="Times New Roman" w:hAnsi="Times New Roman" w:eastAsia="华文楷体" w:cstheme="minorBidi"/>
          <w:color w:val="00B050"/>
          <w:sz w:val="28"/>
          <w:vertAlign w:val="baseline"/>
          <w:lang w:val="en-US" w:eastAsia="zh-CN" w:bidi="ar-SA"/>
        </w:rPr>
        <w:t>非静态成员变量初始化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int m_id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std::vector&lt;int&gt; m_codes;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 xml:space="preserve">√ </w:t>
      </w:r>
      <w:r>
        <w:rPr>
          <w:rFonts w:hint="default"/>
          <w:color w:val="00B050"/>
          <w:szCs w:val="20"/>
        </w:rPr>
        <w:t xml:space="preserve"> </w:t>
      </w:r>
      <w:r>
        <w:rPr>
          <w:rFonts w:hint="default"/>
          <w:color w:val="00B050"/>
          <w:sz w:val="28"/>
          <w:szCs w:val="28"/>
        </w:rPr>
        <w:t>在构造函数中初始化非静态成员变量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Student():m_codes{-1,-2}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104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cstheme="minorBidi"/>
          <w:color w:val="00B050"/>
          <w:sz w:val="28"/>
          <w:vertAlign w:val="baseline"/>
          <w:lang w:eastAsia="zh-CN" w:bidi="ar-SA"/>
        </w:rPr>
      </w:pPr>
      <w:r>
        <w:rPr>
          <w:rFonts w:hint="eastAsia"/>
          <w:color w:val="00B050"/>
          <w:szCs w:val="20"/>
          <w:shd w:val="clear" w:color="auto" w:fill="auto"/>
        </w:rPr>
        <w:t>/</w:t>
      </w:r>
      <w:r>
        <w:rPr>
          <w:rFonts w:hint="eastAsia"/>
          <w:color w:val="00B050"/>
          <w:szCs w:val="20"/>
          <w:shd w:val="clear" w:color="auto" w:fill="auto"/>
          <w:lang w:val="en-US" w:eastAsia="zh-CN"/>
        </w:rPr>
        <w:t>/</w:t>
      </w:r>
      <w:r>
        <w:rPr>
          <w:rFonts w:hint="eastAsia"/>
          <w:color w:val="00B050"/>
          <w:szCs w:val="20"/>
        </w:rPr>
        <w:t>√</w:t>
      </w:r>
      <w:r>
        <w:rPr>
          <w:rFonts w:hint="default" w:ascii="Times New Roman" w:hAnsi="Times New Roman" w:eastAsia="华文楷体" w:cstheme="minorBidi"/>
          <w:color w:val="00B050"/>
          <w:sz w:val="28"/>
          <w:vertAlign w:val="baseline"/>
          <w:lang w:val="en-US" w:eastAsia="zh-CN" w:bidi="ar-SA"/>
        </w:rPr>
        <w:t xml:space="preserve"> </w:t>
      </w:r>
      <w:r>
        <w:rPr>
          <w:rFonts w:hint="default" w:cstheme="minorBidi"/>
          <w:color w:val="00B050"/>
          <w:sz w:val="28"/>
          <w:vertAlign w:val="baseline"/>
          <w:lang w:eastAsia="zh-CN" w:bidi="ar-SA"/>
        </w:rPr>
        <w:t xml:space="preserve"> </w:t>
      </w:r>
      <w:r>
        <w:rPr>
          <w:rFonts w:hint="default" w:ascii="Times New Roman" w:hAnsi="Times New Roman" w:eastAsia="华文楷体" w:cstheme="minorBidi"/>
          <w:color w:val="00B050"/>
          <w:sz w:val="28"/>
          <w:vertAlign w:val="baseline"/>
          <w:lang w:val="en-US" w:eastAsia="zh-CN" w:bidi="ar-SA"/>
        </w:rPr>
        <w:t>初始化返回</w:t>
      </w:r>
      <w:r>
        <w:rPr>
          <w:rFonts w:hint="default" w:cstheme="minorBidi"/>
          <w:color w:val="00B050"/>
          <w:sz w:val="28"/>
          <w:vertAlign w:val="baseline"/>
          <w:lang w:eastAsia="zh-CN" w:bidi="ar-SA"/>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pair&lt;string, string&gt; getInfo(string key,string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return {key, value};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default"/>
          <w:vertAlign w:val="baseline"/>
          <w:lang w:val="en-US" w:eastAsia="zh-CN"/>
        </w:rPr>
      </w:pPr>
      <w:r>
        <w:rPr>
          <w:rFonts w:hint="default"/>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lastCnt{ }; </w:t>
      </w:r>
      <w:r>
        <w:rPr>
          <w:rFonts w:hint="default"/>
          <w:color w:val="00B050"/>
          <w:vertAlign w:val="baseline"/>
          <w:lang w:eastAsia="zh-CN"/>
        </w:rPr>
        <w:t>//√ 初始值为0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int curCnt{1}; </w:t>
      </w:r>
      <w:r>
        <w:rPr>
          <w:rFonts w:hint="default"/>
          <w:color w:val="00B050"/>
          <w:vertAlign w:val="baseline"/>
          <w:lang w:eastAsia="zh-CN"/>
        </w:rPr>
        <w:t>//√ 初始值为1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int totalCnt = {2}; </w:t>
      </w:r>
      <w:r>
        <w:rPr>
          <w:rFonts w:hint="default"/>
          <w:color w:val="00B050"/>
          <w:vertAlign w:val="baseline"/>
          <w:lang w:eastAsia="zh-CN"/>
        </w:rPr>
        <w:t>//  初始值为2(不推荐)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vertAlign w:val="baseline"/>
          <w:lang w:eastAsia="zh-CN"/>
        </w:rPr>
        <w:t xml:space="preserve">double res = double {1.2}; </w:t>
      </w:r>
      <w:r>
        <w:rPr>
          <w:rFonts w:hint="default"/>
          <w:color w:val="00B050"/>
          <w:vertAlign w:val="baseline"/>
          <w:lang w:eastAsia="zh-CN"/>
        </w:rPr>
        <w:t>//初始值为1.2(不推荐)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 xml:space="preserve"> 初始值string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String code {</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1</w:t>
      </w: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w:t>
      </w:r>
      <w:r>
        <w:rPr>
          <w:rFonts w:hint="default"/>
          <w:sz w:val="28"/>
          <w:szCs w:val="28"/>
          <w:vertAlign w:val="baseline"/>
          <w:lang w:eastAsia="zh-CN"/>
        </w:rPr>
        <w:t>2</w:t>
      </w:r>
      <w:r>
        <w:rPr>
          <w:rFonts w:hint="default"/>
          <w:sz w:val="28"/>
          <w:szCs w:val="28"/>
          <w:vertAlign w:val="baseline"/>
          <w:lang w:val="en-US" w:eastAsia="zh-CN"/>
        </w:rPr>
        <w:t>'</w:t>
      </w: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right="0" w:rightChars="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w:t>
      </w:r>
      <w:r>
        <w:rPr>
          <w:rFonts w:hint="eastAsia" w:ascii="Times New Roman" w:hAnsi="Times New Roman" w:eastAsia="华文楷体" w:cstheme="minorBidi"/>
          <w:color w:val="00B050"/>
          <w:sz w:val="24"/>
          <w:szCs w:val="24"/>
          <w:lang w:val="en-US" w:eastAsia="zh-CN" w:bidi="ar-SA"/>
        </w:rPr>
        <w:t>√</w:t>
      </w:r>
      <w:r>
        <w:rPr>
          <w:rFonts w:hint="default" w:cstheme="minorBidi"/>
          <w:color w:val="00B050"/>
          <w:sz w:val="24"/>
          <w:szCs w:val="24"/>
          <w:lang w:eastAsia="zh-CN" w:bidi="ar-SA"/>
        </w:rPr>
        <w:t xml:space="preserve">  </w:t>
      </w:r>
      <w:r>
        <w:rPr>
          <w:rFonts w:hint="default"/>
          <w:color w:val="00B050"/>
          <w:vertAlign w:val="baseline"/>
          <w:lang w:eastAsia="zh-CN"/>
        </w:rPr>
        <w:t>嵌套列表初始化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eastAsia="zh-CN"/>
        </w:rPr>
      </w:pP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"http://en.cppreference.com/w/cpp/container/map" </w:instrText>
      </w:r>
      <w:r>
        <w:rPr>
          <w:rFonts w:hint="default"/>
          <w:sz w:val="28"/>
          <w:szCs w:val="28"/>
          <w:vertAlign w:val="baseline"/>
          <w:lang w:val="en-US" w:eastAsia="zh-CN"/>
        </w:rPr>
        <w:fldChar w:fldCharType="separate"/>
      </w:r>
      <w:r>
        <w:rPr>
          <w:rFonts w:hint="default"/>
          <w:sz w:val="28"/>
          <w:szCs w:val="28"/>
          <w:vertAlign w:val="baseline"/>
          <w:lang w:val="en-US" w:eastAsia="zh-CN"/>
        </w:rPr>
        <w:t>map</w:t>
      </w:r>
      <w:r>
        <w:rPr>
          <w:rFonts w:hint="default"/>
          <w:sz w:val="28"/>
          <w:szCs w:val="28"/>
          <w:vertAlign w:val="baseline"/>
          <w:lang w:val="en-US" w:eastAsia="zh-CN"/>
        </w:rPr>
        <w:fldChar w:fldCharType="end"/>
      </w:r>
      <w:r>
        <w:rPr>
          <w:rFonts w:hint="default"/>
          <w:sz w:val="28"/>
          <w:szCs w:val="28"/>
          <w:vertAlign w:val="baseline"/>
          <w:lang w:val="en-US" w:eastAsia="zh-CN"/>
        </w:rPr>
        <w:t xml:space="preserve">&lt;int, </w:t>
      </w:r>
      <w:r>
        <w:rPr>
          <w:rFonts w:hint="default"/>
          <w:sz w:val="28"/>
          <w:szCs w:val="28"/>
          <w:vertAlign w:val="baseline"/>
          <w:lang w:val="en-US" w:eastAsia="zh-CN"/>
        </w:rPr>
        <w:fldChar w:fldCharType="begin"/>
      </w:r>
      <w:r>
        <w:rPr>
          <w:rFonts w:hint="default"/>
          <w:sz w:val="28"/>
          <w:szCs w:val="28"/>
          <w:vertAlign w:val="baseline"/>
          <w:lang w:val="en-US" w:eastAsia="zh-CN"/>
        </w:rPr>
        <w:instrText xml:space="preserve"> HYPERLINK "http://en.cppreference.com/w/cpp/string/basic_string" </w:instrText>
      </w:r>
      <w:r>
        <w:rPr>
          <w:rFonts w:hint="default"/>
          <w:sz w:val="28"/>
          <w:szCs w:val="28"/>
          <w:vertAlign w:val="baseline"/>
          <w:lang w:val="en-US" w:eastAsia="zh-CN"/>
        </w:rPr>
        <w:fldChar w:fldCharType="separate"/>
      </w:r>
      <w:r>
        <w:rPr>
          <w:rFonts w:hint="default"/>
          <w:sz w:val="28"/>
          <w:szCs w:val="28"/>
          <w:vertAlign w:val="baseline"/>
          <w:lang w:val="en-US" w:eastAsia="zh-CN"/>
        </w:rPr>
        <w:t>string</w:t>
      </w:r>
      <w:r>
        <w:rPr>
          <w:rFonts w:hint="default"/>
          <w:sz w:val="28"/>
          <w:szCs w:val="28"/>
          <w:vertAlign w:val="baseline"/>
          <w:lang w:val="en-US" w:eastAsia="zh-CN"/>
        </w:rPr>
        <w:fldChar w:fldCharType="end"/>
      </w:r>
      <w:r>
        <w:rPr>
          <w:rFonts w:hint="default"/>
          <w:sz w:val="28"/>
          <w:szCs w:val="28"/>
          <w:vertAlign w:val="baseline"/>
          <w:lang w:val="en-US" w:eastAsia="zh-CN"/>
        </w:rPr>
        <w:t>&gt; m</w:t>
      </w:r>
      <w:r>
        <w:rPr>
          <w:rFonts w:hint="default"/>
          <w:sz w:val="28"/>
          <w:szCs w:val="28"/>
          <w:vertAlign w:val="baseline"/>
          <w:lang w:eastAsia="zh-CN"/>
        </w:rPr>
        <w:t>ap</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1, "a"</w:t>
      </w:r>
      <w:r>
        <w:rPr>
          <w:rFonts w:hint="default"/>
          <w:sz w:val="28"/>
          <w:szCs w:val="28"/>
          <w:vertAlign w:val="baseline"/>
          <w:lang w:eastAsia="zh-CN"/>
        </w:rPr>
        <w:t xml:space="preserv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2, {</w:t>
      </w:r>
      <w:r>
        <w:rPr>
          <w:rFonts w:hint="default"/>
          <w:sz w:val="28"/>
          <w:szCs w:val="28"/>
          <w:vertAlign w:val="baseline"/>
          <w:lang w:eastAsia="zh-CN"/>
        </w:rPr>
        <w:t xml:space="preserve"> </w:t>
      </w:r>
      <w:r>
        <w:rPr>
          <w:rFonts w:hint="default"/>
          <w:sz w:val="28"/>
          <w:szCs w:val="28"/>
          <w:vertAlign w:val="baseline"/>
          <w:lang w:val="en-US" w:eastAsia="zh-CN"/>
        </w:rPr>
        <w:t>'a', 'b', 'c'</w:t>
      </w:r>
      <w:r>
        <w:rPr>
          <w:rFonts w:hint="default"/>
          <w:sz w:val="28"/>
          <w:szCs w:val="28"/>
          <w:vertAlign w:val="baseline"/>
          <w:lang w:eastAsia="zh-CN"/>
        </w:rPr>
        <w:t xml:space="preserve"> </w:t>
      </w:r>
      <w:r>
        <w:rPr>
          <w:rFonts w:hint="default"/>
          <w:sz w:val="28"/>
          <w:szCs w:val="28"/>
          <w:vertAlign w:val="baseline"/>
          <w:lang w:val="en-US" w:eastAsia="zh-CN"/>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sz w:val="28"/>
          <w:szCs w:val="28"/>
          <w:vertAlign w:val="baseline"/>
          <w:lang w:val="en-US" w:eastAsia="zh-CN"/>
        </w:rPr>
      </w:pPr>
      <w:r>
        <w:rPr>
          <w:rFonts w:hint="default"/>
          <w:sz w:val="28"/>
          <w:szCs w:val="28"/>
          <w:vertAlign w:val="baseline"/>
          <w:lang w:val="en-US" w:eastAsia="zh-CN"/>
        </w:rPr>
        <w:t>{</w:t>
      </w:r>
      <w:r>
        <w:rPr>
          <w:rFonts w:hint="default"/>
          <w:sz w:val="28"/>
          <w:szCs w:val="28"/>
          <w:vertAlign w:val="baseline"/>
          <w:lang w:eastAsia="zh-CN"/>
        </w:rPr>
        <w:t xml:space="preserve"> </w:t>
      </w:r>
      <w:r>
        <w:rPr>
          <w:rFonts w:hint="default"/>
          <w:sz w:val="28"/>
          <w:szCs w:val="28"/>
          <w:vertAlign w:val="baseline"/>
          <w:lang w:val="en-US" w:eastAsia="zh-CN"/>
        </w:rPr>
        <w:t xml:space="preserve">3, </w:t>
      </w:r>
      <w:r>
        <w:rPr>
          <w:rFonts w:hint="default"/>
          <w:sz w:val="28"/>
          <w:szCs w:val="28"/>
          <w:vertAlign w:val="baseline"/>
          <w:lang w:eastAsia="zh-CN"/>
        </w:rPr>
        <w:t xml:space="preserve">code </w:t>
      </w:r>
      <w:r>
        <w:rPr>
          <w:rFonts w:hint="default"/>
          <w:sz w:val="28"/>
          <w:szCs w:val="28"/>
          <w:vertAlign w:val="baseline"/>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rFonts w:hint="default"/>
          <w:color w:val="00B050"/>
          <w:sz w:val="28"/>
          <w:szCs w:val="28"/>
        </w:rPr>
      </w:pPr>
      <w:r>
        <w:rPr>
          <w:rFonts w:hint="default"/>
          <w:color w:val="00B050"/>
          <w:sz w:val="28"/>
          <w:szCs w:val="28"/>
          <w:lang w:val="en-US" w:eastAsia="zh-CN"/>
        </w:rPr>
        <w:t>//</w:t>
      </w:r>
      <w:r>
        <w:rPr>
          <w:rFonts w:hint="eastAsia"/>
          <w:color w:val="00B050"/>
          <w:szCs w:val="28"/>
        </w:rPr>
        <w:t>√</w:t>
      </w:r>
      <w:r>
        <w:rPr>
          <w:rFonts w:hint="default"/>
          <w:color w:val="00B050"/>
          <w:sz w:val="28"/>
          <w:szCs w:val="28"/>
        </w:rPr>
        <w:t xml:space="preserve"> 绑定右值引用到临时int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right="0" w:rightChars="0" w:firstLine="520" w:firstLineChars="0"/>
        <w:jc w:val="left"/>
        <w:textAlignment w:val="auto"/>
        <w:outlineLvl w:val="9"/>
        <w:rPr>
          <w:sz w:val="28"/>
          <w:szCs w:val="28"/>
          <w:vertAlign w:val="baseline"/>
        </w:rPr>
      </w:pPr>
      <w:r>
        <w:rPr>
          <w:sz w:val="28"/>
          <w:szCs w:val="28"/>
          <w:vertAlign w:val="baseline"/>
        </w:rPr>
        <w:t xml:space="preserve">int&amp;&amp; arr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sz w:val="28"/>
          <w:szCs w:val="28"/>
          <w:vertAlign w:val="baseline"/>
          <w:lang w:eastAsia="zh-CN"/>
        </w:rPr>
      </w:pPr>
      <w:r>
        <w:rPr>
          <w:sz w:val="28"/>
          <w:szCs w:val="28"/>
          <w:vertAlign w:val="baseline"/>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7"/>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避免与函数声明发生混淆</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pPr>
      <w:r>
        <w:t>当直接使用括号初始化时，可能会写出下面有歧义的代码。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eastAsia="zh-CN"/>
        </w:rPr>
      </w:pPr>
      <w:r>
        <w:rPr>
          <w:rFonts w:hint="default"/>
          <w:color w:val="00B050"/>
          <w:sz w:val="28"/>
          <w:szCs w:val="28"/>
          <w:lang w:val="en-US" w:eastAsia="zh-CN"/>
        </w:rPr>
        <w:t>//×</w:t>
      </w:r>
      <w:r>
        <w:rPr>
          <w:rFonts w:hint="default"/>
          <w:color w:val="00B050"/>
          <w:sz w:val="28"/>
          <w:szCs w:val="28"/>
          <w:lang w:eastAsia="zh-CN"/>
        </w:rPr>
        <w:t xml:space="preserve">  1.</w:t>
      </w:r>
      <w:r>
        <w:rPr>
          <w:rFonts w:hint="default"/>
          <w:color w:val="00B050"/>
          <w:sz w:val="28"/>
          <w:szCs w:val="28"/>
          <w:lang w:val="en-US" w:eastAsia="zh-CN"/>
        </w:rPr>
        <w:t>被认为函数声明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w:t>
      </w:r>
      <w:r>
        <w:rPr>
          <w:rFonts w:hint="default"/>
          <w:color w:val="00B050"/>
          <w:sz w:val="28"/>
          <w:szCs w:val="28"/>
          <w:lang w:eastAsia="zh-CN"/>
        </w:rPr>
        <w:t xml:space="preserve">  2.</w:t>
      </w:r>
      <w:r>
        <w:rPr>
          <w:rFonts w:hint="default"/>
          <w:color w:val="00B050"/>
          <w:sz w:val="28"/>
          <w:szCs w:val="28"/>
          <w:lang w:val="en-US" w:eastAsia="zh-CN"/>
        </w:rPr>
        <w:t>某些情况下也会被认为是函数声明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r>
        <w:rPr>
          <w:rFonts w:hint="default"/>
          <w:sz w:val="28"/>
          <w:szCs w:val="28"/>
          <w:vertAlign w:val="baseline"/>
          <w:lang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pPr>
      <w:r>
        <w:t>上例的注释1处这行代码</w:t>
      </w:r>
      <w:r>
        <w:rPr>
          <w:rFonts w:hint="eastAsia"/>
          <w:lang w:eastAsia="zh-CN"/>
        </w:rPr>
        <w:t>是错误</w:t>
      </w:r>
      <w:r>
        <w:t>，直观上看，好像是一个初始化语句，显式调用Student的默认构造函数。</w:t>
      </w:r>
      <w:r>
        <w:rPr>
          <w:color w:val="00B0F0"/>
        </w:rPr>
        <w:t>但实际上这仅仅是一个函数声明，起不到初始化的作用</w:t>
      </w:r>
      <w:r>
        <w:t>，编译器不会抛出任何警告或错误。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60" w:firstLineChars="200"/>
        <w:textAlignment w:val="auto"/>
        <w:rPr>
          <w:rFonts w:hint="default"/>
        </w:rPr>
      </w:pPr>
      <w:r>
        <w:t>上例的注释2处这行代码在会有歧义，当</w:t>
      </w:r>
      <w:r>
        <w:rPr>
          <w:rFonts w:hint="eastAsia"/>
          <w:lang w:val="en-US" w:eastAsia="zh-CN"/>
        </w:rPr>
        <w:t>type</w:t>
      </w:r>
      <w:r>
        <w:rPr>
          <w:rFonts w:hint="default"/>
        </w:rPr>
        <w:t>恰好是一个类型名时，即使当前作用域中有一个变量名也是</w:t>
      </w:r>
      <w:r>
        <w:rPr>
          <w:rFonts w:hint="eastAsia"/>
          <w:sz w:val="28"/>
          <w:szCs w:val="28"/>
          <w:vertAlign w:val="baseline"/>
          <w:lang w:val="en-US" w:eastAsia="zh-CN"/>
        </w:rPr>
        <w:t>type</w:t>
      </w:r>
      <w:r>
        <w:rPr>
          <w:rFonts w:hint="default"/>
        </w:rPr>
        <w:t>，代码2还是会被认为是一个函数声明。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r>
        <w:rPr>
          <w:rFonts w:hint="default"/>
        </w:rPr>
        <w:t>使用初始化列表可以完全避免上面的问题，初始化列表永远不会被认为是函数声明。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shd w:val="clear" w:color="FFFFFF" w:fill="D9D9D9"/>
        </w:rPr>
      </w:pPr>
      <w:r>
        <w:rPr>
          <w:shd w:val="clear" w:color="FFFFFF" w:fill="D9D9D9"/>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//1.</w:t>
      </w:r>
      <w:r>
        <w:rPr>
          <w:rFonts w:hint="eastAsia"/>
          <w:color w:val="00B050"/>
          <w:sz w:val="28"/>
          <w:szCs w:val="28"/>
          <w:lang w:val="en-US" w:eastAsia="zh-CN"/>
        </w:rPr>
        <w:t>√</w:t>
      </w:r>
      <w:r>
        <w:rPr>
          <w:rFonts w:hint="default"/>
          <w:color w:val="00B050"/>
          <w:sz w:val="28"/>
          <w:szCs w:val="28"/>
          <w:lang w:val="en-US" w:eastAsia="zh-CN"/>
        </w:rPr>
        <w:t xml:space="preserve"> </w:t>
      </w:r>
      <w:r>
        <w:rPr>
          <w:rFonts w:hint="default"/>
          <w:color w:val="00B050"/>
          <w:sz w:val="28"/>
          <w:szCs w:val="28"/>
          <w:lang w:eastAsia="zh-CN"/>
        </w:rPr>
        <w:t xml:space="preserve"> </w:t>
      </w:r>
      <w:r>
        <w:rPr>
          <w:rFonts w:hint="default"/>
          <w:color w:val="00B050"/>
          <w:sz w:val="28"/>
          <w:szCs w:val="28"/>
          <w:lang w:val="en-US" w:eastAsia="zh-CN"/>
        </w:rPr>
        <w:t>调用默认构造函数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 w:val="28"/>
          <w:szCs w:val="28"/>
          <w:vertAlign w:val="baseline"/>
          <w:lang w:val="en-US" w:eastAsia="zh-CN"/>
        </w:rPr>
      </w:pPr>
      <w:r>
        <w:rPr>
          <w:rFonts w:hint="default"/>
          <w:sz w:val="28"/>
          <w:szCs w:val="28"/>
          <w:vertAlign w:val="baseline"/>
          <w:lang w:val="en-US" w:eastAsia="zh-CN"/>
        </w:rPr>
        <w:t>Student wang{};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 w:val="28"/>
          <w:szCs w:val="28"/>
          <w:lang w:val="en-US" w:eastAsia="zh-CN"/>
        </w:rPr>
      </w:pPr>
      <w:r>
        <w:rPr>
          <w:rFonts w:hint="default"/>
          <w:color w:val="00B050"/>
          <w:sz w:val="28"/>
          <w:szCs w:val="28"/>
          <w:lang w:val="en-US" w:eastAsia="zh-CN"/>
        </w:rPr>
        <w:t>//2.</w:t>
      </w:r>
      <w:r>
        <w:rPr>
          <w:rFonts w:hint="eastAsia"/>
          <w:color w:val="00B050"/>
          <w:sz w:val="28"/>
          <w:szCs w:val="28"/>
          <w:lang w:val="en-US" w:eastAsia="zh-CN"/>
        </w:rPr>
        <w:t>√</w:t>
      </w:r>
      <w:r>
        <w:rPr>
          <w:rFonts w:hint="default"/>
          <w:color w:val="00B050"/>
          <w:sz w:val="28"/>
          <w:szCs w:val="28"/>
          <w:lang w:eastAsia="zh-CN"/>
        </w:rPr>
        <w:t xml:space="preserve"> </w:t>
      </w:r>
      <w:r>
        <w:rPr>
          <w:rFonts w:hint="default"/>
          <w:color w:val="00B050"/>
          <w:sz w:val="28"/>
          <w:szCs w:val="28"/>
          <w:lang w:val="en-US" w:eastAsia="zh-CN"/>
        </w:rPr>
        <w:t xml:space="preserve"> 编译器自动查找最合适的构造函数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shd w:val="clear" w:color="FFFFFF" w:fill="D9D9D9"/>
        </w:rPr>
      </w:pPr>
      <w:r>
        <w:rPr>
          <w:rFonts w:hint="default"/>
          <w:sz w:val="28"/>
          <w:szCs w:val="28"/>
          <w:vertAlign w:val="baseline"/>
          <w:lang w:val="en-US" w:eastAsia="zh-CN"/>
        </w:rPr>
        <w:t>Student wang{</w:t>
      </w:r>
      <w:r>
        <w:rPr>
          <w:rFonts w:hint="eastAsia"/>
          <w:sz w:val="28"/>
          <w:szCs w:val="28"/>
          <w:vertAlign w:val="baseline"/>
          <w:lang w:val="en-US" w:eastAsia="zh-CN"/>
        </w:rPr>
        <w:t>type</w:t>
      </w:r>
      <w:r>
        <w:rPr>
          <w:rFonts w:hint="default"/>
          <w:sz w:val="28"/>
          <w:szCs w:val="28"/>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textAlignment w:val="auto"/>
        <w:rPr>
          <w:rFonts w:hint="eastAsia"/>
          <w:sz w:val="28"/>
          <w:szCs w:val="28"/>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这里为了</w:t>
      </w:r>
      <w:r>
        <w:rPr>
          <w:rFonts w:hint="default"/>
          <w:lang w:eastAsia="zh-CN"/>
        </w:rPr>
        <w:t>保证</w:t>
      </w:r>
      <w:r>
        <w:rPr>
          <w:rFonts w:hint="eastAsia"/>
          <w:lang w:val="en-US" w:eastAsia="zh-CN"/>
        </w:rPr>
        <w:t>初始化的一致性，避免()初始化可能产生的问题，</w:t>
      </w:r>
      <w:r>
        <w:rPr>
          <w:rFonts w:hint="eastAsia"/>
          <w:shd w:val="clear" w:color="auto" w:fill="auto"/>
          <w:lang w:val="en-US" w:eastAsia="zh-CN"/>
        </w:rPr>
        <w:t>公司规定：</w:t>
      </w:r>
    </w:p>
    <w:p>
      <w:pPr>
        <w:pStyle w:val="53"/>
        <w:keepNext w:val="0"/>
        <w:keepLines w:val="0"/>
        <w:pageBreakBefore w:val="0"/>
        <w:widowControl/>
        <w:numPr>
          <w:ilvl w:val="0"/>
          <w:numId w:val="58"/>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调用默认构造函数，始终使用{}。</w:t>
      </w:r>
    </w:p>
    <w:p>
      <w:pPr>
        <w:pStyle w:val="53"/>
        <w:keepNext w:val="0"/>
        <w:keepLines w:val="0"/>
        <w:pageBreakBefore w:val="0"/>
        <w:widowControl/>
        <w:numPr>
          <w:ilvl w:val="0"/>
          <w:numId w:val="58"/>
        </w:numPr>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r>
        <w:rPr>
          <w:rFonts w:hint="eastAsia"/>
          <w:lang w:val="en-US" w:eastAsia="zh-CN"/>
        </w:rPr>
        <w:t>多个参数初始化，始终使用{}。</w:t>
      </w:r>
    </w:p>
    <w:p>
      <w:pPr>
        <w:pStyle w:val="53"/>
        <w:keepNext w:val="0"/>
        <w:keepLines w:val="0"/>
        <w:pageBreakBefore w:val="0"/>
        <w:widowControl/>
        <w:numPr>
          <w:ilvl w:val="0"/>
          <w:numId w:val="58"/>
        </w:numPr>
        <w:kinsoku/>
        <w:wordWrap/>
        <w:overflowPunct/>
        <w:topLinePunct w:val="0"/>
        <w:autoSpaceDE/>
        <w:autoSpaceDN/>
        <w:bidi w:val="0"/>
        <w:adjustRightInd/>
        <w:snapToGrid/>
        <w:spacing w:line="0" w:lineRule="atLeast"/>
        <w:ind w:firstLine="560" w:firstLineChars="200"/>
        <w:textAlignment w:val="auto"/>
        <w:rPr>
          <w:rFonts w:hint="eastAsia"/>
          <w:sz w:val="28"/>
          <w:szCs w:val="28"/>
          <w:vertAlign w:val="baseline"/>
          <w:lang w:val="en-US" w:eastAsia="zh-CN"/>
        </w:rPr>
      </w:pPr>
      <w:r>
        <w:rPr>
          <w:rFonts w:hint="eastAsia"/>
          <w:lang w:val="en-US" w:eastAsia="zh-CN"/>
        </w:rPr>
        <w:t>需要调用特定的构造函数时，才需要使用（）初始化。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7"/>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初始化类成员变量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类/结构体中优先使用初始化列表初始化成员变量，具体见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default"/>
          <w:lang w:eastAsia="zh-CN"/>
        </w:rPr>
        <w:fldChar w:fldCharType="begin"/>
      </w:r>
      <w:r>
        <w:rPr>
          <w:rFonts w:hint="default"/>
          <w:lang w:eastAsia="zh-CN"/>
        </w:rPr>
        <w:instrText xml:space="preserve"> HYPERLINK \l "_鼓励使用列表初始化" </w:instrText>
      </w:r>
      <w:r>
        <w:rPr>
          <w:rFonts w:hint="default"/>
          <w:lang w:eastAsia="zh-CN"/>
        </w:rPr>
        <w:fldChar w:fldCharType="separate"/>
      </w:r>
      <w:r>
        <w:rPr>
          <w:rStyle w:val="35"/>
          <w:rFonts w:hint="default"/>
          <w:lang w:eastAsia="zh-CN"/>
        </w:rPr>
        <w:t>十/5 鼓励使用初始化列表</w:t>
      </w:r>
      <w:r>
        <w:rPr>
          <w:rStyle w:val="35"/>
          <w:rFonts w:hint="eastAsia"/>
          <w:lang w:val="en-US" w:eastAsia="zh-CN"/>
        </w:rPr>
        <w:t>。</w:t>
      </w:r>
      <w:r>
        <w:rPr>
          <w:rFonts w:hint="default"/>
          <w:lang w:eastAsia="zh-CN"/>
        </w:rPr>
        <w:fldChar w:fldCharType="end"/>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pPr>
    </w:p>
    <w:p>
      <w:pPr>
        <w:pStyle w:val="53"/>
        <w:keepNext w:val="0"/>
        <w:keepLines w:val="0"/>
        <w:pageBreakBefore w:val="0"/>
        <w:widowControl/>
        <w:numPr>
          <w:ilvl w:val="0"/>
          <w:numId w:val="57"/>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default"/>
          <w:lang w:eastAsia="zh-CN"/>
        </w:rPr>
      </w:pPr>
      <w:r>
        <w:rPr>
          <w:rFonts w:hint="eastAsia"/>
          <w:lang w:val="en-US" w:eastAsia="zh-CN"/>
        </w:rPr>
        <w:t>类型收窄是导致数据内容发生变化或者精度丢失的隐式类型转换。</w:t>
      </w:r>
      <w:r>
        <w:rPr>
          <w:rFonts w:hint="default"/>
          <w:lang w:eastAsia="zh-CN"/>
        </w:rPr>
        <w:t>可能导致类型收窄的典型情况如下:</w:t>
      </w:r>
    </w:p>
    <w:p>
      <w:pPr>
        <w:pStyle w:val="53"/>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从浮点数隐式地转化为整型数。比如：int a = 1.2,这里a实际保存的值为1,可以视为类型收窄。</w:t>
      </w:r>
    </w:p>
    <w:p>
      <w:pPr>
        <w:pStyle w:val="53"/>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从高精度的浮点数转为低精度的浮点数，比如从long double隐式地转化为double，或从double转为float。如果这些转换导致精度降低，都可以视为类型收窄。</w:t>
      </w:r>
    </w:p>
    <w:p>
      <w:pPr>
        <w:pStyle w:val="53"/>
        <w:keepNext w:val="0"/>
        <w:keepLines w:val="0"/>
        <w:pageBreakBefore w:val="0"/>
        <w:widowControl/>
        <w:numPr>
          <w:ilvl w:val="0"/>
          <w:numId w:val="59"/>
        </w:numPr>
        <w:tabs>
          <w:tab w:val="left" w:pos="420"/>
        </w:tabs>
        <w:kinsoku/>
        <w:wordWrap/>
        <w:overflowPunct/>
        <w:topLinePunct w:val="0"/>
        <w:autoSpaceDE/>
        <w:autoSpaceDN/>
        <w:bidi w:val="0"/>
        <w:adjustRightInd/>
        <w:snapToGrid/>
        <w:spacing w:beforeLines="0" w:afterLines="0" w:line="0" w:lineRule="atLeast"/>
        <w:ind w:left="840" w:hanging="420" w:firstLineChars="0"/>
        <w:textAlignment w:val="auto"/>
        <w:rPr>
          <w:rFonts w:hint="default"/>
          <w:lang w:eastAsia="zh-CN"/>
        </w:rPr>
      </w:pPr>
      <w:r>
        <w:rPr>
          <w:rFonts w:hint="default"/>
          <w:lang w:eastAsia="zh-CN"/>
        </w:rPr>
        <w:t>从整型(或者枚举)转化为较低长度的整型,比如:unsigned char = 1024，1024明显不能被一般长度为8位的unsigned char所容纳，所以也可以视为类型收窄。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C++11中，可以通过列表初始化来检查及防止类型收窄。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420"/>
        <w:textAlignment w:val="auto"/>
        <w:rPr>
          <w:rFonts w:hint="eastAsia"/>
          <w:shd w:val="clear" w:color="FFFFFF" w:fill="D9D9D9"/>
          <w:lang w:val="en-US" w:eastAsia="zh-CN"/>
        </w:rPr>
      </w:pPr>
      <w:r>
        <w:rPr>
          <w:rFonts w:hint="eastAsia"/>
          <w:shd w:val="clear" w:color="FFFFFF" w:fill="D9D9D9"/>
          <w:lang w:val="en-US" w:eastAsia="zh-CN"/>
        </w:rPr>
        <w:t>错误举例</w:t>
      </w:r>
      <w:r>
        <w:rPr>
          <w:rFonts w:hint="default"/>
          <w:shd w:val="clear" w:color="FFFFFF" w:fill="D9D9D9"/>
          <w:lang w:eastAsia="zh-CN"/>
        </w:rPr>
        <w:t>:</w:t>
      </w:r>
    </w:p>
    <w:tbl>
      <w:tblPr>
        <w:tblStyle w:val="39"/>
        <w:tblW w:w="7368" w:type="dxa"/>
        <w:tblInd w:w="10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18"/>
        <w:gridCol w:w="3450"/>
      </w:tblGrid>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int a = 1.1;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1</w:t>
            </w:r>
          </w:p>
        </w:tc>
      </w:tr>
      <w:tr>
        <w:trPr>
          <w:trHeight w:val="321" w:hRule="atLeast"/>
        </w:trP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 1e40;</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default"/>
                <w:color w:val="00B050"/>
                <w:vertAlign w:val="baseline"/>
                <w:lang w:eastAsia="zh-CN"/>
              </w:rPr>
              <w:t>// inf</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float c = (unsigned long long)-1;</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1.8e19</w:t>
            </w: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8" w:type="dxa"/>
            <w:gridSpan w:val="2"/>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3918"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color w:val="00B050"/>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 x;</w:t>
            </w:r>
          </w:p>
        </w:tc>
        <w:tc>
          <w:tcPr>
            <w:tcW w:w="3450"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default"/>
                <w:color w:val="00B050"/>
                <w:vertAlign w:val="baseline"/>
                <w:lang w:eastAsia="zh-CN"/>
              </w:rPr>
              <w:t>// ‘0\’</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b/>
          <w:bCs/>
          <w:lang w:val="en-US" w:eastAsia="zh-CN"/>
        </w:rPr>
      </w:pPr>
      <w:r>
        <w:rPr>
          <w:rFonts w:hint="eastAsia"/>
          <w:lang w:val="en-US" w:eastAsia="zh-CN"/>
        </w:rPr>
        <w:t>上面的代码虽然都可以编译通过，但是由于发生了类型收窄，往往会导致一些隐藏的bug。</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列表初始化的类型检查与类型转换将更严格，这种写法不允许有精度损失的类型转换</w:t>
      </w:r>
      <w:r>
        <w:rPr>
          <w:rFonts w:hint="default"/>
          <w:lang w:eastAsia="zh-CN"/>
        </w:rPr>
        <w:t>，像下面的写法会直接导致编译无法通过，更加安全。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val="en-US" w:eastAsia="zh-CN"/>
        </w:rPr>
        <w:t>正确举例</w:t>
      </w:r>
      <w:r>
        <w:rPr>
          <w:rFonts w:hint="default"/>
          <w:shd w:val="clear" w:color="FFFFFF" w:fill="D9D9D9"/>
          <w:lang w:eastAsia="zh-CN"/>
        </w:rPr>
        <w:t>:</w:t>
      </w:r>
    </w:p>
    <w:tbl>
      <w:tblPr>
        <w:tblStyle w:val="39"/>
        <w:tblW w:w="7369" w:type="dxa"/>
        <w:tblInd w:w="10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69"/>
      </w:tblGrid>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eastAsia="zh-CN"/>
              </w:rPr>
            </w:pPr>
            <w:r>
              <w:rPr>
                <w:rFonts w:hint="eastAsia"/>
                <w:vertAlign w:val="baseline"/>
                <w:lang w:val="en-US" w:eastAsia="zh-CN"/>
              </w:rPr>
              <w:t>int a {1.1};</w:t>
            </w:r>
          </w:p>
        </w:tc>
      </w:tr>
      <w:tr>
        <w:trPr>
          <w:trHeight w:val="321" w:hRule="atLeast"/>
        </w:trP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b {1e40};</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float c {(unsigned long long)-1};</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const int x = 1024;</w:t>
            </w:r>
          </w:p>
        </w:tc>
      </w:tr>
      <w:tr>
        <w:tc>
          <w:tcPr>
            <w:tcW w:w="7369" w:type="dxa"/>
          </w:tcPr>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r>
              <w:rPr>
                <w:rFonts w:hint="eastAsia"/>
                <w:vertAlign w:val="baseline"/>
                <w:lang w:val="en-US" w:eastAsia="zh-CN"/>
              </w:rPr>
              <w:t xml:space="preserve">char </w:t>
            </w:r>
            <w:r>
              <w:rPr>
                <w:rFonts w:hint="default"/>
                <w:vertAlign w:val="baseline"/>
                <w:lang w:eastAsia="zh-CN"/>
              </w:rPr>
              <w:t>y</w:t>
            </w:r>
            <w:r>
              <w:rPr>
                <w:rFonts w:hint="eastAsia"/>
                <w:vertAlign w:val="baseline"/>
                <w:lang w:val="en-US" w:eastAsia="zh-CN"/>
              </w:rPr>
              <w:t xml:space="preserve"> {x};</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0"/>
        <w:textAlignment w:val="auto"/>
        <w:rPr>
          <w:rFonts w:hint="eastAsia"/>
          <w:b/>
          <w:bCs/>
          <w:lang w:eastAsia="zh-CN"/>
        </w:rPr>
      </w:pPr>
    </w:p>
    <w:p>
      <w:pPr>
        <w:pStyle w:val="53"/>
        <w:keepNext w:val="0"/>
        <w:keepLines w:val="0"/>
        <w:pageBreakBefore w:val="0"/>
        <w:widowControl/>
        <w:numPr>
          <w:ilvl w:val="0"/>
          <w:numId w:val="57"/>
        </w:numPr>
        <w:kinsoku/>
        <w:wordWrap/>
        <w:overflowPunct/>
        <w:topLinePunct w:val="0"/>
        <w:autoSpaceDE/>
        <w:autoSpaceDN/>
        <w:bidi w:val="0"/>
        <w:adjustRightInd/>
        <w:snapToGrid/>
        <w:spacing w:line="0" w:lineRule="atLeast"/>
        <w:ind w:left="425" w:hanging="425"/>
        <w:textAlignment w:val="auto"/>
        <w:rPr>
          <w:rFonts w:hint="eastAsia"/>
          <w:b w:val="0"/>
          <w:bCs w:val="0"/>
          <w:lang w:eastAsia="zh-CN"/>
        </w:rPr>
      </w:pPr>
      <w:r>
        <w:rPr>
          <w:rFonts w:hint="eastAsia"/>
          <w:b w:val="0"/>
          <w:bCs w:val="0"/>
          <w:lang w:eastAsia="zh-CN"/>
        </w:rPr>
        <w:t>代码简洁优美</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在数组，STL容器，泛型模块或者其它需要多个参数才能初始化的类型中，初始化列表可以带来极大的方便，使得代码优美简洁。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先看一个不用列表初始化的例子，初始化一个vector。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不好例子: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w:t>
      </w:r>
      <w:r>
        <w:rPr>
          <w:rFonts w:hint="default"/>
          <w:color w:val="00B050"/>
          <w:vertAlign w:val="baseline"/>
          <w:lang w:eastAsia="zh-CN"/>
        </w:rPr>
        <w:t>/</w:t>
      </w:r>
      <w:r>
        <w:rPr>
          <w:rFonts w:hint="eastAsia"/>
          <w:color w:val="00B050"/>
          <w:vertAlign w:val="baseline"/>
          <w:lang w:val="en-US" w:eastAsia="zh-CN"/>
        </w:rPr>
        <w:t>简单的初始化，需要5行代码进行初始化</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vector&lt;int&gt; ids;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for(int i = 0;i&lt;4;++i)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ids.push_back(i);</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上例中，若使用列表初始化，只需要一行代码，简洁直观。</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较好例子: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eastAsia"/>
          <w:vertAlign w:val="baseline"/>
          <w:lang w:val="en-US" w:eastAsia="zh-CN"/>
        </w:rPr>
        <w:t>vector&lt;int&gt; ids{1,2,3,4};</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60" w:firstLineChars="200"/>
        <w:textAlignment w:val="auto"/>
        <w:rPr>
          <w:rFonts w:hint="eastAsia"/>
          <w:lang w:val="en-US" w:eastAsia="zh-CN"/>
        </w:rPr>
      </w:pPr>
      <w:r>
        <w:rPr>
          <w:rFonts w:hint="eastAsia"/>
          <w:lang w:val="en-US" w:eastAsia="zh-CN"/>
        </w:rPr>
        <w:t>再看一些列表初始化简化代码的例子。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int width,int height</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1080" w:firstLineChars="0"/>
        <w:textAlignment w:val="auto"/>
        <w:rPr>
          <w:rFonts w:hint="eastAsia"/>
          <w:vertAlign w:val="baseline"/>
          <w:lang w:val="en-US" w:eastAsia="zh-CN"/>
        </w:rPr>
      </w:pPr>
      <w:r>
        <w:rPr>
          <w:rFonts w:hint="eastAsia"/>
          <w:vertAlign w:val="baseline"/>
          <w:lang w:val="en-US" w:eastAsia="zh-CN"/>
        </w:rPr>
        <w:t>draw(</w:t>
      </w:r>
      <w:r>
        <w:rPr>
          <w:rFonts w:hint="default"/>
          <w:vertAlign w:val="baseline"/>
          <w:lang w:eastAsia="zh-CN"/>
        </w:rPr>
        <w:t xml:space="preserve"> </w:t>
      </w:r>
      <w:r>
        <w:rPr>
          <w:rFonts w:hint="eastAsia"/>
          <w:vertAlign w:val="baseline"/>
          <w:lang w:val="en-US" w:eastAsia="zh-CN"/>
        </w:rPr>
        <w:t>Rectangle</w:t>
      </w:r>
      <w:r>
        <w:rPr>
          <w:rFonts w:hint="default"/>
          <w:vertAlign w:val="baseline"/>
          <w:lang w:eastAsia="zh-CN"/>
        </w:rPr>
        <w:t xml:space="preserve">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m_width</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m_height</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xml:space="preserve">// 列表初始化创建对象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Rectangle rect</w:t>
      </w:r>
      <w:r>
        <w:rPr>
          <w:rFonts w:hint="default"/>
          <w:vertAlign w:val="baseline"/>
          <w:lang w:eastAsia="zh-CN"/>
        </w:rPr>
        <w:t xml:space="preserve"> </w:t>
      </w:r>
      <w:r>
        <w:rPr>
          <w:rFonts w:hint="eastAsia"/>
          <w:vertAlign w:val="baseline"/>
          <w:lang w:val="en-US" w:eastAsia="zh-CN"/>
        </w:rPr>
        <w:t>{2, 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olor w:val="00B050"/>
          <w:vertAlign w:val="baseline"/>
          <w:lang w:val="en-US" w:eastAsia="zh-CN"/>
        </w:rPr>
      </w:pPr>
      <w:r>
        <w:rPr>
          <w:rFonts w:hint="eastAsia"/>
          <w:color w:val="00B050"/>
          <w:vertAlign w:val="baseline"/>
          <w:lang w:val="en-US" w:eastAsia="zh-CN"/>
        </w:rPr>
        <w:t>// 列表初始化在传参方面的便利</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vertAlign w:val="baseline"/>
          <w:lang w:val="en-US" w:eastAsia="zh-CN"/>
        </w:rPr>
      </w:pPr>
      <w:r>
        <w:rPr>
          <w:rFonts w:hint="eastAsia"/>
          <w:vertAlign w:val="baseline"/>
          <w:lang w:val="en-US" w:eastAsia="zh-CN"/>
        </w:rPr>
        <w:t>rect .draw({2,1});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对于聚合类型，初始化列表可以支持的很好，但是对于其它类型，有些注意点需要特别留意:</w:t>
      </w:r>
    </w:p>
    <w:p>
      <w:pPr>
        <w:pStyle w:val="53"/>
        <w:keepNext w:val="0"/>
        <w:keepLines w:val="0"/>
        <w:pageBreakBefore w:val="0"/>
        <w:widowControl/>
        <w:numPr>
          <w:ilvl w:val="0"/>
          <w:numId w:val="60"/>
        </w:numPr>
        <w:tabs>
          <w:tab w:val="left" w:pos="425"/>
        </w:tabs>
        <w:kinsoku/>
        <w:wordWrap/>
        <w:overflowPunct/>
        <w:topLinePunct w:val="0"/>
        <w:autoSpaceDE/>
        <w:autoSpaceDN/>
        <w:bidi w:val="0"/>
        <w:adjustRightInd/>
        <w:snapToGrid/>
        <w:spacing w:beforeLines="0" w:afterLines="0" w:line="0" w:lineRule="atLeast"/>
        <w:ind w:left="425" w:hanging="425" w:firstLineChars="0"/>
        <w:textAlignment w:val="auto"/>
        <w:rPr>
          <w:rFonts w:hint="eastAsia" w:eastAsia="华文楷体"/>
          <w:lang w:eastAsia="zh-CN"/>
        </w:rPr>
      </w:pPr>
      <w:r>
        <w:rPr>
          <w:rFonts w:hint="default"/>
          <w:lang w:eastAsia="zh-CN"/>
        </w:rPr>
        <w:t>类型</w:t>
      </w:r>
      <w:r>
        <w:rPr>
          <w:rFonts w:hint="eastAsia"/>
          <w:lang w:eastAsia="zh-CN"/>
        </w:rPr>
        <w:t>含有自定义构造函数时，此时初始化列表将调用它对应的构造函数。</w:t>
      </w:r>
      <w:r>
        <w:rPr>
          <w:rFonts w:hint="default"/>
          <w:lang w:eastAsia="zh-CN"/>
        </w:rPr>
        <w:t>如果{}内的参数没有与之匹配的构造函数，编译将出错。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olor w:val="00B050"/>
          <w:vertAlign w:val="baseline"/>
          <w:lang w:val="en-US" w:eastAsia="zh-CN"/>
        </w:rPr>
      </w:pPr>
      <w:r>
        <w:rPr>
          <w:rFonts w:hint="eastAsia"/>
          <w:color w:val="00B0F0"/>
          <w:vertAlign w:val="baseline"/>
          <w:lang w:val="en-US" w:eastAsia="zh-CN"/>
        </w:rPr>
        <w:t>pos(int x, int y);</w:t>
      </w:r>
      <w:r>
        <w:rPr>
          <w:rFonts w:hint="eastAsia"/>
          <w:color w:val="00B050"/>
          <w:vertAlign w:val="baseline"/>
          <w:lang w:val="en-US" w:eastAsia="zh-CN"/>
        </w:rPr>
        <w:t>//含有自定义构造函数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xml:space="preserve"> {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color w:val="00B050"/>
          <w:sz w:val="28"/>
          <w:szCs w:val="28"/>
          <w:lang w:val="en-US" w:eastAsia="zh-CN"/>
        </w:rPr>
        <w:t>//</w:t>
      </w:r>
      <w:r>
        <w:rPr>
          <w:color w:val="00B050"/>
        </w:rPr>
        <w:t xml:space="preserve">× </w:t>
      </w:r>
      <w:r>
        <w:rPr>
          <w:rFonts w:hint="eastAsia"/>
          <w:color w:val="00B050"/>
          <w:sz w:val="28"/>
          <w:szCs w:val="28"/>
          <w:lang w:val="en-US" w:eastAsia="zh-CN"/>
        </w:rPr>
        <w:t xml:space="preserve"> 无法使用列表初始化每个成员变量</w:t>
      </w:r>
      <w:r>
        <w:rPr>
          <w:rFonts w:hint="default"/>
          <w:color w:val="00B050"/>
          <w:sz w:val="28"/>
          <w:szCs w:val="28"/>
          <w:lang w:eastAsia="zh-CN"/>
        </w:rPr>
        <w:t>,编译会出错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vertAlign w:val="baseline"/>
          <w:lang w:val="en-US" w:eastAsia="zh-CN"/>
        </w:rPr>
      </w:pPr>
      <w:r>
        <w:rPr>
          <w:rFonts w:hint="eastAsia"/>
          <w:vertAlign w:val="baseline"/>
          <w:lang w:val="en-US" w:eastAsia="zh-CN"/>
        </w:rPr>
        <w:t>Pos pos { 1, 1, 1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default"/>
          <w:color w:val="00B050"/>
          <w:sz w:val="28"/>
          <w:szCs w:val="28"/>
          <w:lang w:eastAsia="zh-CN"/>
        </w:rPr>
      </w:pPr>
      <w:r>
        <w:rPr>
          <w:rFonts w:hint="eastAsia"/>
          <w:color w:val="00B050"/>
          <w:sz w:val="28"/>
          <w:szCs w:val="28"/>
          <w:lang w:val="en-US" w:eastAsia="zh-CN"/>
        </w:rPr>
        <w:t xml:space="preserve">//√ </w:t>
      </w:r>
      <w:r>
        <w:rPr>
          <w:rFonts w:hint="default"/>
          <w:color w:val="00B050"/>
          <w:sz w:val="28"/>
          <w:szCs w:val="28"/>
          <w:lang w:eastAsia="zh-CN"/>
        </w:rPr>
        <w:t xml:space="preserve"> </w:t>
      </w:r>
      <w:r>
        <w:rPr>
          <w:rFonts w:hint="eastAsia"/>
          <w:color w:val="00B050"/>
          <w:sz w:val="28"/>
          <w:szCs w:val="28"/>
          <w:lang w:val="en-US" w:eastAsia="zh-CN"/>
        </w:rPr>
        <w:t>调用自定义的构造函数赋</w:t>
      </w:r>
      <w:r>
        <w:rPr>
          <w:rFonts w:hint="default"/>
          <w:color w:val="00B050"/>
          <w:sz w:val="28"/>
          <w:szCs w:val="28"/>
          <w:lang w:eastAsia="zh-CN"/>
        </w:rPr>
        <w:t>值</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firstLine="0"/>
        <w:textAlignment w:val="auto"/>
        <w:rPr>
          <w:rFonts w:hint="eastAsia"/>
          <w:color w:val="00B050"/>
          <w:sz w:val="28"/>
          <w:szCs w:val="28"/>
          <w:lang w:val="en-US" w:eastAsia="zh-CN"/>
        </w:rPr>
      </w:pPr>
      <w:r>
        <w:rPr>
          <w:rFonts w:hint="eastAsia"/>
          <w:vertAlign w:val="baseline"/>
          <w:lang w:val="en-US" w:eastAsia="zh-CN"/>
        </w:rPr>
        <w:t>Pos pos { 1, 1 };</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0"/>
        <w:textAlignment w:val="auto"/>
        <w:rPr>
          <w:rFonts w:hint="eastAsia" w:eastAsia="华文楷体"/>
          <w:lang w:val="en-US" w:eastAsia="zh-CN"/>
        </w:rPr>
      </w:pPr>
    </w:p>
    <w:p>
      <w:pPr>
        <w:pStyle w:val="53"/>
        <w:keepNext w:val="0"/>
        <w:keepLines w:val="0"/>
        <w:pageBreakBefore w:val="0"/>
        <w:widowControl/>
        <w:numPr>
          <w:ilvl w:val="0"/>
          <w:numId w:val="60"/>
        </w:numPr>
        <w:tabs>
          <w:tab w:val="left" w:pos="425"/>
        </w:tabs>
        <w:kinsoku/>
        <w:wordWrap/>
        <w:overflowPunct/>
        <w:topLinePunct w:val="0"/>
        <w:autoSpaceDE/>
        <w:autoSpaceDN/>
        <w:bidi w:val="0"/>
        <w:adjustRightInd/>
        <w:snapToGrid/>
        <w:spacing w:line="0" w:lineRule="atLeast"/>
        <w:ind w:left="425" w:hanging="425" w:firstLineChars="0"/>
        <w:textAlignment w:val="auto"/>
        <w:rPr>
          <w:rFonts w:hint="eastAsia" w:eastAsia="华文楷体"/>
          <w:lang w:val="en-US" w:eastAsia="zh-CN"/>
        </w:rPr>
      </w:pPr>
      <w:r>
        <w:rPr>
          <w:rFonts w:hint="eastAsia"/>
          <w:lang w:val="en-US" w:eastAsia="zh-CN"/>
        </w:rPr>
        <w:t>私有(private)或保护(protected)的非静态成员无法使用初始化列表。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default"/>
          <w:shd w:val="clear" w:color="FFFFFF" w:fill="D9D9D9"/>
          <w:lang w:eastAsia="zh-CN"/>
        </w:rPr>
      </w:pPr>
      <w:r>
        <w:rPr>
          <w:rFonts w:hint="eastAsia"/>
          <w:shd w:val="clear" w:color="FFFFFF" w:fill="D9D9D9"/>
          <w:lang w:val="en-US" w:eastAsia="zh-CN"/>
        </w:rPr>
        <w:t>错误举例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class Pos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public: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m_x</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m_y</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vertAlign w:val="baseline"/>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vertAlign w:val="baseline"/>
          <w:lang w:val="en-US" w:eastAsia="zh-CN"/>
        </w:rPr>
      </w:pPr>
      <w:r>
        <w:rPr>
          <w:rFonts w:hint="eastAsia"/>
          <w:vertAlign w:val="baseline"/>
          <w:lang w:val="en-US" w:eastAsia="zh-CN"/>
        </w:rPr>
        <w:t>private: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vertAlign w:val="baseline"/>
          <w:lang w:val="en-US" w:eastAsia="zh-CN"/>
        </w:rPr>
      </w:pPr>
      <w:r>
        <w:rPr>
          <w:rFonts w:hint="eastAsia"/>
          <w:vertAlign w:val="baseline"/>
          <w:lang w:val="en-US" w:eastAsia="zh-CN"/>
        </w:rPr>
        <w:t>int m_z</w:t>
      </w:r>
      <w:r>
        <w:rPr>
          <w:rFonts w:hint="default"/>
          <w:vertAlign w:val="baseline"/>
          <w:lang w:eastAsia="zh-CN"/>
        </w:rPr>
        <w:t>{ 0 }</w:t>
      </w: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420"/>
        <w:textAlignment w:val="auto"/>
        <w:rPr>
          <w:rFonts w:hint="eastAsia"/>
          <w:vertAlign w:val="baseline"/>
          <w:lang w:val="en-US" w:eastAsia="zh-CN"/>
        </w:rPr>
      </w:pPr>
      <w:r>
        <w:rPr>
          <w:rFonts w:hint="eastAsia"/>
          <w:vertAlign w:val="baseline"/>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sz w:val="28"/>
          <w:szCs w:val="28"/>
          <w:lang w:val="en-US" w:eastAsia="zh-CN"/>
        </w:rPr>
      </w:pPr>
      <w:r>
        <w:rPr>
          <w:rFonts w:hint="eastAsia"/>
          <w:color w:val="00B050"/>
          <w:sz w:val="28"/>
          <w:szCs w:val="28"/>
          <w:lang w:val="en-US" w:eastAsia="zh-CN"/>
        </w:rPr>
        <w:t>//</w:t>
      </w:r>
      <w:r>
        <w:rPr>
          <w:rFonts w:hint="default"/>
          <w:color w:val="00B050"/>
          <w:sz w:val="28"/>
          <w:szCs w:val="28"/>
          <w:lang w:val="en-US" w:eastAsia="zh-CN"/>
        </w:rPr>
        <w:t>×</w:t>
      </w:r>
      <w:r>
        <w:rPr>
          <w:rFonts w:hint="default"/>
          <w:color w:val="00B050"/>
          <w:sz w:val="28"/>
          <w:szCs w:val="28"/>
          <w:lang w:eastAsia="zh-CN"/>
        </w:rPr>
        <w:t xml:space="preserve"> </w:t>
      </w:r>
      <w:r>
        <w:rPr>
          <w:rFonts w:hint="eastAsia"/>
          <w:color w:val="00B050"/>
          <w:sz w:val="28"/>
          <w:szCs w:val="28"/>
          <w:lang w:val="en-US" w:eastAsia="zh-CN"/>
        </w:rPr>
        <w:t xml:space="preserve"> 含私有的非静态成员变量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firstLine="520"/>
        <w:textAlignment w:val="auto"/>
        <w:rPr>
          <w:rFonts w:hint="eastAsia"/>
          <w:lang w:val="en-US" w:eastAsia="zh-CN"/>
        </w:rPr>
      </w:pPr>
      <w:r>
        <w:rPr>
          <w:rFonts w:hint="eastAsia"/>
          <w:vertAlign w:val="baseline"/>
          <w:lang w:val="en-US" w:eastAsia="zh-CN"/>
        </w:rPr>
        <w:t>Pos pos { 1, 1, 1 };</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49"/>
        </w:numPr>
        <w:kinsoku/>
        <w:wordWrap/>
        <w:overflowPunct/>
        <w:topLinePunct w:val="0"/>
        <w:autoSpaceDE/>
        <w:autoSpaceDN/>
        <w:bidi w:val="0"/>
        <w:adjustRightInd/>
        <w:snapToGrid/>
        <w:spacing w:line="240" w:lineRule="auto"/>
        <w:textAlignment w:val="auto"/>
      </w:pPr>
      <w:bookmarkStart w:id="938" w:name="_Toc306373990"/>
      <w:bookmarkStart w:id="939" w:name="_Toc1679279177"/>
      <w:bookmarkStart w:id="940" w:name="_Toc637053989"/>
      <w:bookmarkStart w:id="941" w:name="_Toc26975282"/>
      <w:bookmarkStart w:id="942" w:name="_Toc222515179"/>
      <w:bookmarkStart w:id="943" w:name="_Toc1504049452"/>
      <w:bookmarkStart w:id="944" w:name="_Toc920752828"/>
      <w:bookmarkStart w:id="945" w:name="_Toc1529878730"/>
      <w:bookmarkStart w:id="946" w:name="_Toc668292420"/>
      <w:bookmarkStart w:id="947" w:name="_Toc1106470456"/>
      <w:bookmarkStart w:id="948" w:name="_Toc327668203"/>
      <w:bookmarkStart w:id="949" w:name="_Toc1346010936"/>
      <w:bookmarkStart w:id="950" w:name="_Toc1122700643"/>
      <w:bookmarkStart w:id="951" w:name="_Toc1133340939"/>
      <w:bookmarkStart w:id="952" w:name="_Toc30562"/>
      <w:bookmarkStart w:id="953" w:name="_Toc1725308277"/>
      <w:bookmarkStart w:id="954" w:name="_Toc898621094"/>
      <w:bookmarkStart w:id="955" w:name="_Toc1353761899"/>
      <w:bookmarkStart w:id="956" w:name="_避免变量的不确定值"/>
      <w:r>
        <w:rPr>
          <w:rFonts w:hint="eastAsia"/>
          <w:lang w:eastAsia="zh-CN"/>
        </w:rPr>
        <w:t>避免变量的不确定值</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r>
        <w:rPr>
          <w:rFonts w:hint="default"/>
          <w:lang w:eastAsia="zh-CN"/>
        </w:rPr>
        <w:tab/>
      </w:r>
    </w:p>
    <w:bookmarkEnd w:id="956"/>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eastAsia"/>
          <w:lang w:eastAsia="zh-CN"/>
        </w:rPr>
        <w:t>变量声明</w:t>
      </w:r>
      <w:r>
        <w:rPr>
          <w:rFonts w:hint="default"/>
          <w:lang w:eastAsia="zh-CN"/>
        </w:rPr>
        <w:t>后不进行显式的初始化, 如（</w:t>
      </w:r>
      <w:r>
        <w:rPr>
          <w:rFonts w:hint="eastAsia"/>
          <w:lang w:val="en-US" w:eastAsia="zh-CN"/>
        </w:rPr>
        <w:t>T object）</w:t>
      </w:r>
      <w:r>
        <w:rPr>
          <w:rFonts w:hint="default"/>
          <w:lang w:eastAsia="zh-CN"/>
        </w:rPr>
        <w:t>的形式，这时编译器会进行默认初始化，默认初始化可能会</w:t>
      </w:r>
      <w:r>
        <w:rPr>
          <w:rFonts w:hint="eastAsia"/>
          <w:lang w:eastAsia="zh-CN"/>
        </w:rPr>
        <w:t>产生不确定的值，不确定的值往往会引发隐藏</w:t>
      </w:r>
      <w:r>
        <w:rPr>
          <w:rFonts w:hint="eastAsia"/>
          <w:lang w:val="en-US" w:eastAsia="zh-CN"/>
        </w:rPr>
        <w:t>bug，</w:t>
      </w:r>
      <w:r>
        <w:rPr>
          <w:rFonts w:hint="default"/>
          <w:lang w:eastAsia="zh-CN"/>
        </w:rPr>
        <w:t>这种情况应当避免，</w:t>
      </w:r>
      <w:r>
        <w:rPr>
          <w:rFonts w:hint="eastAsia"/>
          <w:lang w:val="en-US" w:eastAsia="zh-CN"/>
        </w:rPr>
        <w:t>产生</w:t>
      </w:r>
      <w:r>
        <w:rPr>
          <w:rFonts w:hint="default"/>
          <w:lang w:eastAsia="zh-CN"/>
        </w:rPr>
        <w:t>不确定</w:t>
      </w:r>
      <w:r>
        <w:rPr>
          <w:rFonts w:hint="eastAsia"/>
          <w:lang w:val="en-US" w:eastAsia="zh-CN"/>
        </w:rPr>
        <w:t>值有如下几种</w:t>
      </w:r>
      <w:r>
        <w:rPr>
          <w:rFonts w:hint="default"/>
          <w:lang w:eastAsia="zh-CN"/>
        </w:rPr>
        <w:t>场合:</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color w:val="00B050"/>
          <w:vertAlign w:val="baseline"/>
          <w:lang w:eastAsia="zh-CN"/>
        </w:rPr>
        <w:t>//Point属于POD类型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color w:val="00B050"/>
          <w:vertAlign w:val="baseline"/>
          <w:lang w:eastAsia="zh-CN"/>
        </w:rPr>
      </w:pPr>
      <w:r>
        <w:rPr>
          <w:rFonts w:hint="default"/>
          <w:color w:val="00B050"/>
          <w:vertAlign w:val="baseline"/>
          <w:lang w:eastAsia="zh-CN"/>
        </w:rPr>
        <w:t>//Rectangle具有用户自定义的构造函数，不属于POD类型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m_cx;</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m_cy;</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m_w;</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int m_h;</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jc w:val="left"/>
        <w:textAlignment w:val="auto"/>
        <w:outlineLvl w:val="9"/>
        <w:rPr>
          <w:rFonts w:hint="default"/>
          <w:vertAlign w:val="baseline"/>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vertAlign w:val="baseline"/>
          <w:lang w:eastAsia="zh-CN"/>
        </w:rPr>
        <w:t>内置类型, 默认初始化后的值不确定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default"/>
          <w:vertAlign w:val="baseline"/>
          <w:lang w:eastAsia="zh-CN"/>
        </w:rPr>
        <w:t>int cnt</w:t>
      </w:r>
      <w:r>
        <w:rPr>
          <w:rFonts w:hint="eastAsia"/>
          <w:vertAlign w:val="baseline"/>
          <w:lang w:val="en-US" w:eastAsia="zh-CN"/>
        </w:rPr>
        <w:t>;</w:t>
      </w:r>
      <w:r>
        <w:rPr>
          <w:rFonts w:hint="default"/>
          <w:color w:val="00B050"/>
          <w:vertAlign w:val="baseline"/>
          <w:lang w:eastAsia="zh-CN"/>
        </w:rPr>
        <w:t xml:space="preserve"> //cnt的值不确定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宋体" w:cs="Times New Roman"/>
          <w:sz w:val="24"/>
          <w:szCs w:val="24"/>
        </w:rPr>
        <w:t>POD</w:t>
      </w:r>
      <w:r>
        <w:rPr>
          <w:rFonts w:hint="default"/>
          <w:vertAlign w:val="baseline"/>
          <w:lang w:eastAsia="zh-CN"/>
        </w:rPr>
        <w:t>类型, 默认初始化后成员的值不确定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vertAlign w:val="baseline"/>
          <w:lang w:val="en-US" w:eastAsia="zh-CN"/>
        </w:rPr>
      </w:pPr>
      <w:r>
        <w:rPr>
          <w:rFonts w:hint="default"/>
          <w:vertAlign w:val="baseline"/>
          <w:lang w:eastAsia="zh-CN"/>
        </w:rPr>
        <w:t xml:space="preserve">Point pt; </w:t>
      </w:r>
      <w:r>
        <w:rPr>
          <w:rFonts w:hint="default"/>
          <w:color w:val="00B050"/>
          <w:vertAlign w:val="baseline"/>
          <w:lang w:eastAsia="zh-CN"/>
        </w:rPr>
        <w:t>//这里的m_x和m_y的值不确定</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vertAlign w:val="baseline"/>
          <w:lang w:eastAsia="zh-CN"/>
        </w:rPr>
      </w:pPr>
      <w:r>
        <w:rPr>
          <w:rFonts w:hint="eastAsia" w:ascii="宋体" w:hAnsi="宋体" w:eastAsia="宋体" w:cs="宋体"/>
          <w:sz w:val="24"/>
          <w:szCs w:val="24"/>
        </w:rPr>
        <w:t>【</w:t>
      </w:r>
      <w:r>
        <w:rPr>
          <w:rFonts w:hint="default" w:ascii="Times New Roman" w:hAnsi="Times New Roman" w:eastAsia="华文楷体" w:cstheme="minorBidi"/>
          <w:sz w:val="28"/>
          <w:szCs w:val="20"/>
        </w:rPr>
        <w:t>非POD</w:t>
      </w:r>
      <w:r>
        <w:rPr>
          <w:rFonts w:hint="default"/>
          <w:vertAlign w:val="baseline"/>
          <w:lang w:eastAsia="zh-CN"/>
        </w:rPr>
        <w:t>类型, 在构造函数(包括初始化列表)中没有进行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vertAlign w:val="baseline"/>
          <w:lang w:eastAsia="zh-CN"/>
        </w:rPr>
        <w:t>初始化成员的值不确定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ascii="宋体" w:hAnsi="宋体" w:eastAsia="宋体" w:cs="宋体"/>
          <w:sz w:val="24"/>
          <w:szCs w:val="24"/>
        </w:rPr>
      </w:pPr>
      <w:r>
        <w:rPr>
          <w:rFonts w:hint="default"/>
          <w:color w:val="00B050"/>
          <w:vertAlign w:val="baseline"/>
          <w:lang w:eastAsia="zh-CN"/>
        </w:rPr>
        <w:t xml:space="preserve">// m_cx和ｍ_cy的值为-1,m_w和ｍ_h的值不确定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right="0" w:rightChars="0" w:firstLine="0"/>
        <w:jc w:val="left"/>
        <w:textAlignment w:val="auto"/>
        <w:outlineLvl w:val="9"/>
        <w:rPr>
          <w:rFonts w:hint="default" w:ascii="宋体" w:hAnsi="宋体" w:eastAsia="宋体" w:cs="宋体"/>
          <w:sz w:val="24"/>
          <w:szCs w:val="24"/>
          <w:lang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default" w:ascii="宋体" w:hAnsi="宋体" w:eastAsia="宋体" w:cs="宋体"/>
          <w:sz w:val="24"/>
          <w:szCs w:val="24"/>
          <w:lang w:eastAsia="zh-CN"/>
        </w:rPr>
      </w:pPr>
      <w:r>
        <w:rPr>
          <w:rFonts w:hint="eastAsia" w:ascii="宋体" w:hAnsi="宋体" w:eastAsia="宋体" w:cs="宋体"/>
          <w:sz w:val="24"/>
          <w:szCs w:val="24"/>
        </w:rPr>
        <w:t>【</w:t>
      </w:r>
      <w:r>
        <w:rPr>
          <w:rFonts w:hint="eastAsia" w:ascii="楷体" w:hAnsi="楷体" w:eastAsia="楷体" w:cs="楷体"/>
          <w:sz w:val="28"/>
          <w:szCs w:val="28"/>
        </w:rPr>
        <w:t>数组</w:t>
      </w:r>
      <w:r>
        <w:rPr>
          <w:rFonts w:hint="default"/>
          <w:vertAlign w:val="baseline"/>
          <w:lang w:eastAsia="zh-CN"/>
        </w:rPr>
        <w:t>类型, 数组的每一个成员进行默认初始化，值不确定</w:t>
      </w:r>
      <w:r>
        <w:rPr>
          <w:rFonts w:hint="eastAsia" w:ascii="宋体" w:hAnsi="宋体" w:eastAsia="宋体" w:cs="宋体"/>
          <w:sz w:val="24"/>
          <w:szCs w:val="24"/>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right="0" w:rightChars="0" w:firstLine="520" w:firstLineChars="0"/>
        <w:jc w:val="left"/>
        <w:textAlignment w:val="auto"/>
        <w:outlineLvl w:val="9"/>
        <w:rPr>
          <w:rFonts w:hint="default"/>
          <w:color w:val="00B050"/>
          <w:vertAlign w:val="baseline"/>
          <w:lang w:val="en-US" w:eastAsia="zh-CN"/>
        </w:rPr>
      </w:pPr>
      <w:r>
        <w:rPr>
          <w:rFonts w:hint="default"/>
          <w:vertAlign w:val="baseline"/>
          <w:lang w:eastAsia="zh-CN"/>
        </w:rPr>
        <w:t>double ratios[9];</w:t>
      </w:r>
      <w:r>
        <w:rPr>
          <w:rFonts w:hint="default"/>
          <w:color w:val="00B050"/>
          <w:vertAlign w:val="baseline"/>
          <w:lang w:eastAsia="zh-CN"/>
        </w:rPr>
        <w:t>//每一个成员的值都不确定</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b/>
          <w:bCs/>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firstLineChars="200"/>
        <w:textAlignment w:val="auto"/>
        <w:rPr>
          <w:rFonts w:hint="eastAsia"/>
          <w:lang w:val="en-US" w:eastAsia="zh-CN"/>
        </w:rPr>
      </w:pPr>
      <w:r>
        <w:rPr>
          <w:rFonts w:hint="default"/>
          <w:lang w:eastAsia="zh-CN"/>
        </w:rPr>
        <w:t>在上例中可以看出，在类/结构体中可能在构造函数中遗漏了成员变量的初始化导致不确定（虽然在有时能够正确，但是不代表每次能够得到正确的值）。而且，大部分构造函数的实现在cpp文件中，当后续在头文件中增加成员变量时，可能在构造函数中忘记对该变量进行初始化</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rPr>
          <w:rFonts w:hint="eastAsia"/>
          <w:lang w:val="en-US" w:eastAsia="zh-CN"/>
        </w:rPr>
      </w:pPr>
      <w:r>
        <w:rPr>
          <w:rFonts w:hint="default"/>
          <w:lang w:eastAsia="zh-CN"/>
        </w:rPr>
        <w:t>在C++11中，可以在成员变量声明后使用{}进行初始化，这种初始化方式早于构造函数执行，也就是说只要在构造函数中没有进行另外的初始化工作，成员变量将按照{}中设定的值进行初始化</w:t>
      </w:r>
      <w:r>
        <w:rPr>
          <w:rFonts w:hint="eastAsia"/>
          <w:lang w:val="en-US" w:eastAsia="zh-CN"/>
        </w:rPr>
        <w:t>。</w:t>
      </w:r>
      <w:r>
        <w:rPr>
          <w:rFonts w:hint="default"/>
          <w:lang w:eastAsia="zh-CN"/>
        </w:rPr>
        <w:t>这可以有效避免变量的确定值，属于通用的初始化方式</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Point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m_x{0};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vertAlign w:val="baseline"/>
          <w:lang w:eastAsia="zh-CN"/>
        </w:rPr>
      </w:pPr>
      <w:r>
        <w:rPr>
          <w:rFonts w:hint="default"/>
          <w:vertAlign w:val="baseline"/>
          <w:lang w:eastAsia="zh-CN"/>
        </w:rPr>
        <w:t>int m_y{0};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struct 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m_cx{0};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m_cy{0};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m_w{0};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int m_h{0};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default"/>
          <w:vertAlign w:val="baseline"/>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m_cx(-1),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vertAlign w:val="baseline"/>
          <w:lang w:eastAsia="zh-CN"/>
        </w:rPr>
      </w:pPr>
      <w:r>
        <w:rPr>
          <w:rFonts w:hint="default"/>
          <w:vertAlign w:val="baseline"/>
          <w:lang w:eastAsia="zh-CN"/>
        </w:rPr>
        <w:t>m_cy(-1)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default"/>
          <w:vertAlign w:val="baseline"/>
          <w:lang w:eastAsia="zh-CN"/>
        </w:rPr>
        <w:t>}</w:t>
      </w:r>
    </w:p>
    <w:p>
      <w:pPr>
        <w:pStyle w:val="53"/>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vertAlign w:val="baseline"/>
          <w:lang w:eastAsia="zh-CN"/>
        </w:rPr>
      </w:pPr>
      <w:r>
        <w:rPr>
          <w:rFonts w:hint="default"/>
          <w:vertAlign w:val="baseline"/>
          <w:lang w:eastAsia="zh-CN"/>
        </w:rPr>
        <w:t>int cnt{ -1 }</w:t>
      </w:r>
      <w:r>
        <w:rPr>
          <w:rFonts w:hint="eastAsia"/>
          <w:vertAlign w:val="baseline"/>
          <w:lang w:val="en-US" w:eastAsia="zh-CN"/>
        </w:rPr>
        <w:t>;</w:t>
      </w:r>
      <w:r>
        <w:rPr>
          <w:rFonts w:hint="default"/>
          <w:color w:val="00B050"/>
          <w:vertAlign w:val="baseline"/>
          <w:lang w:eastAsia="zh-CN"/>
        </w:rPr>
        <w:t xml:space="preserve"> //cnt的值为-1</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宋体" w:hAnsi="宋体" w:eastAsia="宋体" w:cs="宋体"/>
          <w:sz w:val="24"/>
          <w:szCs w:val="24"/>
        </w:rPr>
      </w:pPr>
      <w:r>
        <w:rPr>
          <w:rFonts w:hint="default"/>
          <w:vertAlign w:val="baseline"/>
          <w:lang w:eastAsia="zh-CN"/>
        </w:rPr>
        <w:t xml:space="preserve">Point pt;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ascii="Times New Roman" w:hAnsi="Times New Roman" w:eastAsia="华文楷体" w:cstheme="minorBidi"/>
          <w:sz w:val="28"/>
          <w:szCs w:val="20"/>
          <w:lang w:eastAsia="zh-CN"/>
        </w:rPr>
      </w:pPr>
      <w:r>
        <w:rPr>
          <w:rFonts w:hint="default" w:ascii="Times New Roman" w:hAnsi="Times New Roman" w:eastAsia="华文楷体" w:cstheme="minorBidi"/>
          <w:sz w:val="28"/>
          <w:szCs w:val="20"/>
          <w:lang w:eastAsia="zh-CN"/>
        </w:rPr>
        <w:t>Rectangle rect;</w:t>
      </w:r>
      <w:r>
        <w:rPr>
          <w:rFonts w:hint="default" w:cstheme="minorBidi"/>
          <w:sz w:val="28"/>
          <w:szCs w:val="20"/>
          <w:lang w:eastAsia="zh-CN"/>
        </w:rPr>
        <w:t xml:space="preserve"> </w:t>
      </w:r>
      <w:r>
        <w:rPr>
          <w:rFonts w:hint="default"/>
          <w:color w:val="00B050"/>
          <w:vertAlign w:val="baseline"/>
          <w:lang w:eastAsia="zh-CN"/>
        </w:rPr>
        <w:t>//</w:t>
      </w:r>
      <w:r>
        <w:rPr>
          <w:rFonts w:hint="default"/>
          <w:vertAlign w:val="baseline"/>
          <w:lang w:eastAsia="zh-CN"/>
        </w:rPr>
        <w:t>m_x</w:t>
      </w:r>
      <w:r>
        <w:rPr>
          <w:rFonts w:hint="default"/>
          <w:color w:val="00B050"/>
          <w:vertAlign w:val="baseline"/>
          <w:lang w:eastAsia="zh-CN"/>
        </w:rPr>
        <w:t>和</w:t>
      </w:r>
      <w:r>
        <w:rPr>
          <w:rFonts w:hint="default"/>
          <w:vertAlign w:val="baseline"/>
          <w:lang w:eastAsia="zh-CN"/>
        </w:rPr>
        <w:t>m_y</w:t>
      </w:r>
      <w:r>
        <w:rPr>
          <w:rFonts w:hint="default"/>
          <w:color w:val="00B050"/>
          <w:vertAlign w:val="baseline"/>
          <w:lang w:eastAsia="zh-CN"/>
        </w:rPr>
        <w:t>的值为-1,m_cx和m_cy的值为0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rFonts w:hint="default"/>
          <w:vertAlign w:val="baseline"/>
          <w:lang w:eastAsia="zh-CN"/>
        </w:rPr>
        <w:t>double ratios[9]{-1,-1,-1};</w:t>
      </w:r>
      <w:r>
        <w:rPr>
          <w:rFonts w:hint="default"/>
          <w:color w:val="00B050"/>
          <w:vertAlign w:val="baseline"/>
          <w:lang w:eastAsia="zh-CN"/>
        </w:rPr>
        <w:t>//前面3个元素为-1，后面的元素为0</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注意1:</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default"/>
          <w:lang w:eastAsia="zh-CN"/>
        </w:rPr>
        <w:t>如同</w:t>
      </w:r>
      <w:r>
        <w:rPr>
          <w:rFonts w:hint="eastAsia"/>
          <w:lang w:val="en-US" w:eastAsia="zh-CN"/>
        </w:rPr>
        <w:t>T object</w:t>
      </w:r>
      <w:r>
        <w:rPr>
          <w:rFonts w:hint="default"/>
          <w:lang w:eastAsia="zh-CN"/>
        </w:rPr>
        <w:t>的形式的初始化叫做默认初始化，会导致不确定的值。但不包括</w:t>
      </w:r>
      <w:r>
        <w:rPr>
          <w:rFonts w:hint="default"/>
          <w:color w:val="00B0F0"/>
          <w:lang w:eastAsia="zh-CN"/>
        </w:rPr>
        <w:t xml:space="preserve">static </w:t>
      </w:r>
      <w:r>
        <w:rPr>
          <w:rFonts w:hint="default"/>
          <w:lang w:eastAsia="zh-CN"/>
        </w:rPr>
        <w:t>T object的形式，这种形式的初始化叫做</w:t>
      </w:r>
      <w:r>
        <w:rPr>
          <w:rFonts w:hint="default"/>
          <w:color w:val="00B0F0"/>
          <w:lang w:eastAsia="zh-CN"/>
        </w:rPr>
        <w:t>零初始化</w:t>
      </w:r>
      <w:r>
        <w:rPr>
          <w:rFonts w:hint="default"/>
          <w:lang w:eastAsia="zh-CN"/>
        </w:rPr>
        <w:t>，不会产生不确定值。</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shd w:val="clear" w:color="FFFFFF" w:fill="D9D9D9"/>
          <w:lang w:eastAsia="zh-CN"/>
        </w:rPr>
      </w:pPr>
      <w:r>
        <w:rPr>
          <w:rFonts w:hint="default"/>
          <w:shd w:val="clear" w:color="FFFFFF" w:fill="D9D9D9"/>
          <w:lang w:eastAsia="zh-CN"/>
        </w:rPr>
        <w:t>注意2: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lang w:eastAsia="zh-CN"/>
        </w:rPr>
      </w:pPr>
      <w:r>
        <w:rPr>
          <w:rFonts w:hint="default"/>
          <w:lang w:eastAsia="zh-CN"/>
        </w:rPr>
        <w:t>上例中，虽然数组的长度为9,而{}初始化的值只有3个，但是这样写并不会出错，最终效果是前面3个元素为-1，后面剩余的元素都是按照零初始化的方式值为0</w:t>
      </w:r>
      <w:r>
        <w:rPr>
          <w:rFonts w:hint="eastAsia"/>
          <w:lang w:val="en-US" w:eastAsia="zh-CN"/>
        </w:rPr>
        <w:t>。</w:t>
      </w:r>
      <w:r>
        <w:rPr>
          <w:rFonts w:hint="default"/>
          <w:lang w:eastAsia="zh-CN"/>
        </w:rPr>
        <w:t>这里关于A[m]数组的长度与{}初始化值的数量之间n的具体关系如下:</w:t>
      </w:r>
    </w:p>
    <w:p>
      <w:pPr>
        <w:keepNext w:val="0"/>
        <w:keepLines w:val="0"/>
        <w:pageBreakBefore w:val="0"/>
        <w:widowControl/>
        <w:numPr>
          <w:ilvl w:val="0"/>
          <w:numId w:val="61"/>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 n 时，最理想的情况，A[m]严格按照{}中的值进行初始化</w:t>
      </w:r>
      <w:r>
        <w:rPr>
          <w:rFonts w:hint="eastAsia"/>
          <w:lang w:val="en-US" w:eastAsia="zh-CN"/>
        </w:rPr>
        <w:t>。</w:t>
      </w:r>
      <w:r>
        <w:rPr>
          <w:rFonts w:hint="default"/>
          <w:lang w:eastAsia="zh-CN"/>
        </w:rPr>
        <w:t>这种过程叫</w:t>
      </w:r>
      <w:r>
        <w:rPr>
          <w:rFonts w:hint="default"/>
          <w:color w:val="00B0F0"/>
          <w:lang w:eastAsia="zh-CN"/>
        </w:rPr>
        <w:t>值初始化</w:t>
      </w:r>
      <w:r>
        <w:rPr>
          <w:rFonts w:hint="default"/>
          <w:lang w:eastAsia="zh-CN"/>
        </w:rPr>
        <w:t>。</w:t>
      </w:r>
    </w:p>
    <w:p>
      <w:pPr>
        <w:keepNext w:val="0"/>
        <w:keepLines w:val="0"/>
        <w:pageBreakBefore w:val="0"/>
        <w:widowControl/>
        <w:numPr>
          <w:ilvl w:val="0"/>
          <w:numId w:val="61"/>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n = 0 时，编译正常，A[m]所有的元素按照</w:t>
      </w:r>
      <w:r>
        <w:rPr>
          <w:rFonts w:hint="default"/>
          <w:color w:val="00B0F0"/>
          <w:lang w:eastAsia="zh-CN"/>
        </w:rPr>
        <w:t>零初始化方式</w:t>
      </w:r>
      <w:r>
        <w:rPr>
          <w:rFonts w:hint="default"/>
          <w:lang w:eastAsia="zh-CN"/>
        </w:rPr>
        <w:t>的初始化(如int的值为0，bool的值为false)</w:t>
      </w:r>
      <w:r>
        <w:rPr>
          <w:rFonts w:hint="eastAsia"/>
          <w:lang w:val="en-US" w:eastAsia="zh-CN"/>
        </w:rPr>
        <w:t>。</w:t>
      </w:r>
    </w:p>
    <w:p>
      <w:pPr>
        <w:keepNext w:val="0"/>
        <w:keepLines w:val="0"/>
        <w:pageBreakBefore w:val="0"/>
        <w:widowControl/>
        <w:numPr>
          <w:ilvl w:val="0"/>
          <w:numId w:val="61"/>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eastAsia="zh-CN"/>
        </w:rPr>
      </w:pPr>
      <w:r>
        <w:rPr>
          <w:rFonts w:hint="default"/>
          <w:lang w:eastAsia="zh-CN"/>
        </w:rPr>
        <w:t>m &lt; n时，编译出错</w:t>
      </w:r>
      <w:r>
        <w:rPr>
          <w:rFonts w:hint="eastAsia"/>
          <w:lang w:val="en-US" w:eastAsia="zh-CN"/>
        </w:rPr>
        <w:t>。</w:t>
      </w:r>
    </w:p>
    <w:p>
      <w:pPr>
        <w:keepNext w:val="0"/>
        <w:keepLines w:val="0"/>
        <w:pageBreakBefore w:val="0"/>
        <w:widowControl/>
        <w:numPr>
          <w:ilvl w:val="0"/>
          <w:numId w:val="61"/>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default"/>
          <w:lang w:eastAsia="zh-CN"/>
        </w:rPr>
        <w:t>m &gt; n时, A[m]前n个元素为</w:t>
      </w:r>
      <w:r>
        <w:rPr>
          <w:rFonts w:hint="default"/>
          <w:color w:val="00B0F0"/>
          <w:lang w:eastAsia="zh-CN"/>
        </w:rPr>
        <w:t>值初始化</w:t>
      </w:r>
      <w:r>
        <w:rPr>
          <w:rFonts w:hint="default"/>
          <w:lang w:eastAsia="zh-CN"/>
        </w:rPr>
        <w:t>，剩余元素为</w:t>
      </w:r>
      <w:r>
        <w:rPr>
          <w:rFonts w:hint="default"/>
          <w:color w:val="00B0F0"/>
          <w:lang w:eastAsia="zh-CN"/>
        </w:rPr>
        <w:t>零初始化</w:t>
      </w:r>
      <w:r>
        <w:rPr>
          <w:rFonts w:hint="eastAsia"/>
          <w:lang w:val="en-US" w:eastAsia="zh-CN"/>
        </w:rPr>
        <w:t>。</w:t>
      </w:r>
      <w:r>
        <w:rPr>
          <w:rFonts w:hint="default"/>
          <w:lang w:eastAsia="zh-CN"/>
        </w:rPr>
        <w:t>虽然这样情况在语法上没有问题，但是为了可阅读性还是尽量避免这种情况</w:t>
      </w:r>
      <w:r>
        <w:rPr>
          <w:rFonts w:hint="eastAsia"/>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240" w:lineRule="auto"/>
        <w:ind w:firstLine="0"/>
        <w:textAlignment w:val="auto"/>
        <w:rPr>
          <w:rFonts w:hint="default"/>
          <w:shd w:val="clear" w:color="FFFFFF" w:fill="D9D9D9"/>
          <w:lang w:eastAsia="zh-CN"/>
        </w:rPr>
      </w:pPr>
      <w:r>
        <w:rPr>
          <w:rFonts w:hint="default"/>
          <w:shd w:val="clear" w:color="FFFFFF" w:fill="D9D9D9"/>
          <w:lang w:eastAsia="zh-CN"/>
        </w:rPr>
        <w:t>注意3:</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shd w:val="clear" w:color="auto" w:fill="auto"/>
          <w:lang w:eastAsia="zh-CN"/>
        </w:rPr>
      </w:pPr>
      <w:r>
        <w:rPr>
          <w:rFonts w:hint="default"/>
          <w:shd w:val="clear" w:color="auto" w:fill="auto"/>
          <w:lang w:eastAsia="zh-CN"/>
        </w:rPr>
        <w:t>虽然建议类/结构体中的成员变量在声明的时候就是用列表初始化进行初始化，但是对于某些有效率要求的场合(比如在Pad检查中)，可以接受尽量在构造函数中对部分成员变量赋值，因为减小一次赋值可以提升效率。</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9"/>
        </w:numPr>
        <w:kinsoku/>
        <w:wordWrap/>
        <w:overflowPunct/>
        <w:topLinePunct w:val="0"/>
        <w:autoSpaceDE/>
        <w:autoSpaceDN/>
        <w:bidi w:val="0"/>
        <w:adjustRightInd/>
        <w:snapToGrid/>
        <w:spacing w:line="240" w:lineRule="auto"/>
        <w:textAlignment w:val="auto"/>
      </w:pPr>
      <w:bookmarkStart w:id="957" w:name="_Toc1605775296"/>
      <w:bookmarkStart w:id="958" w:name="_Toc1430702639"/>
      <w:bookmarkStart w:id="959" w:name="_Toc834580503"/>
      <w:bookmarkStart w:id="960" w:name="_Toc1689425746"/>
      <w:bookmarkStart w:id="961" w:name="_Toc931708752"/>
      <w:bookmarkStart w:id="962" w:name="_Toc2089075405"/>
      <w:bookmarkStart w:id="963" w:name="_Toc1865988191"/>
      <w:bookmarkStart w:id="964" w:name="_Toc607908992"/>
      <w:bookmarkStart w:id="965" w:name="_Toc1636658155"/>
      <w:bookmarkStart w:id="966" w:name="_Toc1784493722"/>
      <w:bookmarkStart w:id="967" w:name="_Toc1991183188"/>
      <w:bookmarkStart w:id="968" w:name="_Toc179927207"/>
      <w:bookmarkStart w:id="969" w:name="_Toc19717"/>
      <w:bookmarkStart w:id="970" w:name="_Toc941626453"/>
      <w:bookmarkStart w:id="971" w:name="_Toc762069118"/>
      <w:bookmarkStart w:id="972" w:name="_Toc246432491"/>
      <w:bookmarkStart w:id="973" w:name="_Toc13654686"/>
      <w:bookmarkStart w:id="974" w:name="_Toc899746401"/>
      <w:r>
        <w:rPr>
          <w:rFonts w:hint="eastAsia"/>
          <w:lang w:eastAsia="zh-CN"/>
        </w:rPr>
        <w:t>空指针使用</w:t>
      </w:r>
      <w:r>
        <w:rPr>
          <w:rFonts w:hint="eastAsia"/>
          <w:lang w:val="en-US" w:eastAsia="zh-CN"/>
        </w:rPr>
        <w:t>nullptr</w:t>
      </w:r>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在良好的C++编程习惯中，声明一个变量的同时，总是需要记得在何时的代码位置将其初始化，对于指针类型的变量尤其如此，未初始化的指针通常会引发一些难以调式的问题</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eastAsia"/>
          <w:lang w:val="en-US" w:eastAsia="zh-CN"/>
        </w:rPr>
      </w:pPr>
      <w:r>
        <w:rPr>
          <w:rFonts w:hint="default"/>
          <w:lang w:eastAsia="zh-CN"/>
        </w:rPr>
        <w:t>在C++11之前，使用最多的方式是NULL, 但是NULL有一个问题，在C语言中，NULL定义为void*，也允许定义为0，但是在C++中，NULL必须是0</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 xml:space="preserve">#ifndef NULL </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#ifdef __cplusplus</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rFonts w:hint="default"/>
          <w:vertAlign w:val="baseline"/>
          <w:lang w:eastAsia="zh-CN"/>
        </w:rPr>
      </w:pPr>
      <w:r>
        <w:rPr>
          <w:rFonts w:hint="default"/>
          <w:vertAlign w:val="baseline"/>
          <w:lang w:eastAsia="zh-CN"/>
        </w:rPr>
        <w:t xml:space="preserve">#define NULL 0               </w:t>
      </w:r>
      <w:r>
        <w:rPr>
          <w:rFonts w:hint="default"/>
          <w:color w:val="00B050"/>
          <w:vertAlign w:val="baseline"/>
          <w:lang w:eastAsia="zh-CN"/>
        </w:rPr>
        <w:t xml:space="preserve"> //C++</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#else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1080" w:firstLineChars="0"/>
        <w:jc w:val="left"/>
        <w:textAlignment w:val="auto"/>
        <w:outlineLvl w:val="9"/>
        <w:rPr>
          <w:rFonts w:hint="default"/>
          <w:color w:val="00B050"/>
          <w:vertAlign w:val="baseline"/>
          <w:lang w:eastAsia="zh-CN"/>
        </w:rPr>
      </w:pPr>
      <w:r>
        <w:rPr>
          <w:rFonts w:hint="default"/>
          <w:vertAlign w:val="baseline"/>
          <w:lang w:eastAsia="zh-CN"/>
        </w:rPr>
        <w:t xml:space="preserve">#define NULL ((void *)0)       </w:t>
      </w:r>
      <w:r>
        <w:rPr>
          <w:rFonts w:hint="default"/>
          <w:color w:val="00B050"/>
          <w:vertAlign w:val="baseline"/>
          <w:lang w:eastAsia="zh-CN"/>
        </w:rPr>
        <w:t xml:space="preserve"> //C语言</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0" w:leftChars="0" w:right="0" w:rightChars="0" w:firstLine="560"/>
        <w:jc w:val="left"/>
        <w:textAlignment w:val="auto"/>
        <w:outlineLvl w:val="9"/>
        <w:rPr>
          <w:rFonts w:hint="default"/>
          <w:vertAlign w:val="baseline"/>
          <w:lang w:eastAsia="zh-CN"/>
        </w:rPr>
      </w:pPr>
      <w:r>
        <w:rPr>
          <w:rFonts w:hint="default"/>
          <w:vertAlign w:val="baseline"/>
          <w:lang w:eastAsia="zh-CN"/>
        </w:rPr>
        <w:t>#endif</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right="0" w:rightChars="0" w:firstLine="560"/>
        <w:jc w:val="left"/>
        <w:textAlignment w:val="auto"/>
        <w:outlineLvl w:val="9"/>
        <w:rPr>
          <w:rFonts w:hint="eastAsia"/>
          <w:vertAlign w:val="baseline"/>
          <w:lang w:val="en-US" w:eastAsia="zh-CN"/>
        </w:rPr>
      </w:pPr>
      <w:r>
        <w:rPr>
          <w:rFonts w:hint="default"/>
          <w:vertAlign w:val="baseline"/>
          <w:lang w:eastAsia="zh-CN"/>
        </w:rPr>
        <w:t>#endif</w:t>
      </w:r>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rPr>
          <w:rFonts w:ascii="Times New Roman" w:hAnsi="Times New Roman" w:eastAsia="华文楷体" w:cs="Times New Roman"/>
          <w:b w:val="0"/>
          <w:i w:val="0"/>
          <w:caps w:val="0"/>
          <w:color w:val="00B0F0"/>
          <w:spacing w:val="0"/>
          <w:kern w:val="0"/>
          <w:sz w:val="28"/>
          <w:szCs w:val="28"/>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0" w:lineRule="atLeast"/>
        <w:ind w:firstLine="420"/>
        <w:jc w:val="left"/>
        <w:textAlignment w:val="auto"/>
        <w:rPr>
          <w:rFonts w:cs="Times New Roman"/>
          <w:b w:val="0"/>
          <w:i w:val="0"/>
          <w:caps w:val="0"/>
          <w:color w:val="00B0F0"/>
          <w:spacing w:val="0"/>
          <w:kern w:val="0"/>
          <w:sz w:val="28"/>
          <w:szCs w:val="28"/>
          <w:lang w:eastAsia="zh-CN" w:bidi="ar-SA"/>
        </w:rPr>
      </w:pPr>
      <w:r>
        <w:rPr>
          <w:rFonts w:cs="Times New Roman"/>
          <w:b w:val="0"/>
          <w:i w:val="0"/>
          <w:caps w:val="0"/>
          <w:color w:val="auto"/>
          <w:spacing w:val="0"/>
          <w:kern w:val="0"/>
          <w:sz w:val="28"/>
          <w:szCs w:val="28"/>
          <w:lang w:eastAsia="zh-CN" w:bidi="ar-SA"/>
        </w:rPr>
        <w:t>这样的定义，一不留神就会引起误解。</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错误</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eastAsia"/>
          <w:vertAlign w:val="baseline"/>
          <w:lang w:val="en-US"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w:t>
      </w:r>
      <w:r>
        <w:rPr>
          <w:rFonts w:hint="default"/>
          <w:color w:val="00B050"/>
          <w:vertAlign w:val="baseline"/>
          <w:lang w:eastAsia="zh-CN"/>
        </w:rPr>
        <w:t>//func(int)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keepNext w:val="0"/>
        <w:keepLines w:val="0"/>
        <w:pageBreakBefore w:val="0"/>
        <w:widowControl/>
        <w:suppressLineNumbers w:val="0"/>
        <w:kinsoku/>
        <w:wordWrap/>
        <w:overflowPunct/>
        <w:topLinePunct w:val="0"/>
        <w:autoSpaceDE/>
        <w:autoSpaceDN/>
        <w:bidi w:val="0"/>
        <w:adjustRightInd/>
        <w:snapToGrid/>
        <w:spacing w:line="0" w:lineRule="atLeast"/>
        <w:ind w:firstLine="520" w:firstLineChars="0"/>
        <w:jc w:val="left"/>
        <w:textAlignment w:val="auto"/>
        <w:rPr>
          <w:rFonts w:cstheme="minorBidi"/>
          <w:b w:val="0"/>
          <w:i w:val="0"/>
          <w:caps w:val="0"/>
          <w:spacing w:val="0"/>
          <w:kern w:val="0"/>
          <w:sz w:val="28"/>
          <w:szCs w:val="20"/>
          <w:lang w:eastAsia="zh-CN" w:bidi="ar-SA"/>
        </w:rPr>
      </w:pPr>
      <w:r>
        <w:rPr>
          <w:rFonts w:hint="default"/>
          <w:vertAlign w:val="baseline"/>
          <w:lang w:eastAsia="zh-CN"/>
        </w:rPr>
        <w:t>}</w:t>
      </w:r>
    </w:p>
    <w:p>
      <w:pPr>
        <w:keepNext w:val="0"/>
        <w:keepLines w:val="0"/>
        <w:pageBreakBefore w:val="0"/>
        <w:widowControl/>
        <w:suppressLineNumbers w:val="0"/>
        <w:kinsoku/>
        <w:wordWrap/>
        <w:overflowPunct/>
        <w:topLinePunct w:val="0"/>
        <w:autoSpaceDE/>
        <w:autoSpaceDN/>
        <w:bidi w:val="0"/>
        <w:adjustRightInd/>
        <w:snapToGrid/>
        <w:spacing w:line="0" w:lineRule="atLeast"/>
        <w:jc w:val="left"/>
        <w:textAlignment w:val="auto"/>
        <w:rPr>
          <w:rFonts w:cstheme="minorBidi"/>
          <w:b w:val="0"/>
          <w:i w:val="0"/>
          <w:caps w:val="0"/>
          <w:color w:val="auto"/>
          <w:spacing w:val="0"/>
          <w:kern w:val="0"/>
          <w:sz w:val="28"/>
          <w:szCs w:val="20"/>
          <w:lang w:eastAsia="zh-CN" w:bidi="ar-SA"/>
        </w:rPr>
      </w:pPr>
    </w:p>
    <w:p>
      <w:pPr>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cs="Times New Roman"/>
          <w:b w:val="0"/>
          <w:i w:val="0"/>
          <w:caps w:val="0"/>
          <w:color w:val="00B0F0"/>
          <w:spacing w:val="0"/>
          <w:kern w:val="0"/>
          <w:sz w:val="28"/>
          <w:szCs w:val="28"/>
          <w:lang w:eastAsia="zh-CN" w:bidi="ar-SA"/>
        </w:rPr>
      </w:pPr>
      <w:r>
        <w:rPr>
          <w:rFonts w:cstheme="minorBidi"/>
          <w:b w:val="0"/>
          <w:i w:val="0"/>
          <w:caps w:val="0"/>
          <w:color w:val="auto"/>
          <w:spacing w:val="0"/>
          <w:kern w:val="0"/>
          <w:sz w:val="28"/>
          <w:szCs w:val="20"/>
          <w:lang w:eastAsia="zh-CN" w:bidi="ar-SA"/>
        </w:rPr>
        <w:t>由于我们经常习惯于用NULL表示空指针，所以上面的代码容易被误认为是调用第一个func，但实际上，由于NULL在C++中是０，所以调用到第二个</w:t>
      </w:r>
      <w:r>
        <w:rPr>
          <w:rFonts w:hint="default"/>
          <w:lang w:val="en-US" w:eastAsia="zh-CN"/>
        </w:rPr>
        <w:t>。</w:t>
      </w:r>
      <w:r>
        <w:rPr>
          <w:rFonts w:hint="default"/>
          <w:lang w:eastAsia="zh-CN"/>
        </w:rPr>
        <w:t>虽然这个问题可以通过修改代码来解决，但是为了避免用户使用上的错误，有些编译器做了比较激进的改进，典型的如g++编译器，一旦遇到二义性就停止编译并向用户报告错误，虽然在一定程度上缓解了二义性带来的麻烦，但也会带来代码移植性的限制</w:t>
      </w:r>
      <w:r>
        <w:rPr>
          <w:rFonts w:hint="eastAsia"/>
          <w:lang w:val="en-US" w:eastAsia="zh-CN"/>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left="0" w:firstLine="560"/>
        <w:textAlignment w:val="auto"/>
        <w:rPr>
          <w:rFonts w:hint="default"/>
          <w:lang w:eastAsia="zh-CN"/>
        </w:rPr>
      </w:pPr>
      <w:r>
        <w:rPr>
          <w:rFonts w:hint="default"/>
          <w:lang w:eastAsia="zh-CN"/>
        </w:rPr>
        <w:t>在C++11中，出于兼容性的考虑，NULL的二义性并没有消除，但是可以使用nullptr作为新的解决方案</w:t>
      </w:r>
      <w:r>
        <w:rPr>
          <w:rFonts w:hint="eastAsia"/>
          <w:lang w:val="en-US" w:eastAsia="zh-CN"/>
        </w:rPr>
        <w:t>。</w:t>
      </w:r>
      <w:r>
        <w:rPr>
          <w:rFonts w:hint="default"/>
          <w:lang w:eastAsia="zh-CN"/>
        </w:rPr>
        <w:t>nullptr是一个所谓</w:t>
      </w:r>
      <w:r>
        <w:rPr>
          <w:rFonts w:hint="default"/>
        </w:rPr>
        <w:t>"</w:t>
      </w:r>
      <w:r>
        <w:rPr>
          <w:rFonts w:hint="default"/>
          <w:lang w:eastAsia="zh-CN"/>
        </w:rPr>
        <w:t>指针空值类型</w:t>
      </w:r>
      <w:r>
        <w:rPr>
          <w:rFonts w:hint="default"/>
        </w:rPr>
        <w:t>"</w:t>
      </w:r>
      <w:r>
        <w:rPr>
          <w:rFonts w:hint="default"/>
          <w:lang w:eastAsia="zh-CN"/>
        </w:rPr>
        <w:t>常量，</w:t>
      </w:r>
      <w:r>
        <w:rPr>
          <w:rFonts w:hint="eastAsia"/>
          <w:lang w:val="en-US" w:eastAsia="zh-CN"/>
        </w:rPr>
        <w:t>不被视为任何整型</w:t>
      </w:r>
      <w:r>
        <w:rPr>
          <w:rFonts w:hint="default"/>
          <w:lang w:eastAsia="zh-CN"/>
        </w:rPr>
        <w:t>，例如，上面的代码，一定会调用func(char*)</w:t>
      </w:r>
      <w:r>
        <w:rPr>
          <w:rFonts w:hint="eastAsia"/>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0"/>
        <w:textAlignment w:val="auto"/>
        <w:rPr>
          <w:rFonts w:hint="default"/>
          <w:shd w:val="clear" w:color="FFFFFF" w:fill="D9D9D9"/>
          <w:lang w:eastAsia="zh-CN"/>
        </w:rPr>
      </w:pPr>
      <w:r>
        <w:rPr>
          <w:rFonts w:hint="default"/>
          <w:shd w:val="clear" w:color="FFFFFF" w:fill="D9D9D9"/>
          <w:lang w:eastAsia="zh-CN"/>
        </w:rPr>
        <w:t>正确</w:t>
      </w:r>
      <w:r>
        <w:rPr>
          <w:rFonts w:hint="eastAsia"/>
          <w:shd w:val="clear" w:color="FFFFFF" w:fill="D9D9D9"/>
          <w:lang w:val="en-US" w:eastAsia="zh-CN"/>
        </w:rPr>
        <w:t>举例</w:t>
      </w:r>
      <w:r>
        <w:rPr>
          <w:rFonts w:hint="default"/>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func(int)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void main(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color w:val="00B050"/>
          <w:vertAlign w:val="baseline"/>
          <w:lang w:eastAsia="zh-CN"/>
        </w:rPr>
      </w:pPr>
      <w:r>
        <w:rPr>
          <w:rFonts w:hint="default"/>
          <w:vertAlign w:val="baseline"/>
          <w:lang w:eastAsia="zh-CN"/>
        </w:rPr>
        <w:t>func(nullptr);</w:t>
      </w:r>
      <w:r>
        <w:rPr>
          <w:rFonts w:hint="default"/>
          <w:color w:val="00B050"/>
          <w:vertAlign w:val="baseline"/>
          <w:lang w:eastAsia="zh-CN"/>
        </w:rPr>
        <w:t>//func(char*)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1080" w:firstLineChars="0"/>
        <w:textAlignment w:val="auto"/>
        <w:rPr>
          <w:rFonts w:hint="default"/>
          <w:vertAlign w:val="baseline"/>
          <w:lang w:eastAsia="zh-CN"/>
        </w:rPr>
      </w:pPr>
      <w:r>
        <w:rPr>
          <w:rFonts w:hint="default"/>
          <w:vertAlign w:val="baseline"/>
          <w:lang w:eastAsia="zh-CN"/>
        </w:rPr>
        <w:t>return 0;</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firstLine="520" w:firstLineChars="0"/>
        <w:textAlignment w:val="auto"/>
        <w:rPr>
          <w:rFonts w:hint="default"/>
          <w:vertAlign w:val="baseline"/>
          <w:lang w:eastAsia="zh-CN"/>
        </w:rPr>
      </w:pPr>
      <w:r>
        <w:rPr>
          <w:rFonts w:hint="default"/>
          <w:vertAlign w:val="baseline"/>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vertAlign w:val="baseline"/>
          <w:lang w:val="en-US" w:eastAsia="zh-CN"/>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rPr>
          <w:rFonts w:hint="eastAsia"/>
          <w:lang w:eastAsia="zh-CN"/>
        </w:rPr>
      </w:pPr>
      <w:r>
        <w:rPr>
          <w:rFonts w:hint="default"/>
          <w:lang w:eastAsia="zh-CN"/>
        </w:rPr>
        <w:t>综上，使nullptr代替NULL表示空指针</w:t>
      </w:r>
      <w:r>
        <w:rPr>
          <w:rFonts w:hint="eastAsia"/>
          <w:color w:val="4D4D4D" w:themeColor="text1"/>
          <w:szCs w:val="28"/>
          <w:shd w:val="clear" w:color="auto" w:fill="FFFFFF"/>
          <w:lang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tbl>
      <w:tblPr>
        <w:tblStyle w:val="39"/>
        <w:tblW w:w="7602" w:type="dxa"/>
        <w:tblInd w:w="6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60"/>
        <w:gridCol w:w="2642"/>
      </w:tblGrid>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ascii="Times New Roman" w:hAnsi="Times New Roman" w:cs="Times New Roman"/>
                <w:sz w:val="28"/>
                <w:szCs w:val="28"/>
              </w:rPr>
              <w:t xml:space="preserve">int* </w:t>
            </w:r>
            <w:r>
              <w:rPr>
                <w:rFonts w:ascii="Times New Roman" w:hAnsi="Times New Roman" w:cs="Times New Roman"/>
                <w:color w:val="00B0F0"/>
                <w:kern w:val="0"/>
                <w:sz w:val="28"/>
                <w:szCs w:val="28"/>
              </w:rPr>
              <w:t>p</w:t>
            </w:r>
            <w:r>
              <w:rPr>
                <w:rFonts w:ascii="Times New Roman" w:hAnsi="Times New Roman" w:cs="Times New Roman"/>
                <w:sz w:val="28"/>
                <w:szCs w:val="28"/>
              </w:rPr>
              <w:t>Number { nullptr };</w:t>
            </w:r>
          </w:p>
        </w:tc>
        <w:tc>
          <w:tcPr>
            <w:tcW w:w="2642"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hd w:val="pct10" w:color="auto" w:fill="FFFFFF"/>
              </w:rPr>
            </w:pPr>
            <w:r>
              <w:rPr>
                <w:rFonts w:ascii="Times New Roman" w:hAnsi="Times New Roman" w:cs="Times New Roman"/>
                <w:color w:val="00B050"/>
                <w:sz w:val="28"/>
                <w:szCs w:val="28"/>
              </w:rPr>
              <w:t xml:space="preserve">// </w:t>
            </w:r>
            <w:r>
              <w:rPr>
                <w:rFonts w:hint="eastAsia" w:ascii="Calibri" w:hAnsi="Calibri" w:cs="宋体"/>
                <w:color w:val="00B050"/>
                <w:kern w:val="2"/>
                <w:sz w:val="21"/>
                <w:szCs w:val="28"/>
              </w:rPr>
              <w:t>√</w:t>
            </w:r>
            <w:r>
              <w:rPr>
                <w:rFonts w:hint="default" w:cs="宋体"/>
                <w:color w:val="00B050"/>
                <w:kern w:val="2"/>
                <w:sz w:val="21"/>
                <w:szCs w:val="28"/>
              </w:rPr>
              <w:t xml:space="preserve"> </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hd w:val="pct10" w:color="auto" w:fill="FFFFFF"/>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m</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hint="default" w:ascii="Times New Roman" w:hAnsi="Times New Roman" w:cs="Times New Roman"/>
                <w:color w:val="00B0F0"/>
                <w:kern w:val="0"/>
                <w:sz w:val="28"/>
                <w:szCs w:val="28"/>
              </w:rPr>
              <w:t>g</w:t>
            </w:r>
            <w:r>
              <w:rPr>
                <w:rFonts w:hint="eastAsia" w:ascii="Times New Roman" w:hAnsi="Times New Roman" w:cs="Times New Roman"/>
                <w:sz w:val="28"/>
                <w:szCs w:val="28"/>
              </w:rPr>
              <w:t>_</w:t>
            </w:r>
            <w:r>
              <w:rPr>
                <w:rFonts w:hint="default" w:ascii="Times New Roman" w:hAnsi="Times New Roman" w:cs="Times New Roman"/>
                <w:sz w:val="28"/>
                <w:szCs w:val="28"/>
              </w:rPr>
              <w:t>pNumber</w:t>
            </w:r>
            <w:r>
              <w:rPr>
                <w:rFonts w:hint="eastAsia" w:ascii="Times New Roman" w:hAnsi="Times New Roman" w:cs="Times New Roman"/>
                <w:sz w:val="28"/>
                <w:szCs w:val="28"/>
              </w:rPr>
              <w:t xml:space="preserve"> { </w:t>
            </w:r>
            <w:r>
              <w:rPr>
                <w:rFonts w:hint="default" w:ascii="Times New Roman" w:hAnsi="Times New Roman" w:cs="Times New Roman"/>
                <w:sz w:val="28"/>
                <w:szCs w:val="28"/>
              </w:rPr>
              <w:t>nullptr</w:t>
            </w:r>
            <w:r>
              <w:rPr>
                <w:rFonts w:ascii="Times New Roman" w:hAnsi="Times New Roman" w:cs="Times New Roman"/>
                <w:sz w:val="28"/>
                <w:szCs w:val="28"/>
              </w:rPr>
              <w:t xml:space="preserve">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cs="Times New Roman"/>
                <w:color w:val="00B050"/>
                <w:szCs w:val="28"/>
              </w:rPr>
              <w:t xml:space="preserve">// </w:t>
            </w:r>
            <w:r>
              <w:rPr>
                <w:rFonts w:hint="eastAsia" w:ascii="Calibri" w:hAnsi="Calibri" w:cs="宋体"/>
                <w:color w:val="00B050"/>
                <w:kern w:val="2"/>
                <w:sz w:val="21"/>
                <w:szCs w:val="28"/>
              </w:rPr>
              <w:t>√</w:t>
            </w:r>
          </w:p>
        </w:tc>
      </w:tr>
      <w:tr>
        <w:tc>
          <w:tcPr>
            <w:tcW w:w="49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 xml:space="preserve">Number </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NULL</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r>
        <w:tc>
          <w:tcPr>
            <w:tcW w:w="4960" w:type="dxa"/>
          </w:tcPr>
          <w:p>
            <w:pPr>
              <w:pStyle w:val="27"/>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nt</w:t>
            </w:r>
            <w:r>
              <w:rPr>
                <w:rFonts w:hint="default" w:ascii="Times New Roman" w:hAnsi="Times New Roman" w:cs="Times New Roman"/>
                <w:sz w:val="28"/>
                <w:szCs w:val="28"/>
              </w:rPr>
              <w:t>*</w:t>
            </w:r>
            <w:r>
              <w:rPr>
                <w:rFonts w:hint="eastAsia" w:ascii="Times New Roman" w:hAnsi="Times New Roman" w:cs="Times New Roman"/>
                <w:sz w:val="28"/>
                <w:szCs w:val="28"/>
              </w:rPr>
              <w:t xml:space="preserve"> </w:t>
            </w:r>
            <w:r>
              <w:rPr>
                <w:rFonts w:ascii="Times New Roman" w:hAnsi="Times New Roman" w:cs="Times New Roman"/>
                <w:color w:val="00B0F0"/>
                <w:kern w:val="0"/>
                <w:sz w:val="28"/>
                <w:szCs w:val="28"/>
              </w:rPr>
              <w:t>p</w:t>
            </w:r>
            <w:r>
              <w:rPr>
                <w:rFonts w:ascii="Times New Roman" w:hAnsi="Times New Roman" w:cs="Times New Roman"/>
                <w:sz w:val="28"/>
                <w:szCs w:val="28"/>
              </w:rPr>
              <w:t>Number {</w:t>
            </w:r>
            <w:r>
              <w:rPr>
                <w:color w:val="000080"/>
              </w:rPr>
              <w:t>0x0</w:t>
            </w:r>
            <w:r>
              <w:rPr>
                <w:rFonts w:ascii="Times New Roman" w:hAnsi="Times New Roman" w:cs="Times New Roman"/>
                <w:sz w:val="28"/>
                <w:szCs w:val="28"/>
              </w:rPr>
              <w:t>}</w:t>
            </w:r>
            <w:r>
              <w:rPr>
                <w:rFonts w:hint="eastAsia" w:ascii="Times New Roman" w:hAnsi="Times New Roman" w:cs="Times New Roman"/>
                <w:sz w:val="28"/>
                <w:szCs w:val="28"/>
              </w:rPr>
              <w:t>；</w:t>
            </w:r>
          </w:p>
        </w:tc>
        <w:tc>
          <w:tcPr>
            <w:tcW w:w="2642" w:type="dxa"/>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cs="Times New Roman"/>
                <w:color w:val="00B050"/>
                <w:szCs w:val="28"/>
              </w:rPr>
            </w:pPr>
            <w:r>
              <w:rPr>
                <w:rFonts w:ascii="Times New Roman" w:hAnsi="Times New Roman" w:cs="Times New Roman"/>
                <w:color w:val="00B050"/>
                <w:sz w:val="28"/>
                <w:szCs w:val="28"/>
              </w:rPr>
              <w:t xml:space="preserve">// </w:t>
            </w:r>
            <w:r>
              <w:rPr>
                <w:rFonts w:hint="eastAsia"/>
                <w:color w:val="00B050"/>
                <w:szCs w:val="28"/>
              </w:rPr>
              <w:t>×</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975" w:name="_Toc465171893"/>
    </w:p>
    <w:bookmarkEnd w:id="975"/>
    <w:p>
      <w:pPr>
        <w:pStyle w:val="3"/>
        <w:keepNext w:val="0"/>
        <w:keepLines w:val="0"/>
        <w:pageBreakBefore w:val="0"/>
        <w:widowControl/>
        <w:numPr>
          <w:ilvl w:val="0"/>
          <w:numId w:val="49"/>
        </w:numPr>
        <w:kinsoku/>
        <w:wordWrap/>
        <w:overflowPunct/>
        <w:topLinePunct w:val="0"/>
        <w:autoSpaceDE/>
        <w:autoSpaceDN/>
        <w:bidi w:val="0"/>
        <w:adjustRightInd/>
        <w:snapToGrid/>
        <w:spacing w:line="240" w:lineRule="auto"/>
        <w:ind w:left="0" w:firstLine="0"/>
        <w:textAlignment w:val="auto"/>
      </w:pPr>
      <w:bookmarkStart w:id="976" w:name="_Toc1533407962"/>
      <w:bookmarkStart w:id="977" w:name="_Toc93113650"/>
      <w:bookmarkStart w:id="978" w:name="_Toc465787051"/>
      <w:bookmarkStart w:id="979" w:name="_Toc1925028570"/>
      <w:bookmarkStart w:id="980" w:name="_Toc187172501"/>
      <w:bookmarkStart w:id="981" w:name="_Toc1607837387"/>
      <w:bookmarkStart w:id="982" w:name="_Toc2004124637"/>
      <w:bookmarkStart w:id="983" w:name="_Toc363175710"/>
      <w:bookmarkStart w:id="984" w:name="_Toc465955318"/>
      <w:bookmarkStart w:id="985" w:name="_Toc465171895"/>
      <w:bookmarkStart w:id="986" w:name="_Toc821961864"/>
      <w:bookmarkStart w:id="987" w:name="_Toc2096101784"/>
      <w:bookmarkStart w:id="988" w:name="_Toc2059321307"/>
      <w:bookmarkStart w:id="989" w:name="_Toc1819651953"/>
      <w:bookmarkStart w:id="990" w:name="_Toc6611"/>
      <w:bookmarkStart w:id="991" w:name="_Toc171539932"/>
      <w:bookmarkStart w:id="992" w:name="_Toc1059484985"/>
      <w:bookmarkStart w:id="993" w:name="_Toc1652414680"/>
      <w:bookmarkStart w:id="994" w:name="_Toc664390568"/>
      <w:bookmarkStart w:id="995" w:name="_Toc1053947796"/>
      <w:bookmarkStart w:id="996" w:name="_Toc740688093"/>
      <w:r>
        <w:t>类型转换</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eastAsia="zh-CN"/>
        </w:rPr>
      </w:pPr>
      <w:r>
        <w:rPr>
          <w:color w:val="auto"/>
          <w:szCs w:val="28"/>
          <w:shd w:val="clear" w:color="auto" w:fill="FFFFFF"/>
        </w:rPr>
        <w:t>C风格的强制类型转换很简单</w:t>
      </w:r>
      <w:r>
        <w:rPr>
          <w:rFonts w:hint="eastAsia"/>
          <w:color w:val="auto"/>
          <w:szCs w:val="28"/>
          <w:shd w:val="clear" w:color="auto" w:fill="FFFFFF"/>
          <w:lang w:val="en-US" w:eastAsia="zh-CN"/>
        </w:rPr>
        <w:t>((T) expression/ T(expression))</w:t>
      </w:r>
      <w:r>
        <w:rPr>
          <w:color w:val="auto"/>
          <w:szCs w:val="28"/>
          <w:shd w:val="clear" w:color="auto" w:fill="FFFFFF"/>
        </w:rPr>
        <w:t>，</w:t>
      </w:r>
      <w:r>
        <w:rPr>
          <w:rFonts w:hint="eastAsia"/>
          <w:color w:val="auto"/>
          <w:szCs w:val="28"/>
          <w:shd w:val="clear" w:color="auto" w:fill="FFFFFF"/>
          <w:lang w:eastAsia="zh-CN"/>
        </w:rPr>
        <w:t>这种强制类型转换不管表达式的值是什么类型，系统都自动将其转为赋值运算符左侧变量的类型，若不加注意，就可能产生错误。</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color w:val="00B050"/>
          <w:sz w:val="24"/>
          <w:szCs w:val="24"/>
          <w:shd w:val="clear" w:color="auto" w:fill="auto"/>
        </w:rPr>
      </w:pPr>
      <w:r>
        <w:rPr>
          <w:rFonts w:hint="default"/>
          <w:color w:val="00B050"/>
          <w:sz w:val="24"/>
          <w:szCs w:val="24"/>
          <w:shd w:val="clear" w:color="auto" w:fill="auto"/>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ascii="Times New Roman" w:hAnsi="Times New Roman"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sz w:val="28"/>
          <w:szCs w:val="20"/>
          <w:vertAlign w:val="baseline"/>
          <w:lang w:val="en-US" w:eastAsia="zh-CN" w:bidi="ar-SA"/>
        </w:rPr>
        <w:t>dThres</w:t>
      </w:r>
      <w:r>
        <w:rPr>
          <w:rFonts w:hint="eastAsia" w:ascii="Times New Roman" w:hAnsi="Times New Roman" w:cstheme="minorBidi"/>
          <w:color w:val="00B050"/>
          <w:sz w:val="28"/>
          <w:szCs w:val="20"/>
          <w:vertAlign w:val="baseline"/>
          <w:lang w:val="en-US" w:eastAsia="zh-CN" w:bidi="ar-SA"/>
        </w:rPr>
        <w:t>到</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发生截断</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eastAsia="华文楷体" w:cstheme="minorBidi"/>
          <w:color w:val="00B050"/>
          <w:sz w:val="28"/>
          <w:szCs w:val="20"/>
          <w:vertAlign w:val="baseline"/>
          <w:lang w:val="en-US" w:eastAsia="zh-CN" w:bidi="ar-SA"/>
        </w:rPr>
        <w:t>fThres</w:t>
      </w:r>
      <w:r>
        <w:rPr>
          <w:rFonts w:hint="eastAsia" w:ascii="Times New Roman" w:hAnsi="Times New Roman" w:cstheme="minorBidi"/>
          <w:color w:val="00B050"/>
          <w:sz w:val="28"/>
          <w:szCs w:val="20"/>
          <w:vertAlign w:val="baseline"/>
          <w:lang w:val="en-US" w:eastAsia="zh-CN" w:bidi="ar-SA"/>
        </w:rPr>
        <w:t>值65535.11328</w:t>
      </w:r>
      <w:r>
        <w:rPr>
          <w:rFonts w:hint="default" w:ascii="Times New Roman" w:hAnsi="Times New Roman" w:cstheme="minorBidi"/>
          <w:color w:val="00B050"/>
          <w:sz w:val="28"/>
          <w:szCs w:val="20"/>
          <w:vertAlign w:val="baseline"/>
          <w:lang w:eastAsia="zh-CN" w:bidi="ar-SA"/>
        </w:rPr>
        <w:t>,</w:t>
      </w:r>
      <w:r>
        <w:rPr>
          <w:rFonts w:hint="eastAsia" w:ascii="Times New Roman" w:hAnsi="Times New Roman" w:cstheme="minorBidi"/>
          <w:color w:val="00B050"/>
          <w:sz w:val="28"/>
          <w:szCs w:val="20"/>
          <w:vertAlign w:val="baseline"/>
          <w:lang w:val="en-US" w:eastAsia="zh-CN" w:bidi="ar-SA"/>
        </w:rPr>
        <w:t>丢失精度</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double dThres = 65535.1123;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eastAsia="华文楷体" w:cstheme="minorBidi"/>
          <w:sz w:val="28"/>
          <w:szCs w:val="20"/>
          <w:vertAlign w:val="baseline"/>
          <w:lang w:val="en-US" w:eastAsia="zh-CN" w:bidi="ar-SA"/>
        </w:rPr>
      </w:pPr>
      <w:r>
        <w:rPr>
          <w:rFonts w:hint="eastAsia" w:ascii="Times New Roman" w:hAnsi="Times New Roman" w:eastAsia="华文楷体" w:cstheme="minorBidi"/>
          <w:sz w:val="28"/>
          <w:szCs w:val="20"/>
          <w:vertAlign w:val="baseline"/>
          <w:lang w:val="en-US" w:eastAsia="zh-CN" w:bidi="ar-SA"/>
        </w:rPr>
        <w:t>float fThres = (float)dThres;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eastAsia="华文楷体" w:cstheme="minorBidi"/>
          <w:sz w:val="28"/>
          <w:szCs w:val="20"/>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color w:val="00B050"/>
          <w:kern w:val="2"/>
          <w:sz w:val="28"/>
          <w:szCs w:val="20"/>
          <w:shd w:val="clear"/>
        </w:rPr>
      </w:pPr>
      <w:r>
        <w:rPr>
          <w:rFonts w:hint="eastAsia"/>
          <w:color w:val="00B050"/>
          <w:kern w:val="2"/>
          <w:sz w:val="28"/>
          <w:szCs w:val="20"/>
          <w:shd w:val="clear"/>
        </w:rPr>
        <w:t>/</w:t>
      </w:r>
      <w:r>
        <w:rPr>
          <w:rFonts w:hint="default"/>
          <w:color w:val="00B050"/>
          <w:kern w:val="2"/>
          <w:sz w:val="28"/>
          <w:szCs w:val="20"/>
          <w:shd w:val="clear"/>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ascii="Times New Roman" w:hAnsi="Times New Roman" w:eastAsia="华文楷体" w:cstheme="minorBidi"/>
          <w:color w:val="00B050"/>
          <w:kern w:val="2"/>
          <w:sz w:val="28"/>
          <w:szCs w:val="20"/>
          <w:vertAlign w:val="baseline"/>
          <w:lang w:val="en-US" w:eastAsia="zh-CN" w:bidi="ar-SA"/>
        </w:rPr>
        <w:t>cSum 发生了数据溢出，cSum = -1</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i</w:t>
      </w:r>
      <w:r>
        <w:rPr>
          <w:rFonts w:hint="eastAsia" w:ascii="Times New Roman" w:hAnsi="Times New Roman" w:cs="Times New Roman"/>
          <w:sz w:val="28"/>
          <w:szCs w:val="28"/>
        </w:rPr>
        <w:t xml:space="preserve">nt </w:t>
      </w:r>
      <w:r>
        <w:rPr>
          <w:rFonts w:hint="eastAsia" w:ascii="Times New Roman" w:hAnsi="Times New Roman" w:cs="Times New Roman"/>
          <w:sz w:val="28"/>
          <w:szCs w:val="28"/>
          <w:lang w:val="en-US" w:eastAsia="zh-CN"/>
        </w:rPr>
        <w:t>iSum = 65535</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ascii="Times New Roman" w:hAnsi="Times New Roman" w:cs="Times New Roman"/>
          <w:sz w:val="28"/>
          <w:szCs w:val="28"/>
        </w:rPr>
      </w:pPr>
      <w:r>
        <w:rPr>
          <w:rFonts w:hint="eastAsia" w:ascii="Times New Roman" w:hAnsi="Times New Roman" w:cs="Times New Roman"/>
          <w:sz w:val="28"/>
          <w:szCs w:val="28"/>
          <w:lang w:val="en-US" w:eastAsia="zh-CN"/>
        </w:rPr>
        <w:t>char</w:t>
      </w:r>
      <w:r>
        <w:rPr>
          <w:rFonts w:hint="eastAsia" w:ascii="Times New Roman" w:hAnsi="Times New Roman" w:cs="Times New Roman"/>
          <w:sz w:val="28"/>
          <w:szCs w:val="28"/>
        </w:rPr>
        <w:t xml:space="preserve"> </w:t>
      </w:r>
      <w:r>
        <w:rPr>
          <w:rFonts w:hint="eastAsia" w:ascii="Times New Roman" w:hAnsi="Times New Roman" w:cs="Times New Roman"/>
          <w:sz w:val="28"/>
          <w:szCs w:val="28"/>
          <w:lang w:val="en-US" w:eastAsia="zh-CN"/>
        </w:rPr>
        <w:t>cSum= (int)iSum</w:t>
      </w:r>
      <w:r>
        <w:rPr>
          <w:rFonts w:hint="eastAsia"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520" w:firstLineChars="0"/>
        <w:textAlignment w:val="auto"/>
        <w:outlineLvl w:val="9"/>
        <w:rPr>
          <w:rFonts w:hint="eastAsia"/>
          <w:lang w:val="en-US" w:eastAsia="zh-CN"/>
        </w:rPr>
      </w:pPr>
      <w:r>
        <w:t>class Animal{…}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right="0" w:rightChars="0" w:firstLine="0" w:firstLineChars="0"/>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kern w:val="2"/>
          <w:sz w:val="28"/>
          <w:szCs w:val="20"/>
          <w:vertAlign w:val="baseline"/>
          <w:lang w:val="en-US" w:eastAsia="zh-CN" w:bidi="ar-SA"/>
        </w:rPr>
        <w:t>×</w:t>
      </w:r>
      <w:r>
        <w:rPr>
          <w:rFonts w:hint="default" w:cstheme="minorBidi"/>
          <w:color w:val="00B050"/>
          <w:kern w:val="2"/>
          <w:sz w:val="28"/>
          <w:szCs w:val="20"/>
          <w:vertAlign w:val="baseline"/>
          <w:lang w:eastAsia="zh-CN" w:bidi="ar-SA"/>
        </w:rPr>
        <w:t xml:space="preserve">  </w:t>
      </w:r>
      <w:r>
        <w:rPr>
          <w:rFonts w:hint="eastAsia" w:cstheme="minorBidi"/>
          <w:color w:val="00B050"/>
          <w:sz w:val="28"/>
          <w:szCs w:val="28"/>
          <w:lang w:val="en-US" w:eastAsia="zh-CN" w:bidi="ar-SA"/>
        </w:rPr>
        <w:t>把Person类型转化为Animal类型，</w:t>
      </w:r>
      <w:bookmarkStart w:id="997" w:name="OLE_LINK99"/>
      <w:r>
        <w:rPr>
          <w:rFonts w:hint="eastAsia" w:cstheme="minorBidi"/>
          <w:color w:val="00B050"/>
          <w:sz w:val="28"/>
          <w:szCs w:val="28"/>
          <w:lang w:val="en-US" w:eastAsia="zh-CN" w:bidi="ar-SA"/>
        </w:rPr>
        <w:t>下面语句能够编译</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通过，然而因为Person和Animal是完全2种不同的类型，这</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lang w:val="en-US" w:eastAsia="zh-CN"/>
        </w:rPr>
      </w:pPr>
      <w:r>
        <w:rPr>
          <w:rFonts w:hint="eastAsia" w:cstheme="minorBidi"/>
          <w:color w:val="00B050"/>
          <w:sz w:val="28"/>
          <w:szCs w:val="28"/>
          <w:lang w:val="en-US" w:eastAsia="zh-CN" w:bidi="ar-SA"/>
        </w:rPr>
        <w:t>种强制转化会导致在运行时出错或者其它难以预见的错误</w:t>
      </w:r>
      <w:bookmarkEnd w:id="997"/>
      <w:r>
        <w:rPr>
          <w:rFonts w:hint="eastAsia" w:cstheme="minorBidi"/>
          <w:color w:val="00B05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cstheme="minorBidi"/>
          <w:sz w:val="28"/>
          <w:shd w:val="clear" w:color="FFFFFF" w:fill="D9D9D9"/>
          <w:lang w:val="en-US" w:eastAsia="zh-CN" w:bidi="ar-SA"/>
        </w:rPr>
      </w:pPr>
      <w:r>
        <w:t>Animal* animal =</w:t>
      </w:r>
      <w:r>
        <w:rPr>
          <w:rFonts w:hint="eastAsia"/>
          <w:lang w:val="en-US" w:eastAsia="zh-CN"/>
        </w:rPr>
        <w:t xml:space="preserve"> (</w:t>
      </w:r>
      <w:r>
        <w:t>Animal</w:t>
      </w:r>
      <w:r>
        <w:rPr>
          <w:rFonts w:hint="eastAsia"/>
          <w:lang w:val="en-US" w:eastAsia="zh-CN"/>
        </w:rPr>
        <w:t xml:space="preserve">*) </w:t>
      </w:r>
      <w:r>
        <w:t>person</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auto"/>
          <w:szCs w:val="28"/>
          <w:shd w:val="clear" w:color="auto" w:fill="FFFFFF"/>
          <w:lang w:val="en-US" w:eastAsia="zh-CN"/>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color w:val="auto"/>
          <w:szCs w:val="28"/>
          <w:shd w:val="clear" w:color="auto" w:fill="FFFFFF"/>
          <w:lang w:val="en-US" w:eastAsia="zh-CN"/>
        </w:rPr>
      </w:pPr>
      <w:r>
        <w:rPr>
          <w:rFonts w:hint="eastAsia"/>
          <w:color w:val="auto"/>
          <w:szCs w:val="28"/>
          <w:shd w:val="clear" w:color="auto" w:fill="FFFFFF"/>
          <w:lang w:val="en-US" w:eastAsia="zh-CN"/>
        </w:rPr>
        <w:t>对于上面的类型转化错误，编译器不会发生任何错误，只会抛出一条非安全类型转换的警告信息。程序员可能被蒙在鼓里。这与C++中一直强调的类型安全是相悖的。</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color w:val="auto"/>
          <w:szCs w:val="28"/>
          <w:shd w:val="clear" w:color="auto" w:fill="FFFFFF"/>
          <w:lang w:val="en-US" w:eastAsia="zh-CN"/>
        </w:rPr>
      </w:pPr>
      <w:r>
        <w:rPr>
          <w:rFonts w:hint="eastAsia"/>
          <w:color w:val="auto"/>
          <w:szCs w:val="28"/>
          <w:shd w:val="clear" w:color="auto" w:fill="FFFFFF"/>
          <w:lang w:val="en-US" w:eastAsia="zh-CN"/>
        </w:rPr>
        <w:t>C++是一种强类型的编程语言，如果希望程序顺利通过编译，就不应该试图对任何对象做任何不安全的转换操作，基于这一原则C++针对特定的目的提供了</w:t>
      </w:r>
      <w:r>
        <w:rPr>
          <w:rFonts w:hint="default"/>
          <w:color w:val="auto"/>
          <w:szCs w:val="28"/>
          <w:shd w:val="clear" w:color="auto" w:fill="FFFFFF"/>
          <w:lang w:eastAsia="zh-CN"/>
        </w:rPr>
        <w:t>以</w:t>
      </w:r>
      <w:r>
        <w:rPr>
          <w:rFonts w:hint="eastAsia"/>
          <w:color w:val="auto"/>
          <w:szCs w:val="28"/>
          <w:shd w:val="clear" w:color="auto" w:fill="FFFFFF"/>
          <w:lang w:val="en-US" w:eastAsia="zh-CN"/>
        </w:rPr>
        <w:t>下四种形式的强制转换。这些类型转换编译器都会根据具体的类型信息进行一些分析处理及相应的异常保护(</w:t>
      </w:r>
      <w:r>
        <w:rPr>
          <w:b w:val="0"/>
          <w:bCs/>
          <w:color w:val="auto"/>
        </w:rPr>
        <w:t>reinterpret_cast</w:t>
      </w:r>
      <w:r>
        <w:rPr>
          <w:rFonts w:hint="eastAsia"/>
          <w:b w:val="0"/>
          <w:bCs/>
          <w:color w:val="auto"/>
          <w:lang w:eastAsia="zh-CN"/>
        </w:rPr>
        <w:t>除外</w:t>
      </w:r>
      <w:r>
        <w:rPr>
          <w:rFonts w:hint="eastAsia"/>
          <w:color w:val="auto"/>
          <w:szCs w:val="28"/>
          <w:shd w:val="clear" w:color="auto" w:fill="FFFFFF"/>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olor w:val="4D4D4D" w:themeColor="text1"/>
          <w:szCs w:val="28"/>
          <w:shd w:val="clear" w:color="auto" w:fill="FFFFFF"/>
          <w:lang w:val="en-US" w:eastAsia="zh-CN"/>
          <w14:textFill>
            <w14:solidFill>
              <w14:schemeClr w14:val="tx1"/>
            </w14:solidFill>
          </w14:textFill>
        </w:rPr>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8" w:name="_Toc465171896"/>
      <w:r>
        <w:rPr>
          <w:b w:val="0"/>
          <w:bCs/>
          <w:color w:val="auto"/>
        </w:rPr>
        <w:t>const_cast&lt;T*&gt;(variable)</w:t>
      </w:r>
      <w:bookmarkEnd w:id="998"/>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用于</w:t>
      </w:r>
      <w:r>
        <w:t>从一个类中</w:t>
      </w:r>
      <w:r>
        <w:rPr>
          <w:rFonts w:hint="eastAsia"/>
        </w:rPr>
        <w:t>去除</w:t>
      </w:r>
      <w:r>
        <w:t>const、volatile和unaligned。</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vertAlign w:val="baseline"/>
          <w:lang w:val="en-US" w:eastAsia="zh-CN"/>
        </w:rPr>
      </w:pPr>
      <w:r>
        <w:rPr>
          <w:rFonts w:hint="eastAsia"/>
          <w:vertAlign w:val="baseline"/>
          <w:lang w:val="en-US" w:eastAsia="zh-CN"/>
        </w:rPr>
        <w:t>class Student {...}</w:t>
      </w:r>
      <w:r>
        <w:rPr>
          <w:rFonts w:hint="default"/>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const Student* pStud = new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color w:val="00B050"/>
          <w:szCs w:val="28"/>
        </w:rPr>
        <w:t>×</w:t>
      </w:r>
      <w:r>
        <w:rPr>
          <w:rFonts w:hint="default"/>
          <w:color w:val="00B050"/>
          <w:szCs w:val="28"/>
        </w:rPr>
        <w:t xml:space="preserve">  </w:t>
      </w:r>
      <w:r>
        <w:rPr>
          <w:rFonts w:hint="eastAsia"/>
          <w:color w:val="00B050"/>
          <w:szCs w:val="28"/>
          <w:lang w:val="en-US" w:eastAsia="zh-CN"/>
        </w:rPr>
        <w:t>不能将const对象指针赋值给非const对象</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vertAlign w:val="baseline"/>
          <w:lang w:val="en-US" w:eastAsia="zh-CN"/>
        </w:rPr>
      </w:pPr>
      <w:r>
        <w:rPr>
          <w:rFonts w:hint="eastAsia"/>
          <w:vertAlign w:val="baseline"/>
          <w:lang w:val="en-US" w:eastAsia="zh-CN"/>
        </w:rPr>
        <w:t>Student* pTempStud = pStud;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color w:val="00B050"/>
          <w:vertAlign w:val="baseline"/>
          <w:lang w:val="en-US" w:eastAsia="zh-CN"/>
        </w:rPr>
        <w:t>//</w:t>
      </w:r>
      <w:r>
        <w:rPr>
          <w:rFonts w:hint="eastAsia" w:ascii="Calibri" w:hAnsi="Calibri" w:cs="宋体"/>
          <w:color w:val="00B050"/>
          <w:kern w:val="2"/>
          <w:sz w:val="21"/>
          <w:szCs w:val="28"/>
        </w:rPr>
        <w:t>√</w:t>
      </w:r>
      <w:r>
        <w:rPr>
          <w:rFonts w:hint="eastAsia"/>
          <w:color w:val="00B050"/>
          <w:szCs w:val="28"/>
          <w:lang w:val="en-US" w:eastAsia="zh-CN"/>
        </w:rPr>
        <w:t xml:space="preserve"> </w:t>
      </w:r>
      <w:r>
        <w:rPr>
          <w:rFonts w:hint="default"/>
          <w:color w:val="00B050"/>
          <w:szCs w:val="28"/>
          <w:lang w:eastAsia="zh-CN"/>
        </w:rPr>
        <w:t xml:space="preserve"> </w:t>
      </w:r>
      <w:r>
        <w:rPr>
          <w:rFonts w:hint="eastAsia"/>
          <w:color w:val="00B050"/>
          <w:szCs w:val="28"/>
          <w:lang w:val="en-US" w:eastAsia="zh-CN"/>
        </w:rPr>
        <w:t>编译通过</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szCs w:val="28"/>
          <w:lang w:val="en-US" w:eastAsia="zh-CN"/>
        </w:rPr>
      </w:pPr>
      <w:r>
        <w:rPr>
          <w:rFonts w:hint="eastAsia"/>
          <w:vertAlign w:val="baseline"/>
          <w:lang w:val="en-US" w:eastAsia="zh-CN"/>
        </w:rPr>
        <w:t>pTempStud = const_cast&lt; Student*&gt;(pStud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cstheme="minorBidi"/>
          <w:color w:val="auto"/>
          <w:sz w:val="28"/>
          <w:szCs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rFonts w:hint="eastAsia" w:cstheme="minorBidi"/>
          <w:color w:val="auto"/>
          <w:sz w:val="28"/>
          <w:szCs w:val="28"/>
          <w:shd w:val="clear" w:color="FFFFFF" w:fill="D9D9D9"/>
          <w:lang w:val="en-US" w:eastAsia="zh-CN" w:bidi="ar-SA"/>
        </w:rPr>
      </w:pPr>
      <w:r>
        <w:rPr>
          <w:rFonts w:hint="eastAsia" w:cstheme="minorBidi"/>
          <w:color w:val="auto"/>
          <w:sz w:val="28"/>
          <w:szCs w:val="28"/>
          <w:shd w:val="clear" w:color="FFFFFF" w:fill="D9D9D9"/>
          <w:lang w:val="en-US" w:eastAsia="zh-CN" w:bidi="ar-SA"/>
        </w:rPr>
        <w:t>注意:</w:t>
      </w:r>
    </w:p>
    <w:p>
      <w:pPr>
        <w:keepNext w:val="0"/>
        <w:keepLines w:val="0"/>
        <w:pageBreakBefore w:val="0"/>
        <w:widowControl/>
        <w:numPr>
          <w:ilvl w:val="0"/>
          <w:numId w:val="63"/>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虽然</w:t>
      </w:r>
      <w:r>
        <w:rPr>
          <w:rFonts w:hint="eastAsia"/>
          <w:b w:val="0"/>
          <w:color w:val="auto"/>
          <w:sz w:val="28"/>
          <w:szCs w:val="28"/>
          <w:shd w:val="clear" w:color="auto" w:fill="FFFFFF"/>
        </w:rPr>
        <w:t>const</w:t>
      </w:r>
      <w:r>
        <w:rPr>
          <w:rFonts w:hint="eastAsia"/>
          <w:color w:val="auto"/>
          <w:sz w:val="28"/>
          <w:szCs w:val="28"/>
          <w:shd w:val="clear" w:color="auto" w:fill="FFFFFF"/>
        </w:rPr>
        <w:t>_cast可以让某些功能编译通过，但通常情况下不建议去除const属性，因为强制去除变量的const属性不仅会使原本的保护设计失效，轻则埋下隐患，重则可能导致程序崩溃，如有特殊原因必须要用请征求直属主管同意方可实施。</w:t>
      </w:r>
    </w:p>
    <w:p>
      <w:pPr>
        <w:keepNext w:val="0"/>
        <w:keepLines w:val="0"/>
        <w:pageBreakBefore w:val="0"/>
        <w:widowControl/>
        <w:numPr>
          <w:ilvl w:val="0"/>
          <w:numId w:val="63"/>
        </w:numPr>
        <w:tabs>
          <w:tab w:val="left" w:pos="420"/>
        </w:tabs>
        <w:kinsoku/>
        <w:wordWrap/>
        <w:overflowPunct/>
        <w:topLinePunct w:val="0"/>
        <w:autoSpaceDE/>
        <w:autoSpaceDN/>
        <w:bidi w:val="0"/>
        <w:adjustRightInd/>
        <w:snapToGrid/>
        <w:spacing w:beforeLines="0" w:afterLines="0" w:line="0" w:lineRule="atLeast"/>
        <w:ind w:left="420" w:leftChars="0" w:right="0" w:rightChars="0" w:hanging="420" w:firstLineChars="0"/>
        <w:jc w:val="left"/>
        <w:textAlignment w:val="auto"/>
        <w:outlineLvl w:val="9"/>
        <w:rPr>
          <w:rFonts w:hint="eastAsia"/>
          <w:color w:val="auto"/>
          <w:sz w:val="28"/>
          <w:szCs w:val="28"/>
          <w:shd w:val="clear" w:color="auto" w:fill="FFFFFF"/>
        </w:rPr>
      </w:pPr>
      <w:r>
        <w:rPr>
          <w:rFonts w:hint="eastAsia"/>
          <w:color w:val="auto"/>
          <w:sz w:val="28"/>
          <w:szCs w:val="28"/>
          <w:shd w:val="clear" w:color="auto" w:fill="FFFFFF"/>
        </w:rPr>
        <w:t>C++11有最新的去除const属性的方式remove_const，如果必须使用优先推荐它；</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999" w:name="_Toc465171898"/>
      <w:r>
        <w:rPr>
          <w:b w:val="0"/>
          <w:bCs/>
          <w:color w:val="auto"/>
        </w:rPr>
        <w:t>reinterpret_cast&lt;T*&gt;(</w:t>
      </w:r>
      <w:r>
        <w:rPr>
          <w:rFonts w:hint="eastAsia"/>
          <w:b w:val="0"/>
          <w:bCs/>
          <w:color w:val="auto"/>
        </w:rPr>
        <w:t>variable</w:t>
      </w:r>
      <w:r>
        <w:rPr>
          <w:b w:val="0"/>
          <w:bCs/>
          <w:color w:val="auto"/>
        </w:rPr>
        <w:t>)</w:t>
      </w:r>
      <w:bookmarkEnd w:id="999"/>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eastAsia="zh-CN"/>
        </w:rPr>
      </w:pPr>
      <w:r>
        <w:rPr>
          <w:rFonts w:hint="eastAsia"/>
          <w:lang w:val="en-US" w:eastAsia="zh-CN"/>
        </w:rPr>
        <w:t>C++中最为暴力的类型转换，所实现的是一个类型到一个毫不相关，完全不同的类型的映射。它是所有类型转换中最危险的，编译器直接放弃检查，效果和直接使用C风格的强制转化一样。</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00" w:name="_Toc465171899"/>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两个不相关的类Person和Animal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//把Person类型转化为Animal类型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Person* person = new 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 xml:space="preserve">Animal* animal = </w:t>
      </w:r>
      <w:r>
        <w:rPr>
          <w:b/>
          <w:color w:val="00B0F0"/>
        </w:rPr>
        <w:t>reinterpret</w:t>
      </w:r>
      <w:r>
        <w:t>_cast&lt;Animal*&gt;(person);</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0"/>
        <w:textAlignment w:val="auto"/>
        <w:rPr>
          <w:rFonts w:hint="eastAsia"/>
          <w:lang w:val="en-US" w:eastAsia="zh-CN"/>
        </w:rPr>
      </w:pPr>
      <w:r>
        <w:rPr>
          <w:rFonts w:hint="eastAsia"/>
          <w:lang w:val="en-US" w:eastAsia="zh-CN"/>
        </w:rPr>
        <w:t>因为Person和Animal是不相关的类，强行转换成功的概率很小(是否成功依赖于类型内存发布情况，即使成功也很不安全，因为类型随时可能发生变动)，然而类型转换始终能够编译通过，这种强制转换会可能导致程序在运行时崩溃或者其它难以预见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在某些场合适</w:t>
      </w:r>
      <w:r>
        <w:rPr>
          <w:rFonts w:hint="default"/>
          <w:lang w:eastAsia="zh-CN"/>
        </w:rPr>
        <w:t>合</w:t>
      </w:r>
      <w:r>
        <w:rPr>
          <w:rFonts w:hint="eastAsia"/>
          <w:lang w:val="en-US" w:eastAsia="zh-CN"/>
        </w:rPr>
        <w:t>用reinterpret_cast，比如</w:t>
      </w:r>
      <w:bookmarkStart w:id="1001" w:name="OLE_LINK98"/>
      <w:r>
        <w:rPr>
          <w:rFonts w:hint="eastAsia"/>
          <w:lang w:val="en-US" w:eastAsia="zh-CN"/>
        </w:rPr>
        <w:t>像类指针与void*的转换。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w:t>
      </w:r>
      <w:r>
        <w:rPr>
          <w:rFonts w:hint="eastAsia" w:cstheme="minorBidi"/>
          <w:color w:val="00B050"/>
          <w:sz w:val="28"/>
          <w:szCs w:val="28"/>
          <w:lang w:val="en-US" w:eastAsia="zh-CN" w:bidi="ar-SA"/>
        </w:rPr>
        <w:t>生成Hash函数，通过让两个不同的值映射成不同的索引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bookmarkStart w:id="1002" w:name="OLE_LINK96"/>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bookmarkEnd w:id="1002"/>
      <w:r>
        <w:rPr>
          <w:rFonts w:hint="eastAsia" w:ascii="Times New Roman" w:hAnsi="Times New Roman" w:eastAsia="华文楷体" w:cstheme="minorBidi"/>
          <w:sz w:val="28"/>
          <w:lang w:val="en-US" w:eastAsia="zh-CN" w:bidi="ar-SA"/>
        </w:rPr>
        <w:t xml:space="preserve"> hash(</w:t>
      </w:r>
      <w:r>
        <w:rPr>
          <w:rFonts w:hint="eastAsia" w:cstheme="minorBidi"/>
          <w:sz w:val="28"/>
          <w:lang w:val="en-US" w:eastAsia="zh-CN" w:bidi="ar-SA"/>
        </w:rPr>
        <w:t>void *addr</w:t>
      </w: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 xml:space="preserve">int val = </w:t>
      </w:r>
      <w:r>
        <w:rPr>
          <w:rFonts w:hint="eastAsia"/>
          <w:lang w:val="en-US" w:eastAsia="zh-CN"/>
        </w:rPr>
        <w:t>reinterpret_cast&lt;</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 xml:space="preserve">nsigned </w:t>
      </w:r>
      <w:r>
        <w:rPr>
          <w:rFonts w:hint="eastAsia" w:cstheme="minorBidi"/>
          <w:sz w:val="28"/>
          <w:lang w:val="en-US" w:eastAsia="zh-CN" w:bidi="ar-SA"/>
        </w:rPr>
        <w:t>int</w:t>
      </w:r>
      <w:r>
        <w:rPr>
          <w:rFonts w:hint="eastAsia"/>
          <w:lang w:val="en-US" w:eastAsia="zh-CN"/>
        </w:rPr>
        <w:t>&gt;(</w:t>
      </w:r>
      <w:r>
        <w:rPr>
          <w:rFonts w:hint="eastAsia" w:cstheme="minorBidi"/>
          <w:sz w:val="28"/>
          <w:lang w:val="en-US" w:eastAsia="zh-CN" w:bidi="ar-SA"/>
        </w:rPr>
        <w:t>addr</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hint="eastAsia"/>
          <w:lang w:val="en-US" w:eastAsia="zh-CN"/>
        </w:rPr>
      </w:pPr>
      <w:r>
        <w:rPr>
          <w:rFonts w:hint="eastAsia"/>
          <w:lang w:val="en-US" w:eastAsia="zh-CN"/>
        </w:rPr>
        <w:t>return (</w:t>
      </w:r>
      <w:r>
        <w:rPr>
          <w:rFonts w:hint="eastAsia" w:cstheme="minorBidi"/>
          <w:sz w:val="28"/>
          <w:lang w:val="en-US" w:eastAsia="zh-CN" w:bidi="ar-SA"/>
        </w:rPr>
        <w:t>u</w:t>
      </w:r>
      <w:r>
        <w:rPr>
          <w:rFonts w:hint="eastAsia" w:ascii="Times New Roman" w:hAnsi="Times New Roman" w:eastAsia="华文楷体" w:cstheme="minorBidi"/>
          <w:sz w:val="28"/>
          <w:lang w:val="en-US" w:eastAsia="zh-CN" w:bidi="ar-SA"/>
        </w:rPr>
        <w:t>nsigned short</w:t>
      </w:r>
      <w:r>
        <w:rPr>
          <w:rFonts w:hint="eastAsia"/>
          <w:lang w:val="en-US" w:eastAsia="zh-CN"/>
        </w:rPr>
        <w:t>)(val^(val &gt;&gt; 16));</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a[20]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for( int i = 0; i &lt; 20;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cout&lt;&lt; hash(a+i)&lt;&lt;endl;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bookmarkEnd w:id="1001"/>
    <w:p>
      <w:pPr>
        <w:keepNext w:val="0"/>
        <w:keepLines w:val="0"/>
        <w:pageBreakBefore w:val="0"/>
        <w:widowControl/>
        <w:tabs>
          <w:tab w:val="left" w:pos="280"/>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reinterpret_cas</w:t>
      </w:r>
      <w:r>
        <w:rPr>
          <w:rFonts w:hint="eastAsia" w:cstheme="minorBidi"/>
          <w:sz w:val="28"/>
          <w:lang w:val="en-US" w:eastAsia="zh-CN" w:bidi="ar-SA"/>
        </w:rPr>
        <w:t>t</w:t>
      </w:r>
      <w:r>
        <w:rPr>
          <w:rFonts w:hint="eastAsia" w:ascii="Times New Roman" w:hAnsi="Times New Roman" w:eastAsia="华文楷体" w:cstheme="minorBidi"/>
          <w:sz w:val="28"/>
          <w:lang w:val="en-US" w:eastAsia="zh-CN" w:bidi="ar-SA"/>
        </w:rPr>
        <w:t>是所有类型转换中最危险的，只有特殊情况下才需要使用，使用前需征得直属主管同意。</w:t>
      </w:r>
    </w:p>
    <w:p>
      <w:pPr>
        <w:keepNext w:val="0"/>
        <w:keepLines w:val="0"/>
        <w:pageBreakBefore w:val="0"/>
        <w:widowControl/>
        <w:kinsoku/>
        <w:wordWrap/>
        <w:overflowPunct/>
        <w:topLinePunct w:val="0"/>
        <w:autoSpaceDE/>
        <w:autoSpaceDN/>
        <w:bidi w:val="0"/>
        <w:adjustRightInd/>
        <w:snapToGrid/>
        <w:spacing w:line="0" w:lineRule="atLeast"/>
        <w:ind w:left="426" w:hanging="426" w:hangingChars="152"/>
        <w:textAlignment w:val="auto"/>
        <w:rPr>
          <w:szCs w:val="28"/>
        </w:rPr>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3" w:name="OLE_LINK97"/>
      <w:r>
        <w:rPr>
          <w:b w:val="0"/>
          <w:bCs/>
          <w:color w:val="auto"/>
        </w:rPr>
        <w:t>static_cast</w:t>
      </w:r>
      <w:bookmarkEnd w:id="1003"/>
      <w:r>
        <w:rPr>
          <w:b w:val="0"/>
          <w:bCs/>
          <w:color w:val="auto"/>
        </w:rPr>
        <w:t>&lt;T*&gt;(</w:t>
      </w:r>
      <w:r>
        <w:rPr>
          <w:rFonts w:hint="eastAsia"/>
          <w:b w:val="0"/>
          <w:bCs/>
          <w:color w:val="auto"/>
        </w:rPr>
        <w:t>variable</w:t>
      </w:r>
      <w:r>
        <w:rPr>
          <w:b w:val="0"/>
          <w:bCs/>
          <w:color w:val="auto"/>
        </w:rPr>
        <w:t>)</w:t>
      </w:r>
      <w:bookmarkEnd w:id="1000"/>
    </w:p>
    <w:p>
      <w:pPr>
        <w:pStyle w:val="53"/>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ascii="Times New Roman" w:hAnsi="Times New Roman" w:eastAsia="华文楷体" w:cstheme="minorBidi"/>
          <w:sz w:val="28"/>
          <w:lang w:val="en-US" w:eastAsia="zh-CN" w:bidi="ar-SA"/>
        </w:rPr>
      </w:pPr>
      <w:r>
        <w:rPr>
          <w:szCs w:val="28"/>
        </w:rPr>
        <w:t>静态检查类型，</w:t>
      </w:r>
      <w:r>
        <w:rPr>
          <w:rFonts w:hint="eastAsia"/>
          <w:szCs w:val="28"/>
          <w:lang w:eastAsia="zh-CN"/>
        </w:rPr>
        <w:t>包括内置类型</w:t>
      </w:r>
      <w:r>
        <w:rPr>
          <w:rFonts w:hint="eastAsia"/>
          <w:szCs w:val="28"/>
          <w:lang w:val="en-US" w:eastAsia="zh-CN"/>
        </w:rPr>
        <w:t>(如int，float，bool等基本的数据类型)</w:t>
      </w:r>
      <w:r>
        <w:rPr>
          <w:rFonts w:hint="eastAsia"/>
          <w:szCs w:val="28"/>
          <w:lang w:eastAsia="zh-CN"/>
        </w:rPr>
        <w:t>之间的转化，类指针之间的转换。其中类指针之间的转换包括派生类到基类指针的上行转换upcasts和基类到派生类指针的下行转换downcasts。当进行下行转换时，由于没有动态类型检查，所以是不安全的。</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内置类型的转换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float fDividend = 21.7;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iDividend = 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int divisor = 3;</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fDividend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cout &lt;&lt; static_cast&lt;int&gt;( iDividend )/ divisor &lt;&lt;endl;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default" w:cs="Times New Roman"/>
          <w:sz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输出为:</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default" w:cs="Times New Roman"/>
          <w:sz w:val="28"/>
          <w:lang w:val="en-US" w:eastAsia="zh-CN" w:bidi="ar-SA"/>
        </w:rPr>
      </w:pPr>
      <w:r>
        <w:rPr>
          <w:rFonts w:hint="default" w:cs="Times New Roman"/>
          <w:sz w:val="28"/>
          <w:lang w:val="en-US" w:eastAsia="zh-CN" w:bidi="ar-SA"/>
        </w:rPr>
        <w:t>7</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宋体" w:hAnsi="宋体" w:eastAsia="宋体" w:cs="宋体"/>
          <w:sz w:val="28"/>
          <w:szCs w:val="28"/>
          <w:lang w:val="en-US" w:eastAsia="zh-CN"/>
        </w:rPr>
      </w:pPr>
      <w:r>
        <w:rPr>
          <w:rFonts w:hint="default" w:cs="Times New Roman"/>
          <w:sz w:val="28"/>
          <w:lang w:val="en-US" w:eastAsia="zh-CN" w:bidi="ar-SA"/>
        </w:rPr>
        <w:t>2</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楷体" w:hAnsi="楷体" w:eastAsia="楷体" w:cs="楷体"/>
          <w:sz w:val="28"/>
          <w:szCs w:val="28"/>
          <w:lang w:eastAsia="zh-CN"/>
        </w:rPr>
        <w:t>类指针的转换</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class </w:t>
      </w:r>
      <w:bookmarkStart w:id="1004" w:name="OLE_LINK281"/>
      <w:r>
        <w:rPr>
          <w:rFonts w:hint="eastAsia"/>
          <w:lang w:val="en-US" w:eastAsia="zh-CN"/>
        </w:rPr>
        <w:t>Bird</w:t>
      </w:r>
      <w:bookmarkEnd w:id="1004"/>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eastAsia="华文楷体" w:cstheme="minorBidi"/>
          <w:color w:val="00B050"/>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 xml:space="preserve">//Student 继承Person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bookmarkStart w:id="1005" w:name="OLE_LINK275"/>
      <w:r>
        <w:t>class Person {…};</w:t>
      </w:r>
    </w:p>
    <w:bookmarkEnd w:id="1005"/>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class Student : public Person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Student* </w:t>
      </w:r>
      <w:r>
        <w:t xml:space="preserve">pStu </w:t>
      </w:r>
      <w:r>
        <w:rPr>
          <w:rFonts w:hint="eastAsia"/>
          <w:lang w:val="en-US" w:eastAsia="zh-CN"/>
        </w:rPr>
        <w:t xml:space="preserve">= new </w:t>
      </w:r>
      <w:r>
        <w:t>Student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t>Person</w:t>
      </w:r>
      <w:r>
        <w:rPr>
          <w:rFonts w:hint="eastAsia"/>
          <w:lang w:val="en-US" w:eastAsia="zh-CN"/>
        </w:rPr>
        <w:t xml:space="preserve">* pPerson = new </w:t>
      </w:r>
      <w:r>
        <w:t>Person</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类型检查，Student*无法转换为Bird*,编译失败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lang w:val="en-US" w:eastAsia="zh-CN"/>
        </w:rPr>
      </w:pPr>
      <w:r>
        <w:rPr>
          <w:rFonts w:hint="eastAsia"/>
          <w:lang w:val="en-US" w:eastAsia="zh-CN"/>
        </w:rPr>
        <w:t xml:space="preserve">Bird* pBird = </w:t>
      </w:r>
      <w:r>
        <w:rPr>
          <w:b/>
          <w:color w:val="00B0F0"/>
        </w:rPr>
        <w:t>static_cast</w:t>
      </w:r>
      <w:r>
        <w:t xml:space="preserve">&lt; </w:t>
      </w:r>
      <w:r>
        <w:rPr>
          <w:rFonts w:hint="eastAsia"/>
          <w:lang w:val="en-US" w:eastAsia="zh-CN"/>
        </w:rPr>
        <w:t>Bird</w:t>
      </w:r>
      <w:r>
        <w: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default" w:cstheme="minorBidi"/>
          <w:color w:val="00B050"/>
          <w:sz w:val="28"/>
          <w:szCs w:val="28"/>
          <w:lang w:eastAsia="zh-CN" w:bidi="ar-SA"/>
        </w:rPr>
        <w:t xml:space="preserve">  </w:t>
      </w:r>
      <w:r>
        <w:rPr>
          <w:rFonts w:hint="eastAsia" w:ascii="Times New Roman" w:hAnsi="Times New Roman" w:eastAsia="华文楷体" w:cstheme="minorBidi"/>
          <w:color w:val="00B050"/>
          <w:sz w:val="28"/>
          <w:szCs w:val="28"/>
          <w:lang w:val="en-US" w:eastAsia="zh-CN" w:bidi="ar-SA"/>
        </w:rPr>
        <w:t>派生类转化为基类，安全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Person</w:t>
      </w:r>
      <w:r>
        <w:rPr>
          <w:rFonts w:hint="eastAsia"/>
          <w:lang w:val="en-US" w:eastAsia="zh-CN"/>
        </w:rPr>
        <w:t xml:space="preserve">* pTempPerson = </w:t>
      </w:r>
      <w:r>
        <w:rPr>
          <w:b/>
          <w:color w:val="00B0F0"/>
        </w:rPr>
        <w:t>static_cast</w:t>
      </w:r>
      <w:r>
        <w:t>&lt; Student*&gt;( pStu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lang w:val="en-US" w:eastAsia="zh-CN"/>
        </w:rPr>
      </w:pP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rFonts w:hint="eastAsia" w:cstheme="minorBidi"/>
          <w:color w:val="00B050"/>
          <w:sz w:val="28"/>
          <w:szCs w:val="28"/>
          <w:lang w:val="en-US" w:eastAsia="zh-CN" w:bidi="ar-SA"/>
        </w:rPr>
        <w:t>基类转化为派生类</w:t>
      </w:r>
      <w:r>
        <w:rPr>
          <w:rFonts w:hint="eastAsia" w:ascii="Times New Roman" w:hAnsi="Times New Roman" w:eastAsia="华文楷体" w:cstheme="minorBidi"/>
          <w:color w:val="00B050"/>
          <w:sz w:val="28"/>
          <w:szCs w:val="28"/>
          <w:lang w:val="en-US" w:eastAsia="zh-CN" w:bidi="ar-SA"/>
        </w:rPr>
        <w:t>，</w:t>
      </w:r>
      <w:r>
        <w:rPr>
          <w:rFonts w:hint="eastAsia" w:cstheme="minorBidi"/>
          <w:color w:val="00B050"/>
          <w:sz w:val="28"/>
          <w:szCs w:val="28"/>
          <w:lang w:val="en-US" w:eastAsia="zh-CN" w:bidi="ar-SA"/>
        </w:rPr>
        <w:t>不</w:t>
      </w:r>
      <w:r>
        <w:rPr>
          <w:rFonts w:hint="eastAsia" w:ascii="Times New Roman" w:hAnsi="Times New Roman" w:eastAsia="华文楷体" w:cstheme="minorBidi"/>
          <w:color w:val="00B050"/>
          <w:sz w:val="28"/>
          <w:szCs w:val="28"/>
          <w:lang w:val="en-US" w:eastAsia="zh-CN" w:bidi="ar-SA"/>
        </w:rPr>
        <w:t>安全</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宋体" w:hAnsi="宋体" w:eastAsia="宋体" w:cs="宋体"/>
          <w:sz w:val="28"/>
          <w:szCs w:val="28"/>
          <w:lang w:val="en-US" w:eastAsia="zh-CN"/>
        </w:rPr>
      </w:pPr>
      <w:r>
        <w:t>Student* p</w:t>
      </w:r>
      <w:r>
        <w:rPr>
          <w:rFonts w:hint="eastAsia"/>
          <w:lang w:val="en-US" w:eastAsia="zh-CN"/>
        </w:rPr>
        <w:t>Temp</w:t>
      </w:r>
      <w:r>
        <w:t xml:space="preserve">Stu = </w:t>
      </w:r>
      <w:r>
        <w:rPr>
          <w:b/>
          <w:color w:val="00B0F0"/>
        </w:rPr>
        <w:t>static_cast</w:t>
      </w:r>
      <w:r>
        <w:t xml:space="preserve">&lt; Person*&gt;( </w:t>
      </w:r>
      <w:r>
        <w:rPr>
          <w:rFonts w:hint="eastAsia"/>
          <w:lang w:val="en-US" w:eastAsia="zh-CN"/>
        </w:rPr>
        <w:t xml:space="preserve">pPerson </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color w:val="auto"/>
          <w:shd w:val="clear" w:color="FFFFFF" w:fill="D9D9D9"/>
          <w:lang w:eastAsia="zh-CN"/>
        </w:rPr>
      </w:pPr>
      <w:r>
        <w:rPr>
          <w:rFonts w:hint="eastAsia"/>
          <w:color w:val="auto"/>
          <w:shd w:val="clear" w:color="FFFFFF" w:fill="D9D9D9"/>
          <w:lang w:val="en-US" w:eastAsia="zh-CN"/>
        </w:rPr>
        <w:t>注意</w:t>
      </w:r>
      <w:r>
        <w:rPr>
          <w:rFonts w:hint="default"/>
          <w:color w:val="auto"/>
          <w:shd w:val="clear" w:color="FFFFFF" w:fill="D9D9D9"/>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b w:val="0"/>
          <w:bCs/>
          <w:color w:val="auto"/>
          <w:lang w:val="en-US" w:eastAsia="zh-CN"/>
        </w:rPr>
      </w:pPr>
      <w:r>
        <w:rPr>
          <w:rFonts w:hint="eastAsia"/>
          <w:color w:val="auto"/>
          <w:lang w:val="en-US" w:eastAsia="zh-CN"/>
        </w:rPr>
        <w:t>由于</w:t>
      </w:r>
      <w:r>
        <w:rPr>
          <w:b w:val="0"/>
          <w:bCs/>
          <w:color w:val="auto"/>
        </w:rPr>
        <w:t>static_cast</w:t>
      </w:r>
      <w:r>
        <w:rPr>
          <w:rFonts w:hint="eastAsia"/>
          <w:b w:val="0"/>
          <w:bCs/>
          <w:color w:val="auto"/>
          <w:lang w:eastAsia="zh-CN"/>
        </w:rPr>
        <w:t>进行数据转换会具备一定的安全检查，相比于</w:t>
      </w:r>
      <w:r>
        <w:rPr>
          <w:b w:val="0"/>
          <w:bCs/>
          <w:color w:val="auto"/>
        </w:rPr>
        <w:t>reinterpret_cast</w:t>
      </w:r>
      <w:r>
        <w:rPr>
          <w:rFonts w:hint="eastAsia"/>
          <w:b w:val="0"/>
          <w:bCs/>
          <w:color w:val="auto"/>
          <w:lang w:eastAsia="zh-CN"/>
        </w:rPr>
        <w:t>这种毫无关联类型之间的转化更加安全，但是类型检查又不是很彻底，缺乏下行转换的安全检查，所以公司规定</w:t>
      </w:r>
      <w:r>
        <w:rPr>
          <w:b w:val="0"/>
          <w:bCs/>
          <w:color w:val="auto"/>
        </w:rPr>
        <w:t>static_cast</w:t>
      </w:r>
      <w:r>
        <w:rPr>
          <w:rFonts w:hint="eastAsia"/>
          <w:b w:val="0"/>
          <w:bCs/>
          <w:color w:val="auto"/>
          <w:lang w:eastAsia="zh-CN"/>
        </w:rPr>
        <w:t>只准用于像</w:t>
      </w:r>
      <w:r>
        <w:rPr>
          <w:rFonts w:hint="eastAsia"/>
          <w:b w:val="0"/>
          <w:bCs/>
          <w:color w:val="auto"/>
          <w:lang w:val="en-US" w:eastAsia="zh-CN"/>
        </w:rPr>
        <w:t>int，float，double等内置类型之间的转换，对于动态对象的转换，全部使用dynamic_cast。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420" w:firstLineChars="0"/>
        <w:textAlignment w:val="auto"/>
        <w:rPr>
          <w:rFonts w:hint="eastAsia"/>
          <w:b w:val="0"/>
          <w:bCs/>
          <w:color w:val="4D4D4D" w:themeColor="text1"/>
          <w:lang w:val="en-US" w:eastAsia="zh-CN"/>
          <w14:textFill>
            <w14:solidFill>
              <w14:schemeClr w14:val="tx1"/>
            </w14:solidFill>
          </w14:textFill>
        </w:rPr>
      </w:pPr>
    </w:p>
    <w:p>
      <w:pPr>
        <w:pStyle w:val="53"/>
        <w:keepNext w:val="0"/>
        <w:keepLines w:val="0"/>
        <w:pageBreakBefore w:val="0"/>
        <w:widowControl/>
        <w:numPr>
          <w:ilvl w:val="0"/>
          <w:numId w:val="62"/>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06" w:name="_Toc465171897"/>
      <w:r>
        <w:rPr>
          <w:b w:val="0"/>
          <w:bCs/>
          <w:color w:val="auto"/>
        </w:rPr>
        <w:t>dynamic_cast&lt;T*&gt;(</w:t>
      </w:r>
      <w:r>
        <w:rPr>
          <w:rFonts w:hint="eastAsia"/>
          <w:b w:val="0"/>
          <w:bCs/>
          <w:color w:val="auto"/>
        </w:rPr>
        <w:t>variable</w:t>
      </w:r>
      <w:r>
        <w:rPr>
          <w:b w:val="0"/>
          <w:bCs/>
          <w:color w:val="auto"/>
        </w:rPr>
        <w:t>)</w:t>
      </w:r>
      <w:bookmarkEnd w:id="1006"/>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lang w:eastAsia="zh-CN"/>
        </w:rPr>
        <w:t>只能用于指针和引用的类型转换，安全地将指针或引用根据继承关系上行</w:t>
      </w:r>
      <w:r>
        <w:rPr>
          <w:rFonts w:hint="eastAsia"/>
          <w:lang w:val="en-US" w:eastAsia="zh-CN"/>
        </w:rPr>
        <w:t>(</w:t>
      </w:r>
      <w:r>
        <w:rPr>
          <w:rFonts w:hint="eastAsia"/>
          <w:szCs w:val="28"/>
          <w:lang w:eastAsia="zh-CN"/>
        </w:rPr>
        <w:t>upcasts</w:t>
      </w:r>
      <w:r>
        <w:rPr>
          <w:rFonts w:hint="eastAsia"/>
          <w:szCs w:val="28"/>
          <w:lang w:val="en-US" w:eastAsia="zh-CN"/>
        </w:rPr>
        <w:t>)</w:t>
      </w:r>
      <w:r>
        <w:rPr>
          <w:rFonts w:hint="eastAsia"/>
          <w:lang w:eastAsia="zh-CN"/>
        </w:rPr>
        <w:t>、下行</w:t>
      </w:r>
      <w:r>
        <w:rPr>
          <w:rFonts w:hint="eastAsia"/>
          <w:lang w:val="en-US" w:eastAsia="zh-CN"/>
        </w:rPr>
        <w:t>(</w:t>
      </w:r>
      <w:r>
        <w:rPr>
          <w:rFonts w:hint="eastAsia"/>
          <w:szCs w:val="28"/>
          <w:lang w:eastAsia="zh-CN"/>
        </w:rPr>
        <w:t>downcasts</w:t>
      </w:r>
      <w:r>
        <w:rPr>
          <w:rFonts w:hint="eastAsia"/>
          <w:lang w:val="en-US" w:eastAsia="zh-CN"/>
        </w:rPr>
        <w:t>)</w:t>
      </w:r>
      <w:r>
        <w:rPr>
          <w:rFonts w:hint="eastAsia"/>
          <w:lang w:eastAsia="zh-CN"/>
        </w:rPr>
        <w:t>甚至向同一继承层次的其它类型转换。</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shd w:val="clear" w:color="FFFFFF" w:fill="D9D9D9"/>
          <w:lang w:val="en-US" w:eastAsia="zh-CN" w:bidi="ar-SA"/>
        </w:rPr>
      </w:pPr>
      <w:bookmarkStart w:id="1007" w:name="OLE_LINK252"/>
      <w:bookmarkStart w:id="1008" w:name="OLE_LINK251"/>
      <w:r>
        <w:rPr>
          <w:rFonts w:hint="eastAsia"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ascii="Times New Roman" w:hAnsi="Times New Roman" w:eastAsia="华文楷体" w:cstheme="minorBidi"/>
          <w:color w:val="00B050"/>
          <w:sz w:val="28"/>
          <w:szCs w:val="28"/>
          <w:lang w:val="en-US" w:eastAsia="zh-CN" w:bidi="ar-SA"/>
        </w:rPr>
        <w:t>//抽象基类Bird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bookmarkStart w:id="1009" w:name="OLE_LINK249"/>
      <w:r>
        <w:t>class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Bird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~Bird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bookmarkEnd w:id="1009"/>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szCs w:val="28"/>
          <w:lang w:val="en-US" w:eastAsia="zh-CN" w:bidi="ar-SA"/>
        </w:rPr>
      </w:pPr>
      <w:r>
        <w:rPr>
          <w:rFonts w:hint="eastAsia" w:cstheme="minorBidi"/>
          <w:color w:val="00B050"/>
          <w:sz w:val="28"/>
          <w:szCs w:val="28"/>
          <w:lang w:val="en-US" w:eastAsia="zh-CN" w:bidi="ar-SA"/>
        </w:rPr>
        <w:t>//</w:t>
      </w:r>
      <w:r>
        <w:rPr>
          <w:rFonts w:hint="eastAsia" w:ascii="Times New Roman" w:hAnsi="Times New Roman" w:eastAsia="华文楷体" w:cstheme="minorBidi"/>
          <w:color w:val="00B050"/>
          <w:sz w:val="28"/>
          <w:szCs w:val="28"/>
          <w:lang w:val="en-US" w:eastAsia="zh-CN" w:bidi="ar-SA"/>
        </w:rPr>
        <w:t>Sparrow继承Bird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 xml:space="preserve">class </w:t>
      </w:r>
      <w:bookmarkStart w:id="1010" w:name="OLE_LINK250"/>
      <w:r>
        <w:t xml:space="preserve">Sparrow </w:t>
      </w:r>
      <w:bookmarkEnd w:id="1010"/>
      <w:r>
        <w:t>: public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Sparrow (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virtual ~Sparrow ( )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color w:val="00B050"/>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/*基类指针转换为派生类指针。如果转换成功，返回派生类指针；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如果转换失败，返回nullptr；这里直接返回nullptr*/</w:t>
      </w:r>
      <w:bookmarkStart w:id="1011" w:name="OLE_LINK274"/>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cstheme="minorBidi"/>
          <w:sz w:val="28"/>
          <w:vertAlign w:val="baseline"/>
          <w:lang w:val="en-US" w:eastAsia="zh-CN" w:bidi="ar-SA"/>
        </w:rPr>
        <w:t>Bird* bird = new Bird();</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Sparrow* greenSparrow= dynamic_cast&lt; Sparrow *&gt;( bird );</w:t>
      </w:r>
      <w:bookmarkEnd w:id="1011"/>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vertAlign w:val="baseline"/>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color w:val="00B050"/>
          <w:sz w:val="28"/>
          <w:szCs w:val="28"/>
          <w:lang w:val="en-US" w:eastAsia="zh-CN" w:bidi="ar-SA"/>
        </w:rPr>
      </w:pPr>
      <w:r>
        <w:rPr>
          <w:rFonts w:hint="eastAsia" w:cstheme="minorBidi"/>
          <w:color w:val="00B050"/>
          <w:sz w:val="28"/>
          <w:szCs w:val="28"/>
          <w:lang w:val="en-US" w:eastAsia="zh-CN" w:bidi="ar-SA"/>
        </w:rPr>
        <w:t>/*派生类指针转换为基类指针如果转换成功，返回的是基类指针；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cstheme="minorBidi"/>
          <w:color w:val="00B050"/>
          <w:sz w:val="28"/>
          <w:szCs w:val="28"/>
          <w:lang w:val="en-US" w:eastAsia="zh-CN" w:bidi="ar-SA"/>
        </w:rPr>
        <w:t>如果转换失败返回nullptr。这里直接返回基类指针*/</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bookmarkStart w:id="1012" w:name="OLE_LINK280"/>
      <w:r>
        <w:t>Sparrow* sparrow = new Sparrow();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sz w:val="28"/>
          <w:vertAlign w:val="baseline"/>
          <w:lang w:val="en-US" w:eastAsia="zh-CN" w:bidi="ar-SA"/>
        </w:rPr>
      </w:pPr>
      <w:r>
        <w:rPr>
          <w:rFonts w:hint="eastAsia" w:ascii="Times New Roman" w:hAnsi="Times New Roman" w:eastAsia="华文楷体" w:cstheme="minorBidi"/>
          <w:sz w:val="28"/>
          <w:vertAlign w:val="baseline"/>
          <w:lang w:val="en-US" w:eastAsia="zh-CN" w:bidi="ar-SA"/>
        </w:rPr>
        <w:t>Bird* birdA= dynamic_cast&lt; Bird *&gt;( sparrow );</w:t>
      </w:r>
      <w:bookmarkEnd w:id="1012"/>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vertAlign w:val="baseline"/>
          <w:lang w:val="en-US" w:eastAsia="zh-CN" w:bidi="ar-SA"/>
        </w:rPr>
      </w:pPr>
    </w:p>
    <w:bookmarkEnd w:id="1007"/>
    <w:bookmarkEnd w:id="1008"/>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lang w:eastAsia="zh-CN"/>
        </w:rPr>
        <w:t>通常派生类转到基类指针式为了循环迭代方便，而派生类指针还是存在的。但在极端情况下可能不存在派生类指针，只有基类指针，所</w:t>
      </w:r>
      <w:r>
        <w:rPr>
          <w:rFonts w:hint="default"/>
          <w:lang w:eastAsia="zh-CN"/>
        </w:rPr>
        <w:t>以</w:t>
      </w:r>
      <w:r>
        <w:rPr>
          <w:rFonts w:hint="eastAsia"/>
          <w:lang w:eastAsia="zh-CN"/>
        </w:rPr>
        <w:t>此时需要基类指针向派生类的转换。</w:t>
      </w:r>
      <w:r>
        <w:rPr>
          <w:rFonts w:hint="eastAsia"/>
        </w:rPr>
        <w:t>但这种情况毕竟少见，如果真的要用请示主管后决定</w:t>
      </w:r>
      <w:r>
        <w:rPr>
          <w:rFonts w:hint="default"/>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9"/>
        </w:numPr>
        <w:kinsoku/>
        <w:wordWrap/>
        <w:overflowPunct/>
        <w:topLinePunct w:val="0"/>
        <w:autoSpaceDE/>
        <w:autoSpaceDN/>
        <w:bidi w:val="0"/>
        <w:adjustRightInd/>
        <w:snapToGrid/>
        <w:spacing w:line="240" w:lineRule="auto"/>
        <w:ind w:left="0" w:firstLine="0"/>
        <w:textAlignment w:val="auto"/>
      </w:pPr>
      <w:bookmarkStart w:id="1013" w:name="_Toc1764033978"/>
      <w:bookmarkStart w:id="1014" w:name="_Toc529453481"/>
      <w:bookmarkStart w:id="1015" w:name="_Toc465171900"/>
      <w:bookmarkStart w:id="1016" w:name="_Toc465787052"/>
      <w:bookmarkStart w:id="1017" w:name="_Toc280227978"/>
      <w:bookmarkStart w:id="1018" w:name="_Toc1156946619"/>
      <w:bookmarkStart w:id="1019" w:name="_Toc1846065508"/>
      <w:bookmarkStart w:id="1020" w:name="_Toc347543734"/>
      <w:bookmarkStart w:id="1021" w:name="_Toc464851502"/>
      <w:bookmarkStart w:id="1022" w:name="_Toc411889060"/>
      <w:bookmarkStart w:id="1023" w:name="_Toc1689389223"/>
      <w:bookmarkStart w:id="1024" w:name="_Toc442597157"/>
      <w:bookmarkStart w:id="1025" w:name="_Toc372787310"/>
      <w:bookmarkStart w:id="1026" w:name="_Toc1261252971"/>
      <w:bookmarkStart w:id="1027" w:name="_Toc437655871"/>
      <w:bookmarkStart w:id="1028" w:name="_Toc1081261238"/>
      <w:bookmarkStart w:id="1029" w:name="_Toc465955319"/>
      <w:bookmarkStart w:id="1030" w:name="_Toc369740025"/>
      <w:bookmarkStart w:id="1031" w:name="_Toc2112755007"/>
      <w:bookmarkStart w:id="1032" w:name="_Toc18164"/>
      <w:bookmarkStart w:id="1033" w:name="_Toc195838386"/>
      <w:r>
        <w:t>const的用法</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r>
        <w:rPr>
          <w:b w:val="0"/>
          <w:bCs/>
          <w:color w:val="auto"/>
        </w:rPr>
        <w:t>修饰</w:t>
      </w:r>
      <w:r>
        <w:rPr>
          <w:b w:val="0"/>
          <w:bCs/>
          <w:color w:val="00B0F0"/>
        </w:rPr>
        <w:t>局部</w:t>
      </w:r>
      <w:r>
        <w:rPr>
          <w:rFonts w:hint="eastAsia"/>
          <w:b w:val="0"/>
          <w:bCs/>
          <w:color w:val="auto"/>
          <w:lang w:eastAsia="zh-CN"/>
        </w:rPr>
        <w:t>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eastAsia="zh-CN"/>
        </w:rPr>
        <w:t>使用</w:t>
      </w:r>
      <w:r>
        <w:rPr>
          <w:rFonts w:hint="eastAsia"/>
          <w:lang w:val="en-US" w:eastAsia="zh-CN"/>
        </w:rPr>
        <w:t>const定义</w:t>
      </w:r>
      <w:r>
        <w:rPr>
          <w:rFonts w:hint="default"/>
          <w:lang w:eastAsia="zh-CN"/>
        </w:rPr>
        <w:t>局部</w:t>
      </w:r>
      <w:r>
        <w:rPr>
          <w:rFonts w:hint="eastAsia"/>
          <w:lang w:val="en-US" w:eastAsia="zh-CN"/>
        </w:rPr>
        <w:t>变量，表示变量不可变，可以避免在函数中对某些不应修改的变量造成可能的改动。该变量必须在声明的时候就进行初始化。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int main()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const 变量必须初始化，否则会编译通不过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pi = 3.14159;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color w:val="00B050"/>
        </w:rPr>
        <w:t>//</w:t>
      </w:r>
      <w:r>
        <w:rPr>
          <w:rFonts w:hint="eastAsia"/>
          <w:color w:val="00B050"/>
          <w:lang w:val="en-US" w:eastAsia="zh-CN"/>
        </w:rPr>
        <w:t>可以这样初始化，编译通过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temp = pi+1;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lang w:val="en-US" w:eastAsia="zh-CN"/>
        </w:rPr>
      </w:pPr>
      <w:r>
        <w:rPr>
          <w:rFonts w:hint="eastAsia"/>
          <w:color w:val="00B050"/>
          <w:lang w:val="en-US" w:eastAsia="zh-CN"/>
        </w:rPr>
        <w:t>//×</w:t>
      </w:r>
      <w:r>
        <w:rPr>
          <w:rFonts w:hint="default"/>
          <w:color w:val="00B050"/>
          <w:lang w:eastAsia="zh-CN"/>
        </w:rPr>
        <w:t xml:space="preserve">  </w:t>
      </w:r>
      <w:r>
        <w:rPr>
          <w:rFonts w:hint="eastAsia"/>
          <w:color w:val="00B050"/>
          <w:lang w:val="en-US" w:eastAsia="zh-CN"/>
        </w:rPr>
        <w:t>编译失败，不可以修改常量的值</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temp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Cs/>
          <w:color w:val="auto"/>
        </w:rPr>
      </w:pPr>
      <w:bookmarkStart w:id="1034" w:name="OLE_LINK286"/>
      <w:r>
        <w:rPr>
          <w:b w:val="0"/>
          <w:bCs/>
          <w:color w:val="auto"/>
        </w:rPr>
        <w:t>修饰</w:t>
      </w:r>
      <w:r>
        <w:rPr>
          <w:rFonts w:hint="eastAsia"/>
          <w:b w:val="0"/>
          <w:bCs/>
          <w:color w:val="00B0F0"/>
          <w:lang w:eastAsia="zh-CN"/>
        </w:rPr>
        <w:t>指针</w:t>
      </w:r>
    </w:p>
    <w:bookmarkEnd w:id="1034"/>
    <w:p>
      <w:pPr>
        <w:pStyle w:val="53"/>
        <w:keepNext w:val="0"/>
        <w:keepLines w:val="0"/>
        <w:pageBreakBefore w:val="0"/>
        <w:widowControl/>
        <w:numPr>
          <w:ilvl w:val="0"/>
          <w:numId w:val="0"/>
        </w:numPr>
        <w:tabs>
          <w:tab w:val="left" w:pos="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lang w:val="en-US" w:eastAsia="zh-CN"/>
        </w:rPr>
      </w:pPr>
      <w:r>
        <w:rPr>
          <w:rFonts w:hint="eastAsia"/>
          <w:lang w:val="en-US" w:eastAsia="zh-CN"/>
        </w:rPr>
        <w:t>指针可以被修饰为常量。const修饰指针时既可以用来修饰指针指向的内容，也可以用来修饰指针地址本身。主要有以下3种情况:</w:t>
      </w:r>
    </w:p>
    <w:p>
      <w:pPr>
        <w:pStyle w:val="53"/>
        <w:keepNext w:val="0"/>
        <w:keepLines w:val="0"/>
        <w:pageBreakBefore w:val="0"/>
        <w:widowControl/>
        <w:numPr>
          <w:ilvl w:val="0"/>
          <w:numId w:val="65"/>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outlineLvl w:val="9"/>
      </w:pPr>
      <w:r>
        <w:t>指向</w:t>
      </w:r>
      <w:r>
        <w:rPr>
          <w:b/>
          <w:color w:val="00B0F0"/>
        </w:rPr>
        <w:t>常量</w:t>
      </w:r>
      <w:r>
        <w:rPr>
          <w:rFonts w:hint="eastAsia"/>
          <w:b/>
          <w:color w:val="00B0F0"/>
        </w:rPr>
        <w:t>实例</w:t>
      </w:r>
      <w:r>
        <w:rPr>
          <w:rFonts w:hint="eastAsia"/>
        </w:rPr>
        <w:t>，</w:t>
      </w:r>
      <w:r>
        <w:t>不能修改被指向的对象,</w:t>
      </w:r>
      <w:r>
        <w:rPr>
          <w:rFonts w:hint="eastAsia"/>
        </w:rPr>
        <w:t>但</w:t>
      </w:r>
      <w:r>
        <w:t>可以使指针指向</w:t>
      </w:r>
      <w:r>
        <w:rPr>
          <w:rFonts w:hint="eastAsia"/>
        </w:rPr>
        <w:t>其它</w:t>
      </w:r>
      <w:r>
        <w:t>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w:t>
      </w:r>
      <w:r>
        <w:t xml:space="preserve"> int*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eastAsia"/>
          <w:color w:val="00B050"/>
          <w:lang w:val="en-US" w:eastAsia="zh-CN"/>
        </w:rPr>
        <w:t xml:space="preserve"> </w:t>
      </w:r>
      <w:r>
        <w:rPr>
          <w:rFonts w:hint="default"/>
          <w:color w:val="00B050"/>
          <w:lang w:eastAsia="zh-CN"/>
        </w:rPr>
        <w:t xml:space="preserve"> </w:t>
      </w:r>
      <w:r>
        <w:rPr>
          <w:rFonts w:hint="eastAsia"/>
          <w:color w:val="00B050"/>
          <w:lang w:val="en-US" w:eastAsia="zh-CN"/>
        </w:rPr>
        <w:t>指向的地址可以修改</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keepNext w:val="0"/>
        <w:keepLines w:val="0"/>
        <w:pageBreakBefore w:val="0"/>
        <w:widowControl/>
        <w:kinsoku/>
        <w:wordWrap/>
        <w:overflowPunct/>
        <w:topLinePunct w:val="0"/>
        <w:autoSpaceDE/>
        <w:autoSpaceDN/>
        <w:bidi w:val="0"/>
        <w:adjustRightInd/>
        <w:snapToGrid/>
        <w:spacing w:line="0" w:lineRule="atLeast"/>
        <w:textAlignment w:val="auto"/>
        <w:rPr>
          <w:b/>
          <w:color w:val="4D4D4D" w:themeColor="text1"/>
          <w14:textFill>
            <w14:solidFill>
              <w14:schemeClr w14:val="tx1"/>
            </w14:solidFill>
          </w14:textFill>
        </w:rPr>
      </w:pPr>
    </w:p>
    <w:p>
      <w:pPr>
        <w:pStyle w:val="53"/>
        <w:keepNext w:val="0"/>
        <w:keepLines w:val="0"/>
        <w:pageBreakBefore w:val="0"/>
        <w:widowControl/>
        <w:numPr>
          <w:ilvl w:val="0"/>
          <w:numId w:val="65"/>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pPr>
      <w:r>
        <w:t>指向</w:t>
      </w:r>
      <w:r>
        <w:rPr>
          <w:rFonts w:hint="eastAsia"/>
        </w:rPr>
        <w:t>常量</w:t>
      </w:r>
      <w:r>
        <w:t>指针</w:t>
      </w:r>
      <w:r>
        <w:rPr>
          <w:rFonts w:hint="eastAsia"/>
        </w:rPr>
        <w:t>，</w:t>
      </w:r>
      <w:r>
        <w:t>不能修改</w:t>
      </w:r>
      <w:r>
        <w:rPr>
          <w:rFonts w:hint="eastAsia"/>
        </w:rPr>
        <w:t>地址，</w:t>
      </w:r>
      <w:r>
        <w:t>但是可以修改指针对象的对象。</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int* const</w:t>
      </w:r>
      <w:r>
        <w:t xml:space="preserve"> 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编译通过</w:t>
      </w:r>
      <w:r>
        <w:rPr>
          <w:rFonts w:hint="eastAsia"/>
          <w:color w:val="00B050"/>
          <w:lang w:eastAsia="zh-CN"/>
        </w:rPr>
        <w:t>，能修改指针指向对象的值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outlineLvl w:val="9"/>
      </w:pPr>
    </w:p>
    <w:p>
      <w:pPr>
        <w:pStyle w:val="53"/>
        <w:keepNext w:val="0"/>
        <w:keepLines w:val="0"/>
        <w:pageBreakBefore w:val="0"/>
        <w:widowControl/>
        <w:numPr>
          <w:ilvl w:val="0"/>
          <w:numId w:val="65"/>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r>
        <w:rPr>
          <w:rFonts w:hint="eastAsia"/>
          <w:b/>
          <w:color w:val="00B0F0"/>
        </w:rPr>
        <w:t>指针</w:t>
      </w:r>
      <w:r>
        <w:t>和</w:t>
      </w:r>
      <w:r>
        <w:rPr>
          <w:rFonts w:hint="eastAsia"/>
          <w:b/>
          <w:color w:val="00B0F0"/>
        </w:rPr>
        <w:t>实例</w:t>
      </w:r>
      <w:r>
        <w:t>都</w:t>
      </w:r>
      <w:r>
        <w:rPr>
          <w:rFonts w:hint="eastAsia"/>
        </w:rPr>
        <w:t>定义</w:t>
      </w:r>
      <w:r>
        <w:t>为常量，都不能修改。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int value {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const int* cons</w:t>
      </w:r>
      <w:r>
        <w:rPr>
          <w:color w:val="00B0F0"/>
        </w:rPr>
        <w:t xml:space="preserve">t </w:t>
      </w:r>
      <w:r>
        <w:t>pValue { &amp;value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color w:val="00B05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rFonts w:hint="eastAsia"/>
          <w:color w:val="00B050"/>
        </w:rPr>
        <w:t>编译不通过</w:t>
      </w:r>
      <w:r>
        <w:rPr>
          <w:rFonts w:hint="eastAsia"/>
          <w:color w:val="00B050"/>
          <w:lang w:eastAsia="zh-CN"/>
        </w:rPr>
        <w:t>，不能修改指针指向对象的值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*pValue = 6;</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rFonts w:hint="default"/>
          <w:color w:val="00B050"/>
        </w:rPr>
        <w:t xml:space="preserve"> </w:t>
      </w:r>
      <w:r>
        <w:rPr>
          <w:color w:val="00B050"/>
        </w:rPr>
        <w:t xml:space="preserve"> </w:t>
      </w:r>
      <w:r>
        <w:rPr>
          <w:rFonts w:hint="eastAsia"/>
          <w:color w:val="00B050"/>
        </w:rPr>
        <w:t>编译不通过</w:t>
      </w:r>
      <w:r>
        <w:rPr>
          <w:rFonts w:hint="eastAsia"/>
          <w:color w:val="00B050"/>
          <w:lang w:eastAsia="zh-CN"/>
        </w:rPr>
        <w:t>，不能修改地址</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t>pValue = nullptr;</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rPr>
      </w:pPr>
      <w:r>
        <w:rPr>
          <w:b w:val="0"/>
          <w:bCs/>
          <w:color w:val="4D4D4D" w:themeColor="text1"/>
          <w14:textFill>
            <w14:solidFill>
              <w14:schemeClr w14:val="tx1"/>
            </w14:solidFill>
          </w14:textFill>
        </w:rPr>
        <w:t>修饰</w:t>
      </w:r>
      <w:r>
        <w:rPr>
          <w:rFonts w:hint="eastAsia"/>
          <w:b w:val="0"/>
          <w:bCs/>
          <w:color w:val="4D4D4D" w:themeColor="text1"/>
          <w:lang w:eastAsia="zh-CN"/>
          <w14:textFill>
            <w14:solidFill>
              <w14:schemeClr w14:val="tx1"/>
            </w14:solidFill>
          </w14:textFill>
        </w:rPr>
        <w:t>引用</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lang w:val="en-US" w:eastAsia="zh-CN" w:bidi="ar-SA"/>
        </w:rPr>
      </w:pP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onst还可以用来修饰引用。</w:t>
      </w:r>
      <w:r>
        <w:rPr>
          <w:rFonts w:hint="eastAsia" w:ascii="Times New Roman" w:hAnsi="Times New Roman" w:cstheme="minorBidi"/>
          <w:sz w:val="28"/>
          <w:lang w:val="en-US" w:eastAsia="zh-CN" w:bidi="ar-SA"/>
        </w:rPr>
        <w:t>c</w:t>
      </w:r>
      <w:r>
        <w:rPr>
          <w:rFonts w:hint="eastAsia" w:ascii="Times New Roman" w:hAnsi="Times New Roman" w:eastAsia="华文楷体" w:cstheme="minorBidi"/>
          <w:sz w:val="28"/>
          <w:lang w:val="en-US" w:eastAsia="zh-CN" w:bidi="ar-SA"/>
        </w:rPr>
        <w:t>onst</w:t>
      </w:r>
      <w:r>
        <w:rPr>
          <w:rFonts w:hint="eastAsia" w:ascii="Times New Roman" w:hAnsi="Times New Roman" w:cstheme="minorBidi"/>
          <w:sz w:val="28"/>
          <w:lang w:val="en-US" w:eastAsia="zh-CN" w:bidi="ar-SA"/>
        </w:rPr>
        <w:t>放在类型前面和后面效果一样，都是表示引用不能被更新。</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b/>
          <w:color w:val="00B0F0"/>
        </w:rPr>
        <w:t xml:space="preserve">int </w:t>
      </w:r>
      <w:r>
        <w:rPr>
          <w:rFonts w:hint="eastAsia"/>
          <w:b/>
          <w:color w:val="00B0F0"/>
          <w:lang w:val="en-US" w:eastAsia="zh-CN"/>
        </w:rPr>
        <w:t>const &amp;</w:t>
      </w:r>
      <w:r>
        <w:rPr>
          <w:rFonts w:hint="eastAsia"/>
          <w:b w:val="0"/>
          <w:color w:val="00B0F0"/>
          <w:lang w:eastAsia="zh-CN"/>
        </w:rPr>
        <w:t>highV</w:t>
      </w:r>
      <w:r>
        <w:rPr>
          <w:rFonts w:hint="eastAsia"/>
          <w:lang w:val="en-US" w:eastAsia="zh-CN"/>
        </w:rPr>
        <w:t>alue</w:t>
      </w:r>
      <w:r>
        <w:t>{ 5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color w:val="00B0F0"/>
          <w:lang w:val="en-US" w:eastAsia="zh-CN"/>
        </w:rPr>
        <w:t>const int &amp;</w:t>
      </w:r>
      <w:r>
        <w:rPr>
          <w:rFonts w:hint="eastAsia"/>
          <w:b w:val="0"/>
          <w:color w:val="00B0F0"/>
          <w:lang w:eastAsia="zh-CN"/>
        </w:rPr>
        <w:t>lowV</w:t>
      </w:r>
      <w:r>
        <w:rPr>
          <w:rFonts w:hint="eastAsia"/>
          <w:lang w:val="en-US" w:eastAsia="zh-CN"/>
        </w:rPr>
        <w:t>alue</w:t>
      </w:r>
      <w:r>
        <w:t>{ 1 };</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b w:val="0"/>
          <w:color w:val="00B0F0"/>
          <w:lang w:eastAsia="zh-CN"/>
        </w:rPr>
        <w:t>highV</w:t>
      </w:r>
      <w:r>
        <w:rPr>
          <w:rFonts w:hint="eastAsia"/>
          <w:lang w:val="en-US" w:eastAsia="zh-CN"/>
        </w:rPr>
        <w:t>alue</w:t>
      </w:r>
      <w:r>
        <w:rPr>
          <w:rFonts w:hint="eastAsia"/>
          <w:lang w:eastAsia="zh-CN"/>
        </w:rPr>
        <w:t xml:space="preserve"> </w:t>
      </w:r>
      <w:r>
        <w:t>= 20;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color w:val="00B050"/>
        </w:rPr>
        <w:t>//</w:t>
      </w:r>
      <w:r>
        <w:rPr>
          <w:rFonts w:hint="eastAsia"/>
          <w:color w:val="00B050"/>
        </w:rPr>
        <w:t>×</w:t>
      </w:r>
      <w:r>
        <w:rPr>
          <w:color w:val="00B050"/>
        </w:rPr>
        <w:t xml:space="preserve">  </w:t>
      </w:r>
      <w:r>
        <w:rPr>
          <w:rFonts w:hint="eastAsia"/>
          <w:color w:val="00B050"/>
        </w:rPr>
        <w:t>编译不通过</w:t>
      </w:r>
      <w:r>
        <w:rPr>
          <w:rFonts w:hint="eastAsia"/>
          <w:color w:val="00B050"/>
          <w:lang w:eastAsia="zh-CN"/>
        </w:rPr>
        <w:t>，不能</w:t>
      </w:r>
      <w:r>
        <w:rPr>
          <w:rFonts w:hint="default"/>
          <w:color w:val="00B050"/>
          <w:lang w:eastAsia="zh-CN"/>
        </w:rPr>
        <w:t>修改值</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b w:val="0"/>
          <w:color w:val="00B0F0"/>
          <w:lang w:eastAsia="zh-CN"/>
        </w:rPr>
        <w:t>lowV</w:t>
      </w:r>
      <w:r>
        <w:rPr>
          <w:rFonts w:hint="eastAsia"/>
          <w:lang w:val="en-US" w:eastAsia="zh-CN"/>
        </w:rPr>
        <w:t>alue</w:t>
      </w:r>
      <w:r>
        <w:rPr>
          <w:rFonts w:hint="eastAsia"/>
          <w:lang w:eastAsia="zh-CN"/>
        </w:rPr>
        <w:t xml:space="preserve"> </w:t>
      </w:r>
      <w:r>
        <w:rPr>
          <w:rFonts w:hint="default"/>
          <w:lang w:eastAsia="zh-CN"/>
        </w:rPr>
        <w:t>= 0；</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35" w:name="_Toc465171901"/>
      <w:r>
        <w:rPr>
          <w:b w:val="0"/>
          <w:bCs/>
          <w:color w:val="auto"/>
        </w:rPr>
        <w:t>修饰函数</w:t>
      </w:r>
      <w:bookmarkEnd w:id="1035"/>
      <w:r>
        <w:rPr>
          <w:rFonts w:hint="eastAsia"/>
          <w:b w:val="0"/>
          <w:bCs/>
          <w:color w:val="auto"/>
          <w:lang w:eastAsia="zh-CN"/>
        </w:rPr>
        <w:t>参数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szCs w:val="28"/>
        </w:rPr>
      </w:pPr>
      <w:r>
        <w:rPr>
          <w:szCs w:val="28"/>
        </w:rPr>
        <w:t>函数参数分为输出型和输入型两类，const适用于输入型参数，被const修饰的参数不能被修改。</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bookmarkStart w:id="1036" w:name="OLE_LINK288"/>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宋体" w:hAnsi="宋体" w:eastAsia="宋体" w:cs="宋体"/>
          <w:sz w:val="28"/>
          <w:szCs w:val="28"/>
        </w:rPr>
        <w:t>【</w:t>
      </w:r>
      <w:r>
        <w:rPr>
          <w:rFonts w:hint="eastAsia" w:ascii="楷体" w:hAnsi="楷体" w:eastAsia="楷体" w:cs="楷体"/>
          <w:sz w:val="28"/>
          <w:szCs w:val="28"/>
        </w:rPr>
        <w:t>参数</w:t>
      </w:r>
      <w:r>
        <w:rPr>
          <w:rFonts w:hint="eastAsia" w:ascii="楷体" w:hAnsi="楷体" w:eastAsia="楷体" w:cs="楷体"/>
          <w:sz w:val="28"/>
          <w:szCs w:val="28"/>
          <w:lang w:eastAsia="zh-CN"/>
        </w:rPr>
        <w:t>指针指向的内容为常量</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b/>
          <w:color w:val="00B0F0"/>
          <w:szCs w:val="28"/>
        </w:rPr>
        <w:t>const</w:t>
      </w:r>
      <w:r>
        <w:rPr>
          <w:color w:val="00B0F0"/>
          <w:szCs w:val="28"/>
        </w:rPr>
        <w:t xml:space="preserve"> </w:t>
      </w:r>
      <w:r>
        <w:rPr>
          <w:rFonts w:hint="eastAsia"/>
          <w:szCs w:val="28"/>
          <w:lang w:val="en-US" w:eastAsia="zh-CN"/>
        </w:rPr>
        <w:t>char*</w:t>
      </w:r>
      <w:r>
        <w:rPr>
          <w:szCs w:val="28"/>
        </w:rPr>
        <w:t xml:space="preserve"> </w:t>
      </w:r>
      <w:bookmarkStart w:id="1037" w:name="OLE_LINK284"/>
      <w:r>
        <w:rPr>
          <w:rFonts w:hint="eastAsia"/>
          <w:szCs w:val="28"/>
          <w:lang w:val="en-US" w:eastAsia="zh-CN"/>
        </w:rPr>
        <w:t>info</w:t>
      </w:r>
      <w:bookmarkEnd w:id="1037"/>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color w:val="00B050"/>
          <w:szCs w:val="28"/>
        </w:rPr>
        <w:t>不能修改</w:t>
      </w:r>
      <w:r>
        <w:rPr>
          <w:rFonts w:hint="eastAsia"/>
          <w:color w:val="00B050"/>
          <w:szCs w:val="28"/>
          <w:lang w:val="en-US" w:eastAsia="zh-CN"/>
        </w:rPr>
        <w:t>info</w:t>
      </w:r>
      <w:r>
        <w:rPr>
          <w:color w:val="00B050"/>
          <w:szCs w:val="28"/>
        </w:rPr>
        <w:t>的</w:t>
      </w:r>
      <w:r>
        <w:rPr>
          <w:rFonts w:hint="eastAsia"/>
          <w:color w:val="00B050"/>
          <w:szCs w:val="28"/>
          <w:lang w:eastAsia="zh-CN"/>
        </w:rPr>
        <w:t>内容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val="en-US" w:eastAsia="zh-CN" w:bidi="ar-SA"/>
        </w:rPr>
        <w:t>strcpy(info,</w:t>
      </w:r>
      <w:bookmarkStart w:id="1038" w:name="OLE_LINK285"/>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bookmarkEnd w:id="1038"/>
      <w:r>
        <w:rPr>
          <w:rFonts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outlineLvl w:val="9"/>
        <w:rPr>
          <w:rFonts w:hint="eastAsia" w:cstheme="minorBidi"/>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rFonts w:hint="eastAsia" w:ascii="楷体" w:hAnsi="楷体" w:eastAsia="楷体" w:cs="楷体"/>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指针地址为常量不可修改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 xml:space="preserve">void setStringInfo ( </w:t>
      </w:r>
      <w:r>
        <w:rPr>
          <w:rFonts w:hint="eastAsia"/>
          <w:szCs w:val="28"/>
          <w:lang w:val="en-US" w:eastAsia="zh-CN"/>
        </w:rPr>
        <w:t xml:space="preserve">char* </w:t>
      </w:r>
      <w:r>
        <w:rPr>
          <w:b/>
          <w:color w:val="00B0F0"/>
          <w:szCs w:val="28"/>
        </w:rPr>
        <w:t>const</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info的地址不可修改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info= new char[6];</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ascii="Times New Roman" w:hAnsi="Times New Roman" w:eastAsia="华文楷体" w:cstheme="minorBidi"/>
          <w:sz w:val="28"/>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ascii="楷体" w:hAnsi="楷体" w:eastAsia="楷体" w:cs="楷体"/>
          <w:sz w:val="28"/>
          <w:szCs w:val="28"/>
        </w:rPr>
        <w:t>【参数</w:t>
      </w:r>
      <w:r>
        <w:rPr>
          <w:rFonts w:hint="eastAsia" w:ascii="楷体" w:hAnsi="楷体" w:eastAsia="楷体" w:cs="楷体"/>
          <w:sz w:val="28"/>
          <w:szCs w:val="28"/>
          <w:lang w:eastAsia="zh-CN"/>
        </w:rPr>
        <w:t>为引用不可修改</w:t>
      </w:r>
      <w:r>
        <w:rPr>
          <w:rFonts w:hint="eastAsia" w:ascii="宋体" w:hAnsi="宋体" w:eastAsia="宋体" w:cs="宋体"/>
          <w:sz w:val="28"/>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void setStringInfo (</w:t>
      </w:r>
      <w:r>
        <w:rPr>
          <w:rFonts w:hint="eastAsia"/>
          <w:szCs w:val="28"/>
          <w:lang w:val="en-US" w:eastAsia="zh-CN"/>
        </w:rPr>
        <w:t xml:space="preserve"> </w:t>
      </w:r>
      <w:r>
        <w:rPr>
          <w:b/>
          <w:color w:val="00B0F0"/>
          <w:szCs w:val="28"/>
        </w:rPr>
        <w:t>const</w:t>
      </w:r>
      <w:r>
        <w:rPr>
          <w:color w:val="00B0F0"/>
          <w:szCs w:val="28"/>
        </w:rPr>
        <w:t xml:space="preserve"> </w:t>
      </w:r>
      <w:r>
        <w:rPr>
          <w:rFonts w:hint="eastAsia"/>
          <w:szCs w:val="28"/>
          <w:lang w:val="en-US" w:eastAsia="zh-CN"/>
        </w:rPr>
        <w:t>string&amp;</w:t>
      </w:r>
      <w:r>
        <w:rPr>
          <w:szCs w:val="28"/>
        </w:rPr>
        <w:t xml:space="preserve"> </w:t>
      </w:r>
      <w:r>
        <w:rPr>
          <w:rFonts w:hint="eastAsia"/>
          <w:szCs w:val="28"/>
          <w:lang w:val="en-US" w:eastAsia="zh-CN"/>
        </w:rPr>
        <w:t>info</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color w:val="00B050"/>
          <w:szCs w:val="28"/>
        </w:rPr>
        <w:t>//</w:t>
      </w:r>
      <w:r>
        <w:rPr>
          <w:rFonts w:hint="eastAsia"/>
          <w:color w:val="00B050"/>
          <w:szCs w:val="28"/>
        </w:rPr>
        <w:t>×</w:t>
      </w:r>
      <w:r>
        <w:rPr>
          <w:rFonts w:hint="default"/>
          <w:color w:val="00B050"/>
          <w:szCs w:val="28"/>
        </w:rPr>
        <w:t xml:space="preserve">  </w:t>
      </w:r>
      <w:r>
        <w:rPr>
          <w:rFonts w:hint="eastAsia"/>
          <w:color w:val="00B050"/>
          <w:szCs w:val="28"/>
          <w:lang w:eastAsia="zh-CN"/>
        </w:rPr>
        <w:t>编译不通过，</w:t>
      </w:r>
      <w:r>
        <w:rPr>
          <w:rFonts w:hint="eastAsia"/>
          <w:color w:val="00B050"/>
          <w:szCs w:val="28"/>
          <w:lang w:val="en-US" w:eastAsia="zh-CN"/>
        </w:rPr>
        <w:t>info的内容不可修改</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eastAsia="华文楷体" w:cstheme="minorBidi"/>
          <w:sz w:val="28"/>
          <w:szCs w:val="28"/>
          <w:lang w:val="en-US" w:eastAsia="zh-CN" w:bidi="ar-SA"/>
        </w:rPr>
      </w:pPr>
      <w:r>
        <w:rPr>
          <w:rFonts w:hint="eastAsia" w:ascii="Times New Roman" w:hAnsi="Times New Roman" w:eastAsia="华文楷体" w:cstheme="minorBidi"/>
          <w:sz w:val="28"/>
          <w:szCs w:val="28"/>
          <w:lang w:val="en-US" w:eastAsia="zh-CN" w:bidi="ar-SA"/>
        </w:rPr>
        <w:t xml:space="preserve">info = </w:t>
      </w:r>
      <w:r>
        <w:rPr>
          <w:rFonts w:ascii="Times New Roman" w:hAnsi="Times New Roman" w:eastAsia="华文楷体" w:cstheme="minorBidi"/>
          <w:sz w:val="28"/>
          <w:szCs w:val="28"/>
          <w:lang w:val="en-US" w:eastAsia="zh-CN" w:bidi="ar-SA"/>
        </w:rPr>
        <w:t>"context changed</w:t>
      </w:r>
      <w:r>
        <w:rPr>
          <w:rFonts w:hint="eastAsia" w:ascii="Times New Roman" w:hAnsi="Times New Roman" w:eastAsia="华文楷体" w:cstheme="minorBidi"/>
          <w:sz w:val="28"/>
          <w:szCs w:val="28"/>
          <w:lang w:val="en-US" w:eastAsia="zh-CN" w:bidi="ar-SA"/>
        </w:rPr>
        <w:t>!</w:t>
      </w:r>
      <w:r>
        <w:rPr>
          <w:rFonts w:ascii="Times New Roman" w:hAnsi="Times New Roman" w:eastAsia="华文楷体" w:cstheme="minorBidi"/>
          <w:sz w:val="28"/>
          <w:szCs w:val="28"/>
          <w:lang w:val="en-US" w:eastAsia="zh-CN" w:bidi="ar-SA"/>
        </w:rPr>
        <w:t>"</w:t>
      </w:r>
      <w:r>
        <w:rPr>
          <w:rFonts w:hint="eastAsia" w:ascii="Times New Roman" w:hAnsi="Times New Roman" w:eastAsia="华文楷体" w:cstheme="minorBidi"/>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szCs w:val="28"/>
        </w:rPr>
        <w:t>}</w:t>
      </w:r>
    </w:p>
    <w:bookmarkEnd w:id="1036"/>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auto"/>
        </w:rPr>
      </w:pPr>
      <w:bookmarkStart w:id="1039" w:name="_Toc465171903"/>
      <w:r>
        <w:rPr>
          <w:b w:val="0"/>
          <w:bCs/>
          <w:color w:val="auto"/>
        </w:rPr>
        <w:t>修饰</w:t>
      </w:r>
      <w:r>
        <w:rPr>
          <w:rFonts w:hint="eastAsia"/>
          <w:b w:val="0"/>
          <w:bCs/>
          <w:color w:val="auto"/>
          <w:lang w:eastAsia="zh-CN"/>
        </w:rPr>
        <w:t>函数返回值</w:t>
      </w:r>
    </w:p>
    <w:bookmarkEnd w:id="1039"/>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 xml:space="preserve">使用const修饰函数返回值，返回值将不能修改，无论指针还是引用。 </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const修饰返回值，不能对返回值进行任何修改</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const string&amp; getName( ) { return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olor w:val="00B050"/>
        </w:rPr>
      </w:pPr>
      <w:r>
        <w:rPr>
          <w:rFonts w:hint="eastAsia"/>
          <w:color w:val="00B050"/>
          <w:lang w:val="en-US" w:eastAsia="zh-CN"/>
        </w:rPr>
        <w:t>//</w:t>
      </w:r>
      <w:r>
        <w:rPr>
          <w:rFonts w:hint="eastAsia"/>
          <w:color w:val="00B050"/>
        </w:rPr>
        <w:t>修改name时，会造成编译不通过</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int main()</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Student stu</w:t>
      </w:r>
      <w:r>
        <w:rPr>
          <w:rFonts w:hint="eastAsia"/>
          <w:lang w:val="en-US" w:eastAsia="zh-CN"/>
        </w:rPr>
        <w:t xml:space="preserve"> {}</w:t>
      </w: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String&amp; name = stu.getName();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name = “new name!”;</w:t>
      </w:r>
      <w:r>
        <w:rPr>
          <w:rFonts w:hint="eastAsia"/>
          <w:color w:val="00B050"/>
        </w:rPr>
        <w:t>//× 编译不通过</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成员变量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szCs w:val="28"/>
          <w:lang w:val="en-US" w:eastAsia="zh-CN"/>
        </w:rPr>
      </w:pPr>
      <w:r>
        <w:rPr>
          <w:rFonts w:hint="eastAsia"/>
          <w:szCs w:val="28"/>
          <w:lang w:val="en-US" w:eastAsia="zh-CN"/>
        </w:rPr>
        <w:t>const可以用来修饰成员变量，该成员变量</w:t>
      </w:r>
      <w:r>
        <w:rPr>
          <w:rFonts w:hint="default"/>
          <w:szCs w:val="28"/>
          <w:lang w:eastAsia="zh-CN"/>
        </w:rPr>
        <w:t>只能</w:t>
      </w:r>
      <w:r>
        <w:rPr>
          <w:rFonts w:hint="eastAsia"/>
          <w:szCs w:val="28"/>
          <w:lang w:val="en-US" w:eastAsia="zh-CN"/>
        </w:rPr>
        <w:t>类内初始化或者构造函数中使用初始化列表初始化。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class Student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类内初始化</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hint="eastAsia" w:cstheme="minorBidi"/>
          <w:sz w:val="28"/>
          <w:lang w:val="en-US" w:eastAsia="zh-CN" w:bidi="ar-SA"/>
        </w:rPr>
      </w:pPr>
      <w:r>
        <w:rPr>
          <w:rFonts w:hint="eastAsia" w:cstheme="minorBidi"/>
          <w:sz w:val="28"/>
          <w:lang w:val="en-US" w:eastAsia="zh-CN" w:bidi="ar-SA"/>
        </w:rPr>
        <w:t>const int 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color w:val="00B050"/>
        </w:rPr>
        <w:t>//</w:t>
      </w:r>
      <w:r>
        <w:rPr>
          <w:rFonts w:hint="eastAsia"/>
          <w:color w:val="00B050"/>
        </w:rPr>
        <w:t>√</w:t>
      </w:r>
      <w:r>
        <w:rPr>
          <w:rFonts w:hint="default"/>
          <w:color w:val="00B050"/>
        </w:rPr>
        <w:t xml:space="preserve">  </w:t>
      </w:r>
      <w:r>
        <w:rPr>
          <w:rFonts w:hint="eastAsia"/>
          <w:color w:val="00B050"/>
          <w:lang w:eastAsia="zh-CN"/>
        </w:rPr>
        <w:t>在构造函数中使用初始化列表初始化</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Student::Student():m_id(-1)</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rFonts w:hint="eastAsia" w:cstheme="minorBidi"/>
          <w:sz w:val="28"/>
          <w:lang w:val="en-US" w:eastAsia="zh-CN" w:bidi="ar-SA"/>
        </w:rPr>
      </w:pPr>
      <w:r>
        <w:rPr>
          <w:rFonts w:hint="eastAsia"/>
          <w:color w:val="00B050"/>
        </w:rPr>
        <w:t xml:space="preserve">//× </w:t>
      </w:r>
      <w:r>
        <w:rPr>
          <w:rFonts w:hint="default"/>
          <w:color w:val="00B050"/>
        </w:rPr>
        <w:t xml:space="preserve"> </w:t>
      </w:r>
      <w:r>
        <w:rPr>
          <w:rFonts w:hint="eastAsia"/>
          <w:color w:val="00B050"/>
        </w:rPr>
        <w:t>编译不通过</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eastAsia="zh-CN" w:bidi="ar-SA"/>
        </w:rPr>
      </w:pPr>
      <w:r>
        <w:rPr>
          <w:rFonts w:hint="eastAsia" w:cstheme="minorBidi"/>
          <w:sz w:val="28"/>
          <w:lang w:val="en-US" w:eastAsia="zh-CN" w:bidi="ar-SA"/>
        </w:rPr>
        <w:t>m_id</w:t>
      </w:r>
      <w:r>
        <w:rPr>
          <w:rFonts w:hint="default" w:cstheme="minorBidi"/>
          <w:sz w:val="28"/>
          <w:lang w:eastAsia="zh-CN" w:bidi="ar-SA"/>
        </w:rPr>
        <w:t xml:space="preserve"> ＝ 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stheme="minorBidi"/>
          <w:sz w:val="28"/>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bookmarkStart w:id="1040" w:name="OLE_LINK287"/>
      <w:r>
        <w:rPr>
          <w:b w:val="0"/>
          <w:bCs/>
          <w:color w:val="auto"/>
        </w:rPr>
        <w:t>修饰</w:t>
      </w:r>
      <w:r>
        <w:rPr>
          <w:rFonts w:hint="eastAsia"/>
          <w:b w:val="0"/>
          <w:bCs/>
          <w:color w:val="auto"/>
          <w:lang w:eastAsia="zh-CN"/>
        </w:rPr>
        <w:t>成员函数</w:t>
      </w:r>
    </w:p>
    <w:bookmarkEnd w:id="1040"/>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rFonts w:hint="eastAsia"/>
        </w:rPr>
        <w:t>const 后置修饰的成员函数</w:t>
      </w:r>
      <w:r>
        <w:rPr>
          <w:rFonts w:hint="default"/>
        </w:rPr>
        <w:t>表示</w:t>
      </w:r>
      <w:r>
        <w:rPr>
          <w:rFonts w:hint="eastAsia"/>
        </w:rPr>
        <w:t>不允许</w:t>
      </w:r>
      <w:r>
        <w:rPr>
          <w:rFonts w:hint="default"/>
        </w:rPr>
        <w:t>在该函数内</w:t>
      </w:r>
      <w:r>
        <w:rPr>
          <w:rFonts w:hint="eastAsia"/>
        </w:rPr>
        <w:t>对它所在类的成员变量进行任何修改，</w:t>
      </w:r>
      <w:r>
        <w:rPr>
          <w:rFonts w:hint="eastAsia"/>
          <w:lang w:eastAsia="zh-CN"/>
        </w:rPr>
        <w:t>一旦这么做了，编译器就会弹出错误。</w:t>
      </w:r>
      <w:r>
        <w:rPr>
          <w:rFonts w:hint="eastAsia"/>
        </w:rPr>
        <w:t>同时它也不能调用没有被const修饰的成员函数</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public:</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void printDetail(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rPr>
      </w:pPr>
      <w:r>
        <w:rPr>
          <w:rFonts w:hint="eastAsia"/>
          <w:lang w:val="en-US" w:eastAsia="zh-CN"/>
        </w:rPr>
        <w:t>std::string getDetailString()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void Student::printDetail ( ) const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const后置修饰的成员函数不能修改成</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员变量*/</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m_name = "Hello";</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olor w:val="00B050"/>
          <w:lang w:val="en-US" w:eastAsia="zh-CN"/>
        </w:rPr>
      </w:pPr>
      <w:r>
        <w:rPr>
          <w:color w:val="00B050"/>
        </w:rPr>
        <w:t>/</w:t>
      </w:r>
      <w:r>
        <w:rPr>
          <w:rFonts w:hint="eastAsia"/>
          <w:color w:val="00B050"/>
          <w:lang w:val="en-US" w:eastAsia="zh-CN"/>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const后置修饰的成员函数不能调用非</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color w:val="00B050"/>
          <w:lang w:val="en-US" w:eastAsia="zh-CN"/>
        </w:rPr>
        <w:t>const的成员函数*</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rPr>
          <w:rFonts w:hint="eastAsia"/>
          <w:lang w:val="en-US" w:eastAsia="zh-CN"/>
        </w:rPr>
        <w:t>std::string detailString = getDetailString();</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64"/>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rPr>
      </w:pPr>
      <w:r>
        <w:rPr>
          <w:b w:val="0"/>
          <w:bCs/>
          <w:color w:val="auto"/>
        </w:rPr>
        <w:t>修饰</w:t>
      </w:r>
      <w:r>
        <w:rPr>
          <w:rFonts w:hint="eastAsia"/>
          <w:b w:val="0"/>
          <w:bCs/>
          <w:color w:val="auto"/>
          <w:lang w:eastAsia="zh-CN"/>
        </w:rPr>
        <w:t>常量对象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lang w:val="en-US" w:eastAsia="zh-CN"/>
        </w:rPr>
      </w:pPr>
      <w:r>
        <w:rPr>
          <w:rFonts w:hint="eastAsia"/>
          <w:lang w:eastAsia="zh-CN"/>
        </w:rPr>
        <w:t>当一个对象声明为常量类型时，表示它的成员变量在其生命周期内不能修改，同时该对象也只能调用其</w:t>
      </w:r>
      <w:r>
        <w:rPr>
          <w:rFonts w:hint="eastAsia"/>
          <w:lang w:val="en-US" w:eastAsia="zh-CN"/>
        </w:rPr>
        <w:t>const的成员函数。</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 xml:space="preserve">class Student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string getName()const;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void setName(</w:t>
      </w:r>
      <w:r>
        <w:t>std::string</w:t>
      </w:r>
      <w:r>
        <w:rPr>
          <w:rFonts w:hint="eastAsia"/>
          <w:lang w:val="en-US" w:eastAsia="zh-CN"/>
        </w:rPr>
        <w:t xml:space="preserve"> 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rPr>
          <w:rFonts w:hint="eastAsia"/>
          <w:lang w:val="en-US" w:eastAsia="zh-CN"/>
        </w:rPr>
      </w:pPr>
      <w:r>
        <w:t>m_name</w:t>
      </w:r>
      <w:r>
        <w:rPr>
          <w:rFonts w:hint="eastAsia"/>
          <w:lang w:val="en-US" w:eastAsia="zh-CN"/>
        </w:rPr>
        <w:t xml:space="preserve"> = name;</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lang w:val="en-US" w:eastAsia="zh-CN"/>
        </w:rPr>
      </w:pPr>
      <w:r>
        <w:t>void printDetail( )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private: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std::string m_name;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rPr>
          <w:rFonts w:hint="eastAsia"/>
          <w:lang w:val="en-US" w:eastAsia="zh-CN"/>
        </w:rPr>
        <w:t>int main</w:t>
      </w:r>
      <w:r>
        <w:t xml:space="preserve"> (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eastAsia="华文楷体"/>
          <w:lang w:val="en-US" w:eastAsia="zh-CN"/>
        </w:rPr>
      </w:pPr>
      <w:r>
        <w:rPr>
          <w:rFonts w:hint="eastAsia"/>
          <w:lang w:val="en-US" w:eastAsia="zh-CN"/>
        </w:rPr>
        <w:t>const Student stud</w:t>
      </w:r>
      <w:r>
        <w:rPr>
          <w:rFonts w:hint="default"/>
          <w:lang w:eastAsia="zh-CN"/>
        </w:rPr>
        <w:t>ent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const对象不能修改成员变量</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eastAsia"/>
          <w:lang w:val="en-US" w:eastAsia="zh-CN"/>
        </w:rPr>
        <w:t>stud</w:t>
      </w:r>
      <w:r>
        <w:rPr>
          <w:rFonts w:hint="default"/>
          <w:lang w:eastAsia="zh-CN"/>
        </w:rPr>
        <w:t>ent</w:t>
      </w:r>
      <w:r>
        <w:rPr>
          <w:rFonts w:hint="eastAsia"/>
          <w:lang w:val="en-US" w:eastAsia="zh-CN"/>
        </w:rPr>
        <w:t>.setName(</w:t>
      </w:r>
      <w:r>
        <w:rPr>
          <w:rFonts w:hint="default"/>
          <w:lang w:val="en-US" w:eastAsia="zh-CN"/>
        </w:rPr>
        <w:t>“</w:t>
      </w:r>
      <w:r>
        <w:rPr>
          <w:rFonts w:hint="eastAsia"/>
          <w:lang w:val="en-US" w:eastAsia="zh-CN"/>
        </w:rPr>
        <w:t>wang</w:t>
      </w:r>
      <w:r>
        <w:rPr>
          <w:rFonts w:hint="default"/>
          <w:lang w:val="en-US" w:eastAsia="zh-CN"/>
        </w:rPr>
        <w:t>”</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rPr>
          <w:color w:val="00B050"/>
        </w:rPr>
        <w:t>//</w:t>
      </w:r>
      <w:r>
        <w:rPr>
          <w:rFonts w:hint="eastAsia"/>
          <w:color w:val="00B050"/>
        </w:rPr>
        <w:t>×</w:t>
      </w:r>
      <w:r>
        <w:rPr>
          <w:color w:val="00B050"/>
        </w:rPr>
        <w:t xml:space="preserve">  </w:t>
      </w:r>
      <w:r>
        <w:rPr>
          <w:rFonts w:hint="eastAsia"/>
          <w:color w:val="00B050"/>
        </w:rPr>
        <w:t>编译不通</w:t>
      </w:r>
      <w:r>
        <w:rPr>
          <w:rFonts w:hint="eastAsia"/>
          <w:color w:val="00B050"/>
          <w:lang w:eastAsia="zh-CN"/>
        </w:rPr>
        <w:t>过，</w:t>
      </w:r>
      <w:r>
        <w:rPr>
          <w:rFonts w:hint="eastAsia"/>
          <w:color w:val="00B050"/>
          <w:lang w:val="en-US" w:eastAsia="zh-CN"/>
        </w:rPr>
        <w:t>const对象不能调用非const的成员函数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rFonts w:hint="eastAsia"/>
          <w:lang w:val="en-US" w:eastAsia="zh-CN"/>
        </w:rPr>
        <w:t>stud</w:t>
      </w:r>
      <w:r>
        <w:rPr>
          <w:rFonts w:hint="default"/>
          <w:lang w:eastAsia="zh-CN"/>
        </w:rPr>
        <w:t>ent</w:t>
      </w:r>
      <w:r>
        <w:rPr>
          <w:rFonts w:hint="eastAsia"/>
          <w:lang w:val="en-US" w:eastAsia="zh-CN"/>
        </w:rPr>
        <w:t>.</w:t>
      </w:r>
      <w:r>
        <w:t>printDetail</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default"/>
          <w:color w:val="00B050"/>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val="en-US" w:eastAsia="zh-CN"/>
        </w:rPr>
      </w:pPr>
      <w:r>
        <w:rPr>
          <w:color w:val="00B050"/>
        </w:rPr>
        <w:t>//</w:t>
      </w:r>
      <w:r>
        <w:rPr>
          <w:rFonts w:hint="eastAsia"/>
          <w:color w:val="00B050"/>
        </w:rPr>
        <w:t>√</w:t>
      </w:r>
      <w:r>
        <w:rPr>
          <w:color w:val="00B050"/>
        </w:rPr>
        <w:t xml:space="preserve">  </w:t>
      </w:r>
      <w:r>
        <w:rPr>
          <w:rFonts w:hint="eastAsia"/>
          <w:color w:val="00B050"/>
        </w:rPr>
        <w:t>编译通</w:t>
      </w:r>
      <w:r>
        <w:rPr>
          <w:rFonts w:hint="eastAsia"/>
          <w:color w:val="00B050"/>
          <w:lang w:eastAsia="zh-CN"/>
        </w:rPr>
        <w:t>过，</w:t>
      </w:r>
      <w:r>
        <w:rPr>
          <w:rFonts w:hint="default"/>
          <w:color w:val="00B050"/>
          <w:lang w:eastAsia="zh-CN"/>
        </w:rPr>
        <w:t>可以调用const后置修饰的函数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lang w:eastAsia="zh-CN"/>
        </w:rPr>
      </w:pPr>
      <w:r>
        <w:rPr>
          <w:rFonts w:hint="default"/>
          <w:lang w:eastAsia="zh-CN"/>
        </w:rPr>
        <w:t xml:space="preserve">string name = </w:t>
      </w:r>
      <w:r>
        <w:rPr>
          <w:rFonts w:hint="eastAsia"/>
          <w:lang w:val="en-US" w:eastAsia="zh-CN"/>
        </w:rPr>
        <w:t>stud</w:t>
      </w:r>
      <w:r>
        <w:rPr>
          <w:rFonts w:hint="default"/>
          <w:lang w:eastAsia="zh-CN"/>
        </w:rPr>
        <w:t>ent.getName();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9"/>
        </w:numPr>
        <w:kinsoku/>
        <w:wordWrap/>
        <w:overflowPunct/>
        <w:topLinePunct w:val="0"/>
        <w:autoSpaceDE/>
        <w:autoSpaceDN/>
        <w:bidi w:val="0"/>
        <w:adjustRightInd/>
        <w:snapToGrid/>
        <w:spacing w:line="240" w:lineRule="auto"/>
        <w:textAlignment w:val="auto"/>
      </w:pPr>
      <w:bookmarkStart w:id="1041" w:name="_Toc465787053"/>
      <w:bookmarkStart w:id="1042" w:name="_Toc2128674019"/>
      <w:bookmarkStart w:id="1043" w:name="_Toc823006653"/>
      <w:bookmarkStart w:id="1044" w:name="_Toc465171905"/>
      <w:bookmarkStart w:id="1045" w:name="_Toc140997066"/>
      <w:bookmarkStart w:id="1046" w:name="_Toc20195"/>
      <w:bookmarkStart w:id="1047" w:name="_Toc465955320"/>
      <w:bookmarkStart w:id="1048" w:name="_Toc1389285133"/>
      <w:bookmarkStart w:id="1049" w:name="_Toc1160995390"/>
      <w:bookmarkStart w:id="1050" w:name="_Toc822910918"/>
      <w:bookmarkStart w:id="1051" w:name="_Toc251394896"/>
      <w:bookmarkStart w:id="1052" w:name="_Toc850903595"/>
      <w:bookmarkStart w:id="1053" w:name="_Toc2070524051"/>
      <w:bookmarkStart w:id="1054" w:name="_Toc1016695197"/>
      <w:bookmarkStart w:id="1055" w:name="_Toc1166552698"/>
      <w:bookmarkStart w:id="1056" w:name="_Toc460164867"/>
      <w:bookmarkStart w:id="1057" w:name="_Toc1381751074"/>
      <w:bookmarkStart w:id="1058" w:name="_Toc228950530"/>
      <w:bookmarkStart w:id="1059" w:name="_Toc1444387879"/>
      <w:bookmarkStart w:id="1060" w:name="_Toc1751609380"/>
      <w:bookmarkStart w:id="1061" w:name="_Toc437371803"/>
      <w:r>
        <w:t>0值比较</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0值</w:t>
      </w:r>
      <w:bookmarkStart w:id="1062" w:name="_Toc465171906"/>
      <w:r>
        <w:rPr>
          <w:rFonts w:hint="eastAsia"/>
        </w:rPr>
        <w:t>在</w:t>
      </w:r>
      <w:r>
        <w:t>C++</w:t>
      </w:r>
      <w:r>
        <w:rPr>
          <w:rFonts w:hint="eastAsia"/>
        </w:rPr>
        <w:t>中</w:t>
      </w:r>
      <w:r>
        <w:t>比较特殊，</w:t>
      </w:r>
      <w:r>
        <w:rPr>
          <w:rFonts w:hint="eastAsia"/>
        </w:rPr>
        <w:t>包括几种</w:t>
      </w:r>
      <w:r>
        <w:t>角色:</w:t>
      </w:r>
      <w:r>
        <w:rPr>
          <w:rFonts w:hint="eastAsia"/>
        </w:rPr>
        <w:t>整型0、</w:t>
      </w:r>
      <w:r>
        <w:t>空指针nullptr</w:t>
      </w:r>
      <w:r>
        <w:rPr>
          <w:rFonts w:hint="eastAsia"/>
        </w:rPr>
        <w:t>、</w:t>
      </w:r>
      <w:r>
        <w:t>字符串结束符‘</w:t>
      </w:r>
      <w:r>
        <w:rPr>
          <w:rFonts w:hint="eastAsia"/>
        </w:rPr>
        <w:t>\</w:t>
      </w:r>
      <w:r>
        <w:t>0’</w:t>
      </w:r>
      <w:r>
        <w:rPr>
          <w:rFonts w:hint="eastAsia"/>
        </w:rPr>
        <w:t>、逻辑</w:t>
      </w:r>
      <w:r>
        <w:t>FALSE/false</w:t>
      </w:r>
      <w:r>
        <w:rPr>
          <w:rFonts w:hint="eastAsia"/>
        </w:rPr>
        <w:t>，</w:t>
      </w:r>
      <w:r>
        <w:t>不同的角色</w:t>
      </w:r>
      <w:r>
        <w:rPr>
          <w:rFonts w:hint="eastAsia"/>
        </w:rPr>
        <w:t>适用</w:t>
      </w:r>
      <w:r>
        <w:t>于</w:t>
      </w:r>
      <w:r>
        <w:rPr>
          <w:rFonts w:hint="eastAsia"/>
        </w:rPr>
        <w:t>不同</w:t>
      </w:r>
      <w:r>
        <w:t>的情形，使用的时候要特别注意。</w:t>
      </w:r>
    </w:p>
    <w:bookmarkEnd w:id="1062"/>
    <w:p>
      <w:pPr>
        <w:pStyle w:val="53"/>
        <w:keepNext w:val="0"/>
        <w:keepLines w:val="0"/>
        <w:pageBreakBefore w:val="0"/>
        <w:widowControl/>
        <w:numPr>
          <w:ilvl w:val="0"/>
          <w:numId w:val="66"/>
        </w:numPr>
        <w:tabs>
          <w:tab w:val="left" w:pos="0"/>
          <w:tab w:val="left" w:pos="425"/>
        </w:tabs>
        <w:kinsoku/>
        <w:wordWrap/>
        <w:overflowPunct/>
        <w:topLinePunct w:val="0"/>
        <w:autoSpaceDE/>
        <w:autoSpaceDN/>
        <w:bidi w:val="0"/>
        <w:adjustRightInd/>
        <w:snapToGrid/>
        <w:spacing w:line="0" w:lineRule="atLeast"/>
        <w:ind w:left="425" w:leftChars="0" w:hanging="425"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t>确认0是否在类型的范围内下例是简单的0值判断逻辑，却隐藏bug</w:t>
      </w:r>
      <w:r>
        <w:rPr>
          <w:rFonts w:hint="eastAsia" w:cstheme="minorBidi"/>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unsigned char</w:t>
      </w:r>
      <w:r>
        <w:rPr>
          <w:rFonts w:ascii="Times New Roman" w:hAnsi="Times New Roman" w:cstheme="minorBidi"/>
          <w:kern w:val="0"/>
          <w:sz w:val="28"/>
          <w:szCs w:val="20"/>
        </w:rPr>
        <w:t xml:space="preserve"> 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 xml:space="preserve"> </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count 不可能为负，所以将不能跳出循环</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p>
    <w:p>
      <w:pPr>
        <w:pStyle w:val="91"/>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both"/>
        <w:textAlignment w:val="auto"/>
        <w:outlineLvl w:val="9"/>
        <w:rPr>
          <w:rFonts w:hint="eastAsia" w:ascii="Times New Roman" w:hAnsi="Times New Roman" w:eastAsia="华文楷体" w:cstheme="minorBidi"/>
          <w:kern w:val="0"/>
          <w:sz w:val="28"/>
          <w:szCs w:val="20"/>
          <w:lang w:eastAsia="zh-CN"/>
        </w:rPr>
      </w:pPr>
      <w:r>
        <w:rPr>
          <w:rFonts w:hint="eastAsia" w:ascii="Times New Roman" w:hAnsi="Times New Roman" w:cstheme="minorBidi"/>
          <w:kern w:val="0"/>
          <w:sz w:val="28"/>
          <w:szCs w:val="20"/>
          <w:lang w:eastAsia="zh-CN"/>
        </w:rPr>
        <w:t>因为</w:t>
      </w:r>
      <w:r>
        <w:rPr>
          <w:rFonts w:hint="eastAsia" w:ascii="Times New Roman" w:hAnsi="Times New Roman" w:cstheme="minorBidi"/>
          <w:kern w:val="0"/>
          <w:sz w:val="28"/>
          <w:szCs w:val="20"/>
          <w:lang w:val="en-US" w:eastAsia="zh-CN"/>
        </w:rPr>
        <w:t>count总是大于等于0，所以任何值都满足while循环判断条件，想要实现原本设计的功能，只要把count的数据类型改成</w:t>
      </w:r>
      <w:r>
        <w:rPr>
          <w:rFonts w:hint="default" w:ascii="Times New Roman" w:hAnsi="Times New Roman" w:cstheme="minorBidi"/>
          <w:kern w:val="0"/>
          <w:sz w:val="28"/>
          <w:szCs w:val="20"/>
          <w:lang w:eastAsia="zh-CN"/>
        </w:rPr>
        <w:t>int</w:t>
      </w:r>
      <w:r>
        <w:rPr>
          <w:rFonts w:hint="eastAsia" w:ascii="Times New Roman" w:hAnsi="Times New Roman" w:cstheme="minorBidi"/>
          <w:kern w:val="0"/>
          <w:sz w:val="28"/>
          <w:szCs w:val="20"/>
          <w:lang w:val="en-US" w:eastAsia="zh-CN"/>
        </w:rPr>
        <w:t>就可以了。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default" w:ascii="Times New Roman" w:hAnsi="Times New Roman" w:cstheme="minorBidi"/>
          <w:kern w:val="0"/>
          <w:sz w:val="28"/>
          <w:szCs w:val="20"/>
          <w:lang w:eastAsia="zh-CN"/>
        </w:rPr>
        <w:t xml:space="preserve">int </w:t>
      </w:r>
      <w:r>
        <w:rPr>
          <w:rFonts w:ascii="Times New Roman" w:hAnsi="Times New Roman" w:cstheme="minorBidi"/>
          <w:kern w:val="0"/>
          <w:sz w:val="28"/>
          <w:szCs w:val="20"/>
        </w:rPr>
        <w:t>count = 10;</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color w:val="00B050"/>
        </w:rPr>
        <w:t>√</w:t>
      </w:r>
      <w:r>
        <w:rPr>
          <w:rFonts w:hint="default"/>
          <w:color w:val="00B050"/>
        </w:rPr>
        <w:t xml:space="preserve">  </w:t>
      </w:r>
      <w:r>
        <w:rPr>
          <w:rFonts w:hint="eastAsia" w:ascii="Times New Roman" w:hAnsi="Times New Roman" w:eastAsia="华文楷体" w:cstheme="minorBidi"/>
          <w:color w:val="00B050"/>
          <w:sz w:val="28"/>
          <w:lang w:val="en-US" w:eastAsia="zh-CN" w:bidi="ar-SA"/>
        </w:rPr>
        <w:t>count</w:t>
      </w:r>
      <w:r>
        <w:rPr>
          <w:rFonts w:hint="default" w:ascii="Times New Roman" w:hAnsi="Times New Roman" w:cstheme="minorBidi"/>
          <w:color w:val="00B050"/>
          <w:sz w:val="28"/>
          <w:lang w:eastAsia="zh-CN" w:bidi="ar-SA"/>
        </w:rPr>
        <w:t xml:space="preserve"> </w:t>
      </w:r>
      <w:r>
        <w:rPr>
          <w:rFonts w:hint="eastAsia" w:ascii="Times New Roman" w:hAnsi="Times New Roman" w:cstheme="minorBidi"/>
          <w:color w:val="00B050"/>
          <w:sz w:val="28"/>
          <w:lang w:val="en-US" w:eastAsia="zh-CN" w:bidi="ar-SA"/>
        </w:rPr>
        <w:t>可能为负，具备跳出条件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while ( </w:t>
      </w:r>
      <w:r>
        <w:rPr>
          <w:rFonts w:ascii="Times New Roman" w:hAnsi="Times New Roman" w:cstheme="minorBidi"/>
          <w:b/>
          <w:color w:val="00B0F0"/>
          <w:kern w:val="0"/>
          <w:sz w:val="28"/>
          <w:szCs w:val="20"/>
        </w:rPr>
        <w:t>count &gt;= 0</w:t>
      </w:r>
      <w:r>
        <w:rPr>
          <w:rFonts w:ascii="Times New Roman" w:hAnsi="Times New Roman" w:cstheme="minorBidi"/>
          <w:kern w:val="0"/>
          <w:sz w:val="28"/>
          <w:szCs w:val="20"/>
        </w:rPr>
        <w:t xml:space="preserve"> )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count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66"/>
        </w:numPr>
        <w:tabs>
          <w:tab w:val="left" w:pos="425"/>
        </w:tabs>
        <w:kinsoku/>
        <w:wordWrap/>
        <w:overflowPunct/>
        <w:topLinePunct w:val="0"/>
        <w:autoSpaceDE/>
        <w:autoSpaceDN/>
        <w:bidi w:val="0"/>
        <w:adjustRightInd/>
        <w:snapToGrid/>
        <w:spacing w:before="0" w:after="0" w:line="0" w:lineRule="atLeast"/>
        <w:ind w:left="425" w:leftChars="0" w:right="0" w:rightChars="0" w:hanging="425" w:firstLineChars="0"/>
        <w:jc w:val="left"/>
        <w:textAlignment w:val="auto"/>
        <w:outlineLvl w:val="9"/>
      </w:pPr>
      <w:bookmarkStart w:id="1063" w:name="_Toc465171907"/>
      <w:r>
        <w:rPr>
          <w:rFonts w:hint="eastAsia" w:ascii="Times New Roman" w:hAnsi="Times New Roman" w:eastAsia="华文楷体" w:cstheme="minorBidi"/>
          <w:sz w:val="28"/>
          <w:lang w:val="en-US" w:eastAsia="zh-CN" w:bidi="ar-SA"/>
        </w:rPr>
        <w:t>浮点数不存在绝对精确等于0的值，浮点数的0只不过是一个十分趋近于0的值</w:t>
      </w:r>
      <w:r>
        <w:t>。</w:t>
      </w:r>
      <w:bookmarkEnd w:id="1063"/>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 xml:space="preserve">  </w:t>
      </w:r>
      <w:r>
        <w:rPr>
          <w:rFonts w:hint="eastAsia" w:ascii="Times New Roman" w:hAnsi="Times New Roman" w:eastAsia="华文楷体" w:cstheme="minorBidi"/>
          <w:color w:val="00B050"/>
          <w:sz w:val="28"/>
          <w:lang w:val="en-US" w:eastAsia="zh-CN" w:bidi="ar-SA"/>
        </w:rPr>
        <w:t>浮点数不存在绝对精确等于0的值</w:t>
      </w:r>
      <w:r>
        <w:rPr>
          <w:rFonts w:hint="eastAsia" w:ascii="Times New Roman" w:hAnsi="Times New Roman" w:cstheme="minorBidi"/>
          <w:color w:val="00B050"/>
          <w:sz w:val="28"/>
          <w:lang w:val="en-US" w:eastAsia="zh-CN" w:bidi="ar-SA"/>
        </w:rPr>
        <w:t>，所以下面的判断条</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件永远不满足*/</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 xml:space="preserve"> 0 == xPosition </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ascii="Times New Roman" w:hAnsi="Times New Roman" w:eastAsia="华文楷体" w:cstheme="minorBidi"/>
          <w:sz w:val="28"/>
          <w:shd w:val="clear" w:color="FFFFFF" w:fill="D9D9D9"/>
          <w:lang w:val="en-US" w:eastAsia="zh-CN" w:bidi="ar-SA"/>
        </w:rPr>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bookmarkStart w:id="1064" w:name="_Toc465171908"/>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eastAsia"/>
        </w:rPr>
        <w:t>浮点零</w:t>
      </w:r>
      <w:r>
        <w:t>比较正确的做法</w:t>
      </w:r>
      <w:r>
        <w:rPr>
          <w:rFonts w:hint="eastAsia"/>
        </w:rPr>
        <w:t>，</w:t>
      </w:r>
      <w:r>
        <w:t>设定一个精度</w:t>
      </w:r>
      <w:r>
        <w:rPr>
          <w:rFonts w:hint="eastAsia"/>
          <w:lang w:eastAsia="zh-CN"/>
        </w:rPr>
        <w:t>，通过比较值于浮点</w:t>
      </w:r>
      <w:r>
        <w:rPr>
          <w:rFonts w:hint="eastAsia"/>
          <w:lang w:val="en-US" w:eastAsia="zh-CN"/>
        </w:rPr>
        <w:t>0的绝对值差是否在该精度内来判断浮点数是否为0。</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float </w:t>
      </w:r>
      <w:r>
        <w:rPr>
          <w:rFonts w:hint="eastAsia" w:ascii="Times New Roman" w:hAnsi="Times New Roman" w:cstheme="minorBidi"/>
          <w:kern w:val="0"/>
          <w:sz w:val="28"/>
          <w:szCs w:val="20"/>
        </w:rPr>
        <w:t>xP</w:t>
      </w:r>
      <w:r>
        <w:rPr>
          <w:rFonts w:ascii="Times New Roman" w:hAnsi="Times New Roman" w:cstheme="minorBidi"/>
          <w:kern w:val="0"/>
          <w:sz w:val="28"/>
          <w:szCs w:val="20"/>
        </w:rPr>
        <w:t>osition {0.00013};</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设定指定精度为0.0001，这个精度是由实际的应用决定的</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abs(xPosition-0)&lt;0.0001</w:t>
      </w: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12"/>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60" w:firstLineChars="200"/>
        <w:jc w:val="left"/>
        <w:textAlignment w:val="auto"/>
        <w:rPr>
          <w:rFonts w:hint="eastAsia"/>
          <w:lang w:val="en-US" w:eastAsia="zh-CN"/>
        </w:rPr>
      </w:pPr>
      <w:r>
        <w:rPr>
          <w:rFonts w:hint="eastAsia"/>
          <w:lang w:eastAsia="zh-CN"/>
        </w:rPr>
        <w:t>事实上，不止是</w:t>
      </w:r>
      <w:r>
        <w:rPr>
          <w:rFonts w:hint="eastAsia"/>
          <w:lang w:val="en-US" w:eastAsia="zh-CN"/>
        </w:rPr>
        <w:t>0值比较，对于浮点型变量数是否为指定的值的判断</w:t>
      </w:r>
      <w:r>
        <w:rPr>
          <w:rFonts w:hint="default"/>
          <w:lang w:eastAsia="zh-CN"/>
        </w:rPr>
        <w:t>都是通过</w:t>
      </w:r>
      <w:r>
        <w:rPr>
          <w:rFonts w:hint="eastAsia"/>
          <w:lang w:val="en-US" w:eastAsia="zh-CN"/>
        </w:rPr>
        <w:t>比较变量于</w:t>
      </w:r>
      <w:r>
        <w:rPr>
          <w:rFonts w:hint="default"/>
          <w:lang w:eastAsia="zh-CN"/>
        </w:rPr>
        <w:t>指定</w:t>
      </w:r>
      <w:r>
        <w:rPr>
          <w:rFonts w:hint="eastAsia"/>
          <w:lang w:val="en-US" w:eastAsia="zh-CN"/>
        </w:rPr>
        <w:t>值的绝对值之差是否小于指定的精度。这个精度应该是在软件中根据实际应用提前设定好的宏定义或者是常量,下面以3DAOI中判断体积和高度是否相等进行详细说明。</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curVol</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standardVol: 标准元件的体积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一般元件的长宽高会高达2位整数(&lt;99)是有可能的，那么体积</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就是高达6位的整数(&lt;99*99*99)，如果使用单精度浮点，精度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为7位数字，那么小数位只能控制到1位了，所以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ascii="Times New Roman" w:hAnsi="Times New Roman" w:eastAsia="华文楷体" w:cstheme="minorBidi"/>
          <w:color w:val="00B050"/>
          <w:kern w:val="0"/>
          <w:sz w:val="28"/>
          <w:szCs w:val="20"/>
          <w:lang w:val="en-US" w:eastAsia="zh-CN" w:bidi="ar-SA"/>
        </w:rPr>
        <w:t>VOLUME_ACCURACY</w:t>
      </w:r>
      <w:r>
        <w:rPr>
          <w:rFonts w:hint="eastAsia" w:ascii="Times New Roman" w:hAnsi="Times New Roman" w:eastAsia="华文楷体" w:cstheme="minorBidi"/>
          <w:color w:val="00B050"/>
          <w:kern w:val="0"/>
          <w:sz w:val="28"/>
          <w:szCs w:val="20"/>
          <w:lang w:val="en-US" w:eastAsia="zh-CN" w:bidi="ar-SA"/>
        </w:rPr>
        <w:t>为0.1，*/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 xml:space="preserve">#define </w:t>
      </w:r>
      <w:r>
        <w:rPr>
          <w:rFonts w:ascii="Times New Roman" w:hAnsi="Times New Roman" w:eastAsia="华文楷体" w:cstheme="minorBidi"/>
          <w:kern w:val="0"/>
          <w:sz w:val="28"/>
          <w:szCs w:val="20"/>
          <w:lang w:val="en-US" w:eastAsia="zh-CN" w:bidi="ar-SA"/>
        </w:rPr>
        <w:t>VOLUME_ACCURACY</w:t>
      </w:r>
      <w:r>
        <w:rPr>
          <w:rFonts w:hint="eastAsia" w:ascii="Times New Roman" w:hAnsi="Times New Roman" w:eastAsia="华文楷体" w:cstheme="minorBidi"/>
          <w:kern w:val="0"/>
          <w:sz w:val="28"/>
          <w:szCs w:val="20"/>
          <w:lang w:val="en-US" w:eastAsia="zh-CN" w:bidi="ar-SA"/>
        </w:rPr>
        <w:t xml:space="preserve"> 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curVol</w:t>
      </w:r>
      <w:r>
        <w:rPr>
          <w:rFonts w:ascii="Times New Roman" w:hAnsi="Times New Roman" w:eastAsia="华文楷体" w:cstheme="minorBidi"/>
          <w:kern w:val="0"/>
          <w:sz w:val="28"/>
          <w:szCs w:val="20"/>
          <w:lang w:val="en-US" w:eastAsia="zh-CN" w:bidi="ar-SA"/>
        </w:rPr>
        <w:t xml:space="preserve"> – </w:t>
      </w:r>
      <w:r>
        <w:rPr>
          <w:rFonts w:hint="eastAsia" w:ascii="Times New Roman" w:hAnsi="Times New Roman" w:eastAsia="华文楷体" w:cstheme="minorBidi"/>
          <w:kern w:val="0"/>
          <w:sz w:val="28"/>
          <w:szCs w:val="20"/>
          <w:lang w:val="en-US" w:eastAsia="zh-CN" w:bidi="ar-SA"/>
        </w:rPr>
        <w:t>standardVol</w:t>
      </w:r>
      <w:r>
        <w:rPr>
          <w:rFonts w:ascii="Times New Roman" w:hAnsi="Times New Roman" w:eastAsia="华文楷体" w:cstheme="minorBidi"/>
          <w:kern w:val="0"/>
          <w:sz w:val="28"/>
          <w:szCs w:val="20"/>
          <w:lang w:val="en-US" w:eastAsia="zh-CN" w:bidi="ar-SA"/>
        </w:rPr>
        <w:t>)&lt;</w:t>
      </w:r>
      <w:bookmarkStart w:id="1065" w:name="OLE_LINK303"/>
      <w:r>
        <w:rPr>
          <w:rFonts w:ascii="Times New Roman" w:hAnsi="Times New Roman" w:eastAsia="华文楷体" w:cstheme="minorBidi"/>
          <w:kern w:val="0"/>
          <w:sz w:val="28"/>
          <w:szCs w:val="20"/>
          <w:lang w:val="en-US" w:eastAsia="zh-CN" w:bidi="ar-SA"/>
        </w:rPr>
        <w:t>VOLUME_ACCURACY</w:t>
      </w:r>
      <w:bookmarkEnd w:id="1065"/>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 判断元器件的高度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curHeight</w:t>
      </w:r>
      <w:r>
        <w:rPr>
          <w:rFonts w:ascii="Times New Roman" w:hAnsi="Times New Roman" w:eastAsia="华文楷体" w:cstheme="minorBidi"/>
          <w:color w:val="00B050"/>
          <w:kern w:val="0"/>
          <w:sz w:val="28"/>
          <w:szCs w:val="20"/>
          <w:lang w:val="en-US" w:eastAsia="zh-CN" w:bidi="ar-SA"/>
        </w:rPr>
        <w:t xml:space="preserve"> </w:t>
      </w:r>
      <w:r>
        <w:rPr>
          <w:rFonts w:hint="eastAsia" w:ascii="Times New Roman" w:hAnsi="Times New Roman" w:eastAsia="华文楷体" w:cstheme="minorBidi"/>
          <w:color w:val="00B050"/>
          <w:kern w:val="0"/>
          <w:sz w:val="28"/>
          <w:szCs w:val="20"/>
          <w:lang w:val="en-US" w:eastAsia="zh-CN" w:bidi="ar-SA"/>
        </w:rPr>
        <w:t>: 当前元件的高度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standardHeight: 标准元件的高度</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 精度的宏定义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rPr>
          <w:rFonts w:hint="eastAsia" w:ascii="Times New Roman" w:hAnsi="Times New Roman" w:eastAsia="华文楷体" w:cstheme="minorBidi"/>
          <w:color w:val="00B050"/>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如果以mm为单位，一般元件的高会高达2位整数(&lt;99)，如果</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使用单精度浮点，精度为7位数字，那么小数位只能控制到6</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位(99.9999x)，精度可以达到是百纳米了，所以</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HEIGHT</w:t>
      </w:r>
      <w:r>
        <w:rPr>
          <w:rFonts w:ascii="Times New Roman" w:hAnsi="Times New Roman" w:eastAsia="华文楷体" w:cstheme="minorBidi"/>
          <w:color w:val="00B050"/>
          <w:kern w:val="0"/>
          <w:sz w:val="28"/>
          <w:szCs w:val="20"/>
          <w:lang w:val="en-US" w:eastAsia="zh-CN" w:bidi="ar-SA"/>
        </w:rPr>
        <w:t>_ACCURACY</w:t>
      </w:r>
      <w:r>
        <w:rPr>
          <w:rFonts w:hint="eastAsia" w:ascii="Times New Roman" w:hAnsi="Times New Roman" w:eastAsia="华文楷体" w:cstheme="minorBidi"/>
          <w:color w:val="00B050"/>
          <w:kern w:val="0"/>
          <w:sz w:val="28"/>
          <w:szCs w:val="20"/>
          <w:lang w:val="en-US" w:eastAsia="zh-CN" w:bidi="ar-SA"/>
        </w:rPr>
        <w:t>为0.0001*/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#define HEIGHT</w:t>
      </w:r>
      <w:r>
        <w:rPr>
          <w:rFonts w:ascii="Times New Roman" w:hAnsi="Times New Roman" w:eastAsia="华文楷体" w:cstheme="minorBidi"/>
          <w:kern w:val="0"/>
          <w:sz w:val="28"/>
          <w:szCs w:val="20"/>
          <w:lang w:val="en-US" w:eastAsia="zh-CN" w:bidi="ar-SA"/>
        </w:rPr>
        <w:t>_ACCURACY</w:t>
      </w:r>
      <w:r>
        <w:rPr>
          <w:rFonts w:hint="eastAsia" w:ascii="Times New Roman" w:hAnsi="Times New Roman" w:eastAsia="华文楷体" w:cstheme="minorBidi"/>
          <w:kern w:val="0"/>
          <w:sz w:val="28"/>
          <w:szCs w:val="20"/>
          <w:lang w:val="en-US" w:eastAsia="zh-CN" w:bidi="ar-SA"/>
        </w:rPr>
        <w:t xml:space="preserve"> 0.0001</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if(abs(</w:t>
      </w:r>
      <w:r>
        <w:rPr>
          <w:rFonts w:hint="eastAsia" w:ascii="Times New Roman" w:hAnsi="Times New Roman" w:eastAsia="华文楷体" w:cstheme="minorBidi"/>
          <w:kern w:val="0"/>
          <w:sz w:val="28"/>
          <w:szCs w:val="20"/>
          <w:lang w:val="en-US" w:eastAsia="zh-CN" w:bidi="ar-SA"/>
        </w:rPr>
        <w:t>curHeight</w:t>
      </w:r>
      <w:r>
        <w:rPr>
          <w:rFonts w:ascii="Times New Roman" w:hAnsi="Times New Roman" w:eastAsia="华文楷体" w:cstheme="minorBidi"/>
          <w:kern w:val="0"/>
          <w:sz w:val="28"/>
          <w:szCs w:val="20"/>
          <w:lang w:val="en-US" w:eastAsia="zh-CN" w:bidi="ar-SA"/>
        </w:rPr>
        <w:t>–</w:t>
      </w:r>
      <w:r>
        <w:rPr>
          <w:rFonts w:hint="eastAsia" w:ascii="Times New Roman" w:hAnsi="Times New Roman" w:eastAsia="华文楷体" w:cstheme="minorBidi"/>
          <w:kern w:val="0"/>
          <w:sz w:val="28"/>
          <w:szCs w:val="20"/>
          <w:lang w:val="en-US" w:eastAsia="zh-CN" w:bidi="ar-SA"/>
        </w:rPr>
        <w:t>standardHeight</w:t>
      </w:r>
      <w:r>
        <w:rPr>
          <w:rFonts w:ascii="Times New Roman" w:hAnsi="Times New Roman" w:eastAsia="华文楷体" w:cstheme="minorBidi"/>
          <w:kern w:val="0"/>
          <w:sz w:val="28"/>
          <w:szCs w:val="20"/>
          <w:lang w:val="en-US" w:eastAsia="zh-CN" w:bidi="ar-SA"/>
        </w:rPr>
        <w:t>)&lt;</w:t>
      </w:r>
      <w:r>
        <w:rPr>
          <w:rFonts w:hint="eastAsia" w:ascii="Times New Roman" w:hAnsi="Times New Roman" w:eastAsia="华文楷体" w:cstheme="minorBidi"/>
          <w:kern w:val="0"/>
          <w:sz w:val="28"/>
          <w:szCs w:val="20"/>
          <w:lang w:val="en-US" w:eastAsia="zh-CN" w:bidi="ar-SA"/>
        </w:rPr>
        <w:t>HEIGHT</w:t>
      </w:r>
      <w:r>
        <w:rPr>
          <w:rFonts w:ascii="Times New Roman" w:hAnsi="Times New Roman" w:eastAsia="华文楷体" w:cstheme="minorBidi"/>
          <w:kern w:val="0"/>
          <w:sz w:val="28"/>
          <w:szCs w:val="20"/>
          <w:lang w:val="en-US" w:eastAsia="zh-CN" w:bidi="ar-SA"/>
        </w:rPr>
        <w:t>_ACCURACY)</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0"/>
          <w:lang w:val="en-US" w:eastAsia="zh-CN" w:bidi="ar-SA"/>
        </w:rPr>
      </w:pPr>
      <w:r>
        <w:rPr>
          <w:rFonts w:ascii="Times New Roman" w:hAnsi="Times New Roman" w:eastAsia="华文楷体"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eastAsia="华文楷体"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bookmarkEnd w:id="1064"/>
    <w:p>
      <w:pPr>
        <w:pStyle w:val="3"/>
        <w:keepNext w:val="0"/>
        <w:keepLines w:val="0"/>
        <w:pageBreakBefore w:val="0"/>
        <w:widowControl/>
        <w:numPr>
          <w:ilvl w:val="0"/>
          <w:numId w:val="49"/>
        </w:numPr>
        <w:kinsoku/>
        <w:wordWrap/>
        <w:overflowPunct/>
        <w:topLinePunct w:val="0"/>
        <w:autoSpaceDE/>
        <w:autoSpaceDN/>
        <w:bidi w:val="0"/>
        <w:adjustRightInd/>
        <w:snapToGrid/>
        <w:spacing w:line="240" w:lineRule="auto"/>
        <w:textAlignment w:val="auto"/>
      </w:pPr>
      <w:bookmarkStart w:id="1066" w:name="_Toc1776674856"/>
      <w:bookmarkStart w:id="1067" w:name="_Toc1887316422"/>
      <w:bookmarkStart w:id="1068" w:name="_Toc817428121"/>
      <w:bookmarkStart w:id="1069" w:name="_Toc426878762"/>
      <w:bookmarkStart w:id="1070" w:name="_Toc412446593"/>
      <w:bookmarkStart w:id="1071" w:name="_Toc882056847"/>
      <w:bookmarkStart w:id="1072" w:name="_Toc406007671"/>
      <w:bookmarkStart w:id="1073" w:name="_Toc190291476"/>
      <w:bookmarkStart w:id="1074" w:name="_Toc1854028300"/>
      <w:bookmarkStart w:id="1075" w:name="_Toc27470"/>
      <w:bookmarkStart w:id="1076" w:name="_Toc139282900"/>
      <w:bookmarkStart w:id="1077" w:name="_Toc2055663101"/>
      <w:bookmarkStart w:id="1078" w:name="_Toc779309905"/>
      <w:bookmarkStart w:id="1079" w:name="_Toc2099944513"/>
      <w:bookmarkStart w:id="1080" w:name="_Toc229468777"/>
      <w:bookmarkStart w:id="1081" w:name="_Toc1918071570"/>
      <w:bookmarkStart w:id="1082" w:name="_Toc2129291674"/>
      <w:bookmarkStart w:id="1083" w:name="_Toc1370490754"/>
      <w:r>
        <w:rPr>
          <w:rFonts w:hint="eastAsia"/>
          <w:lang w:val="en-US" w:eastAsia="zh-CN"/>
        </w:rPr>
        <w:t>尽量避免#define</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lang w:val="en-US" w:eastAsia="zh-CN"/>
        </w:rPr>
      </w:pPr>
      <w:r>
        <w:rPr>
          <w:rFonts w:hint="eastAsia"/>
          <w:szCs w:val="28"/>
          <w:lang w:eastAsia="zh-CN"/>
        </w:rPr>
        <w:t>宏替换只</w:t>
      </w:r>
      <w:r>
        <w:rPr>
          <w:szCs w:val="28"/>
        </w:rPr>
        <w:t>在预处理阶段</w:t>
      </w:r>
      <w:r>
        <w:rPr>
          <w:rFonts w:hint="eastAsia"/>
          <w:szCs w:val="28"/>
          <w:lang w:eastAsia="zh-CN"/>
        </w:rPr>
        <w:t>起作用</w:t>
      </w:r>
      <w:r>
        <w:rPr>
          <w:szCs w:val="28"/>
        </w:rPr>
        <w:t>，</w:t>
      </w:r>
      <w:r>
        <w:rPr>
          <w:rFonts w:hint="eastAsia"/>
          <w:szCs w:val="28"/>
          <w:lang w:eastAsia="zh-CN"/>
        </w:rPr>
        <w:t>由于缺少必要的类型检查，使得编译器无法检测其中的</w:t>
      </w:r>
      <w:r>
        <w:rPr>
          <w:rFonts w:hint="eastAsia"/>
          <w:szCs w:val="28"/>
          <w:lang w:val="en-US" w:eastAsia="zh-CN"/>
        </w:rPr>
        <w:t>Bug，应当尽量避免</w:t>
      </w:r>
      <w:r>
        <w:rPr>
          <w:rFonts w:hint="default"/>
          <w:szCs w:val="28"/>
          <w:lang w:eastAsia="zh-CN"/>
        </w:rPr>
        <w:t>，解决的方案有:</w:t>
      </w:r>
    </w:p>
    <w:p>
      <w:pPr>
        <w:pStyle w:val="53"/>
        <w:keepNext w:val="0"/>
        <w:keepLines w:val="0"/>
        <w:pageBreakBefore w:val="0"/>
        <w:widowControl/>
        <w:numPr>
          <w:ilvl w:val="0"/>
          <w:numId w:val="67"/>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const/enum代替#define</w:t>
      </w:r>
      <w:r>
        <w:rPr>
          <w:rFonts w:hint="eastAsia"/>
          <w:b w:val="0"/>
          <w:bCs/>
          <w:color w:val="auto"/>
          <w:sz w:val="28"/>
          <w:szCs w:val="28"/>
          <w:lang w:eastAsia="zh-CN"/>
        </w:rPr>
        <w:t>定义常量</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使用#define定义常量时，常量不会加入到符号列表中，如果代码中使用了这个常量，也许会遇到一些很不容易察觉的错误，往往很难找到问题的所在。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错误</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rPr>
          <w:rFonts w:hint="eastAsia" w:cstheme="minorBidi"/>
          <w:kern w:val="0"/>
          <w:sz w:val="28"/>
          <w:szCs w:val="20"/>
          <w:lang w:val="en-US" w:eastAsia="zh-CN" w:bidi="ar-SA"/>
        </w:rPr>
      </w:pPr>
      <w:r>
        <w:rPr>
          <w:rFonts w:hint="eastAsia" w:cstheme="minorBidi"/>
          <w:kern w:val="0"/>
          <w:sz w:val="28"/>
          <w:szCs w:val="20"/>
          <w:lang w:val="en-US" w:eastAsia="zh-CN" w:bidi="ar-SA"/>
        </w:rPr>
        <w:t>#define ASPECT_RATIO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在上面的代码中，如果发生错误，出错信息只会涉及到1.653，而对ASPECT_RATIO只字不提，如果 ASPECT_RATIO是在某个不知情的头文件中定义，那么寻找1.653的出处就是大海捞针。</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解决的办法就是用常量来代替宏定义: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textAlignment w:val="auto"/>
        <w:rPr>
          <w:rFonts w:hint="eastAsia" w:ascii="Times New Roman" w:hAnsi="Times New Roman" w:eastAsia="华文楷体" w:cstheme="minorBidi"/>
          <w:sz w:val="28"/>
          <w:shd w:val="clear" w:color="FFFFFF" w:fill="D9D9D9"/>
          <w:lang w:val="en-US" w:eastAsia="zh-CN" w:bidi="ar-SA"/>
        </w:rPr>
      </w:pPr>
      <w:r>
        <w:rPr>
          <w:rFonts w:hint="default" w:cstheme="minorBidi"/>
          <w:sz w:val="28"/>
          <w:shd w:val="clear" w:color="FFFFFF" w:fill="D9D9D9"/>
          <w:lang w:eastAsia="zh-CN" w:bidi="ar-SA"/>
        </w:rPr>
        <w:t>正确</w:t>
      </w:r>
      <w:r>
        <w:rPr>
          <w:rFonts w:hint="eastAsia" w:ascii="Times New Roman" w:hAnsi="Times New Roman" w:eastAsia="华文楷体" w:cstheme="minorBidi"/>
          <w:sz w:val="28"/>
          <w:shd w:val="clear" w:color="FFFFFF" w:fill="D9D9D9"/>
          <w:lang w:val="en-US" w:eastAsia="zh-CN" w:bidi="ar-SA"/>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cstheme="minorBidi"/>
          <w:kern w:val="0"/>
          <w:sz w:val="28"/>
          <w:szCs w:val="20"/>
          <w:lang w:val="en-US" w:eastAsia="zh-CN" w:bidi="ar-SA"/>
        </w:rPr>
        <w:t>const double aspectRatio = 1.653</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cstheme="minorBidi"/>
          <w:kern w:val="0"/>
          <w:sz w:val="28"/>
          <w:szCs w:val="20"/>
          <w:lang w:val="en-US" w:eastAsia="zh-CN" w:bidi="ar-SA"/>
        </w:rPr>
        <w:t>aspectRatio 作为语言层面的常量，最终会被编译器看到，确保会进入符号列表。另外，对于浮点数常量，使用常量较#define会生产更小的目标代码，这是由于预处理器会对目标代码所有出现ASPECT_RATIO复制出一份1.653，而aspectRatio 永远只有一份。使用常量编译效率也更高。</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lang w:val="en-US" w:eastAsia="zh-CN" w:bidi="ar-SA"/>
        </w:rPr>
      </w:pP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ascii="Times New Roman" w:hAnsi="Times New Roman" w:eastAsia="华文楷体" w:cstheme="minorBidi"/>
          <w:kern w:val="0"/>
          <w:sz w:val="28"/>
          <w:szCs w:val="20"/>
          <w:lang w:val="en-US" w:eastAsia="zh-CN" w:bidi="ar-SA"/>
        </w:rPr>
        <w:t>除了const，还可以使用enum代替#define，如下面例子。</w:t>
      </w:r>
      <w:r>
        <w:rPr>
          <w:rFonts w:hint="eastAsia" w:cstheme="minorBidi"/>
          <w:kern w:val="0"/>
          <w:sz w:val="28"/>
          <w:szCs w:val="20"/>
          <w:lang w:val="en-US" w:eastAsia="zh-CN" w:bidi="ar-SA"/>
        </w:rPr>
        <w:t>相比于const，enum强制不允许取地址，更加安全。</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color w:val="00B050"/>
          <w:kern w:val="0"/>
          <w:sz w:val="28"/>
          <w:szCs w:val="20"/>
        </w:rPr>
        <w:t>//修改前</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MAX_HEIGHT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#define MAX_WIDTH 250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class Student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lang w:val="en-US" w:eastAsia="zh-CN"/>
        </w:rPr>
      </w:pPr>
      <w:r>
        <w:rPr>
          <w:rFonts w:ascii="Times New Roman" w:hAnsi="Times New Roman" w:cstheme="minorBidi"/>
          <w:color w:val="00B050"/>
          <w:kern w:val="0"/>
          <w:sz w:val="28"/>
          <w:szCs w:val="20"/>
        </w:rPr>
        <w:t>//修改后</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enum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MAX_HEIGHT = 320,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MAX_WIDTH = 250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pStyle w:val="53"/>
        <w:keepNext w:val="0"/>
        <w:keepLines w:val="0"/>
        <w:pageBreakBefore w:val="0"/>
        <w:widowControl/>
        <w:numPr>
          <w:ilvl w:val="0"/>
          <w:numId w:val="67"/>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auto"/>
          <w:sz w:val="28"/>
          <w:szCs w:val="28"/>
        </w:rPr>
      </w:pPr>
      <w:r>
        <w:rPr>
          <w:rFonts w:hint="eastAsia"/>
          <w:b w:val="0"/>
          <w:bCs/>
          <w:color w:val="auto"/>
          <w:sz w:val="28"/>
          <w:szCs w:val="28"/>
          <w:lang w:eastAsia="zh-CN"/>
        </w:rPr>
        <w:t>使用</w:t>
      </w:r>
      <w:r>
        <w:rPr>
          <w:rFonts w:hint="eastAsia"/>
          <w:b w:val="0"/>
          <w:bCs/>
          <w:color w:val="auto"/>
          <w:sz w:val="28"/>
          <w:szCs w:val="28"/>
          <w:lang w:val="en-US" w:eastAsia="zh-CN"/>
        </w:rPr>
        <w:t>inline代替#define函数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使用#define定义函数需要特别小心，里面存在着诸多的陷阱</w:t>
      </w:r>
      <w:r>
        <w:rPr>
          <w:rFonts w:hint="eastAsia" w:cstheme="minorBidi"/>
          <w:kern w:val="0"/>
          <w:sz w:val="28"/>
          <w:szCs w:val="20"/>
          <w:lang w:val="en-US" w:eastAsia="zh-CN" w:bidi="ar-SA"/>
        </w:rPr>
        <w:t>。</w:t>
      </w:r>
    </w:p>
    <w:p>
      <w:pPr>
        <w:keepNext w:val="0"/>
        <w:keepLines w:val="0"/>
        <w:pageBreakBefore w:val="0"/>
        <w:widowControl/>
        <w:numPr>
          <w:ilvl w:val="0"/>
          <w:numId w:val="68"/>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rPr>
          <w:rFonts w:hint="eastAsia"/>
          <w:szCs w:val="28"/>
          <w:lang w:eastAsia="zh-CN"/>
        </w:rPr>
      </w:pPr>
      <w:r>
        <w:rPr>
          <w:rFonts w:hint="eastAsia"/>
          <w:szCs w:val="28"/>
          <w:lang w:eastAsia="zh-CN"/>
        </w:rPr>
        <w:t>要使用完备的括号。</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eastAsia"/>
          <w:szCs w:val="28"/>
          <w:shd w:val="clear" w:color="FFFFFF" w:fill="D9D9D9"/>
          <w:lang w:eastAsia="zh-CN"/>
        </w:rPr>
        <w:t>错误举例</w:t>
      </w:r>
      <w:r>
        <w:rPr>
          <w:rFonts w:hint="eastAsia"/>
          <w:szCs w:val="28"/>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/*如下代码实现参数a和参数b的求和，但是3种定义都存在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一定风险*/</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/*使用下面代码实现(a+b)*(c+d)的求值*/</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ADD( a , b )*ADD( c,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/*分别采用3种宏定义后，代码展开后，只有第2种实现了</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原来的意图*/</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a + b * c + d</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b ) * ( c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a) + ( b ) * ( c ) + ( d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/*当采用MULTIPLE(a,c)实现乘法*/</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MULTIPLE( a, b ) ( a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MULTIPLE( a + b , c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00B050"/>
          <w:kern w:val="0"/>
          <w:sz w:val="28"/>
          <w:szCs w:val="20"/>
          <w:lang w:val="en-US" w:eastAsia="zh-CN" w:bidi="ar-SA"/>
        </w:rPr>
      </w:pPr>
      <w:r>
        <w:rPr>
          <w:rFonts w:hint="eastAsia" w:ascii="Times New Roman" w:hAnsi="Times New Roman" w:eastAsia="华文楷体" w:cstheme="minorBidi"/>
          <w:color w:val="00B050"/>
          <w:kern w:val="0"/>
          <w:sz w:val="28"/>
          <w:szCs w:val="20"/>
          <w:lang w:val="en-US" w:eastAsia="zh-CN" w:bidi="ar-SA"/>
        </w:rPr>
        <w:t>/*展开后，得到了错误的结果*/</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a + b * c</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要避免这些问题，需要非常小心的用括号完备地保护各个宏参数。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jc w:val="left"/>
        <w:textAlignment w:val="auto"/>
        <w:rPr>
          <w:rFonts w:hint="eastAsia"/>
          <w:szCs w:val="28"/>
          <w:shd w:val="clear" w:color="FFFFFF" w:fill="D9D9D9"/>
          <w:lang w:val="en-US" w:eastAsia="zh-CN"/>
        </w:rPr>
      </w:pPr>
      <w:r>
        <w:rPr>
          <w:rFonts w:hint="default"/>
          <w:szCs w:val="28"/>
          <w:shd w:val="clear" w:color="FFFFFF" w:fill="D9D9D9"/>
          <w:lang w:eastAsia="zh-CN"/>
        </w:rPr>
        <w:t>正确</w:t>
      </w:r>
      <w:r>
        <w:rPr>
          <w:rFonts w:hint="eastAsia"/>
          <w:szCs w:val="28"/>
          <w:shd w:val="clear" w:color="FFFFFF" w:fill="D9D9D9"/>
          <w:lang w:eastAsia="zh-CN"/>
        </w:rPr>
        <w:t>举例</w:t>
      </w:r>
      <w:r>
        <w:rPr>
          <w:rFonts w:hint="eastAsia"/>
          <w:szCs w:val="28"/>
          <w:shd w:val="clear" w:color="FFFFFF" w:fill="D9D9D9"/>
          <w:lang w:val="en-US"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ADD( a, b ) ( ( a ) + ( b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Chars="0" w:right="0" w:rightChars="0" w:firstLine="520" w:firstLineChars="0"/>
        <w:jc w:val="left"/>
        <w:textAlignment w:val="auto"/>
        <w:rPr>
          <w:rFonts w:hint="eastAsia"/>
          <w:szCs w:val="28"/>
          <w:shd w:val="clear" w:color="FFFFFF" w:fill="D9D9D9"/>
          <w:lang w:val="en-US" w:eastAsia="zh-CN"/>
        </w:rPr>
      </w:pPr>
      <w:r>
        <w:rPr>
          <w:rFonts w:hint="eastAsia" w:cstheme="minorBidi"/>
          <w:kern w:val="0"/>
          <w:sz w:val="28"/>
          <w:szCs w:val="20"/>
          <w:lang w:val="en-US" w:eastAsia="zh-CN" w:bidi="ar-SA"/>
        </w:rPr>
        <w:t>#define MULTIPLE( a, b ) ( ( a ) * ( b ) );</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eastAsia="zh-CN"/>
        </w:rPr>
      </w:pPr>
    </w:p>
    <w:p>
      <w:pPr>
        <w:keepNext w:val="0"/>
        <w:keepLines w:val="0"/>
        <w:pageBreakBefore w:val="0"/>
        <w:widowControl/>
        <w:numPr>
          <w:ilvl w:val="0"/>
          <w:numId w:val="68"/>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eastAsia"/>
          <w:szCs w:val="28"/>
          <w:lang w:eastAsia="zh-CN"/>
        </w:rPr>
        <w:t>不允许参数发生变化。</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SQUARE( a ) ((a) * (a))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w:t>
      </w:r>
      <w:r>
        <w:rPr>
          <w:rFonts w:hint="default" w:cstheme="minorBidi"/>
          <w:kern w:val="0"/>
          <w:sz w:val="28"/>
          <w:szCs w:val="20"/>
          <w:lang w:eastAsia="zh-CN" w:bidi="ar-SA"/>
        </w:rPr>
        <w:t>s</w:t>
      </w:r>
      <w:r>
        <w:rPr>
          <w:rFonts w:hint="eastAsia" w:cstheme="minorBidi"/>
          <w:kern w:val="0"/>
          <w:sz w:val="28"/>
          <w:szCs w:val="20"/>
          <w:lang w:val="en-US" w:eastAsia="zh-CN" w:bidi="ar-SA"/>
        </w:rPr>
        <w:t>quare( int a )</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return a*a;</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nValue1 = 10, nValue2 = 10;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int nSquare1 = SQUARE(nValue1++);</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int nSquare2 = </w:t>
      </w:r>
      <w:r>
        <w:rPr>
          <w:rFonts w:hint="default" w:cstheme="minorBidi"/>
          <w:kern w:val="0"/>
          <w:sz w:val="28"/>
          <w:szCs w:val="20"/>
          <w:lang w:eastAsia="zh-CN" w:bidi="ar-SA"/>
        </w:rPr>
        <w:t>s</w:t>
      </w:r>
      <w:r>
        <w:rPr>
          <w:rFonts w:hint="eastAsia" w:cstheme="minorBidi"/>
          <w:kern w:val="0"/>
          <w:sz w:val="28"/>
          <w:szCs w:val="20"/>
          <w:lang w:val="en-US" w:eastAsia="zh-CN" w:bidi="ar-SA"/>
        </w:rPr>
        <w:t>quare(nValue2++);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输出: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nSquare1 = 110, nValue1 = 12</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ascii="Times New Roman" w:hAnsi="Times New Roman" w:eastAsia="华文楷体" w:cstheme="minorBidi"/>
          <w:color w:val="181717" w:themeColor="background2" w:themeShade="1A"/>
          <w:kern w:val="0"/>
          <w:sz w:val="28"/>
          <w:szCs w:val="20"/>
          <w:lang w:val="en-US" w:eastAsia="zh-CN" w:bidi="ar-SA"/>
        </w:rPr>
      </w:pPr>
      <w:r>
        <w:rPr>
          <w:rFonts w:hint="eastAsia" w:ascii="Times New Roman" w:hAnsi="Times New Roman" w:eastAsia="华文楷体" w:cstheme="minorBidi"/>
          <w:color w:val="181717" w:themeColor="background2" w:themeShade="1A"/>
          <w:kern w:val="0"/>
          <w:sz w:val="28"/>
          <w:szCs w:val="20"/>
          <w:lang w:val="en-US" w:eastAsia="zh-CN" w:bidi="ar-SA"/>
        </w:rPr>
        <w:t>nSquare2 = 100, nValue1 = 11</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color w:val="949494" w:themeColor="text1" w:themeTint="99"/>
          <w:sz w:val="28"/>
          <w:shd w:val="clear" w:color="FFFFFF" w:fill="D9D9D9"/>
          <w:lang w:val="en-US" w:eastAsia="zh-CN" w:bidi="ar-SA"/>
          <w14:textFill>
            <w14:solidFill>
              <w14:schemeClr w14:val="tx1">
                <w14:lumMod w14:val="60000"/>
                <w14:lumOff w14:val="40000"/>
              </w14:schemeClr>
            </w14:solidFill>
          </w14:textFill>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类似的定义，却产生了不同的结果，究竟原因还是宏的字符替换问题，正如上面的示例，两处的a都被参数nValue1++替换了，所以nValue1自增操作执行了两回。为了避免这样的副作用，最简单有效的方法就是保证宏参数不发生变化。</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textAlignment w:val="auto"/>
        <w:rPr>
          <w:rFonts w:hint="eastAsia"/>
          <w:szCs w:val="28"/>
          <w:lang w:eastAsia="zh-CN"/>
        </w:rPr>
      </w:pPr>
    </w:p>
    <w:p>
      <w:pPr>
        <w:keepNext w:val="0"/>
        <w:keepLines w:val="0"/>
        <w:pageBreakBefore w:val="0"/>
        <w:widowControl/>
        <w:numPr>
          <w:ilvl w:val="0"/>
          <w:numId w:val="68"/>
        </w:numPr>
        <w:tabs>
          <w:tab w:val="left" w:pos="420"/>
        </w:tabs>
        <w:kinsoku/>
        <w:wordWrap/>
        <w:overflowPunct/>
        <w:topLinePunct w:val="0"/>
        <w:autoSpaceDE/>
        <w:autoSpaceDN/>
        <w:bidi w:val="0"/>
        <w:adjustRightInd/>
        <w:snapToGrid/>
        <w:spacing w:before="0" w:beforeLines="0" w:after="0" w:afterLines="0" w:line="0" w:lineRule="atLeast"/>
        <w:ind w:left="420" w:leftChars="0" w:right="0" w:rightChars="0" w:hanging="420" w:firstLineChars="0"/>
        <w:jc w:val="left"/>
        <w:textAlignment w:val="auto"/>
        <w:rPr>
          <w:rFonts w:hint="eastAsia"/>
          <w:szCs w:val="28"/>
          <w:lang w:eastAsia="zh-CN"/>
        </w:rPr>
      </w:pPr>
      <w:r>
        <w:rPr>
          <w:rFonts w:hint="default"/>
          <w:szCs w:val="28"/>
          <w:lang w:eastAsia="zh-CN"/>
        </w:rPr>
        <w:t>用大括号将宏所定义的多条表达式括起来</w:t>
      </w:r>
      <w:r>
        <w:rPr>
          <w:rFonts w:hint="eastAsia"/>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如果宏定义包含多条表达式，一定要用大括号括起来，如果没有大括号，很可能只有第一条语句被执行。</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错误</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for(int i = 0;i &lt; CUBE_COUNT; ++i)</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w:t>
      </w:r>
      <w:r>
        <w:rPr>
          <w:rFonts w:hint="default" w:cstheme="minorBidi"/>
          <w:color w:val="00B050"/>
          <w:sz w:val="28"/>
          <w:lang w:eastAsia="zh-CN" w:bidi="ar-SA"/>
        </w:rPr>
        <w:t xml:space="preserve"> </w:t>
      </w:r>
      <w:r>
        <w:rPr>
          <w:rFonts w:hint="eastAsia" w:cstheme="minorBidi"/>
          <w:color w:val="00B050"/>
          <w:sz w:val="28"/>
          <w:lang w:val="en-US" w:eastAsia="zh-CN" w:bidi="ar-SA"/>
        </w:rPr>
        <w:t xml:space="preserve"> 只有第一条变被清空</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CLEAR_CUBE_VALUE(</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cubes[i].l,</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cubes[i].w,</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cubes[i].h)</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right="0" w:rightChars="0"/>
        <w:jc w:val="left"/>
        <w:textAlignment w:val="auto"/>
        <w:rPr>
          <w:rFonts w:hint="eastAsia"/>
          <w:szCs w:val="28"/>
          <w:lang w:val="en-US" w:eastAsia="zh-CN"/>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rPr>
          <w:rFonts w:hint="eastAsia"/>
          <w:szCs w:val="28"/>
          <w:lang w:val="en-US" w:eastAsia="zh-CN"/>
        </w:rPr>
      </w:pPr>
      <w:r>
        <w:rPr>
          <w:rFonts w:hint="eastAsia"/>
          <w:szCs w:val="28"/>
          <w:lang w:val="en-US" w:eastAsia="zh-CN"/>
        </w:rPr>
        <w:t>正确的做法应该用大括号将多条表达式括起来，这样能够保证所有的表达式全部执行了</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 CLEAR_CUBE_VALUE( l , w</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 h</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l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w = 0</w:t>
      </w:r>
      <w:r>
        <w:rPr>
          <w:rFonts w:hint="default" w:cstheme="minorBidi"/>
          <w:kern w:val="0"/>
          <w:sz w:val="28"/>
          <w:szCs w:val="20"/>
          <w:lang w:eastAsia="zh-CN" w:bidi="ar-SA"/>
        </w:rPr>
        <w:t xml:space="preserve"> </w:t>
      </w:r>
      <w:r>
        <w:rPr>
          <w:rFonts w:hint="eastAsia" w:cstheme="minorBidi"/>
          <w:kern w:val="0"/>
          <w:sz w:val="28"/>
          <w:szCs w:val="20"/>
          <w:lang w:val="en-US"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h = 0 ;\</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rPr>
          <w:rFonts w:hint="eastAsia" w:cstheme="minorBidi"/>
          <w:sz w:val="28"/>
          <w:shd w:val="clear" w:color="FFFFFF" w:fill="D9D9D9"/>
          <w:lang w:val="en-US" w:eastAsia="zh-CN" w:bidi="ar-SA"/>
        </w:rPr>
      </w:pPr>
      <w:r>
        <w:rPr>
          <w:rFonts w:hint="eastAsia" w:cstheme="minorBidi"/>
          <w:color w:val="00B0F0"/>
          <w:kern w:val="0"/>
          <w:sz w:val="28"/>
          <w:szCs w:val="20"/>
          <w:lang w:val="en-US" w:eastAsia="zh-CN" w:bidi="ar-SA"/>
        </w:rPr>
        <w:t>}</w:t>
      </w:r>
      <w:r>
        <w:rPr>
          <w:rFonts w:hint="eastAsia"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right="0" w:rightChars="0"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使用宏定义定义函数不得不把精力放在这些毫无意义的事情上，</w:t>
      </w:r>
      <w:r>
        <w:rPr>
          <w:rFonts w:hint="eastAsia" w:ascii="Times New Roman" w:hAnsi="Times New Roman" w:cstheme="minorBidi"/>
          <w:sz w:val="28"/>
          <w:szCs w:val="28"/>
          <w:lang w:val="en-US" w:eastAsia="zh-CN" w:bidi="ar-SA"/>
        </w:rPr>
        <w:t>一不小心就会产生Bug，查错起来也很困难，所以应当尽量避免使用宏函数。</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eastAsia="华文楷体" w:cstheme="minorBidi"/>
          <w:sz w:val="28"/>
          <w:szCs w:val="28"/>
          <w:lang w:val="en-US" w:eastAsia="zh-CN" w:bidi="ar-SA"/>
        </w:rPr>
      </w:pPr>
      <w:r>
        <w:rPr>
          <w:rFonts w:hint="eastAsia" w:ascii="Times New Roman" w:hAnsi="Times New Roman" w:cstheme="minorBidi"/>
          <w:sz w:val="28"/>
          <w:szCs w:val="28"/>
          <w:lang w:val="en-US" w:eastAsia="zh-CN" w:bidi="ar-SA"/>
        </w:rPr>
        <w:t>还好有c++中有替代方案，就是inline函数。inline函数具有函数的性质，参数传递不管是传值还是传引用，都不会对参数进行重复计算，同时对参数进行类型检查；inline函数也是在代码中做代码展开，效率上比宏逊色。同样是求和函数，使用inline可以这样实现。</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r>
        <w:rPr>
          <w:rFonts w:hint="eastAsia" w:cstheme="minorBidi"/>
          <w:sz w:val="28"/>
          <w:shd w:val="clear" w:color="FFFFFF" w:fill="D9D9D9"/>
          <w:lang w:val="en-US" w:eastAsia="zh-CN" w:bidi="ar-SA"/>
        </w:rPr>
        <w:t>正确</w:t>
      </w:r>
      <w:bookmarkStart w:id="1084" w:name="OLE_LINK304"/>
      <w:r>
        <w:rPr>
          <w:rFonts w:hint="eastAsia" w:ascii="Times New Roman" w:hAnsi="Times New Roman" w:eastAsia="华文楷体" w:cstheme="minorBidi"/>
          <w:sz w:val="28"/>
          <w:shd w:val="clear" w:color="FFFFFF" w:fill="D9D9D9"/>
          <w:lang w:val="en-US" w:eastAsia="zh-CN" w:bidi="ar-SA"/>
        </w:rPr>
        <w:t>举例</w:t>
      </w:r>
      <w:bookmarkEnd w:id="1084"/>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 xml:space="preserve">inline </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add</w:t>
      </w:r>
      <w:r>
        <w:rPr>
          <w:rFonts w:hint="default" w:cstheme="minorBidi"/>
          <w:kern w:val="0"/>
          <w:sz w:val="28"/>
          <w:szCs w:val="20"/>
          <w:lang w:val="en-US" w:eastAsia="zh-CN" w:bidi="ar-SA"/>
        </w:rPr>
        <w:t>(int</w:t>
      </w:r>
      <w:r>
        <w:rPr>
          <w:rFonts w:hint="eastAsia" w:cstheme="minorBidi"/>
          <w:kern w:val="0"/>
          <w:sz w:val="28"/>
          <w:szCs w:val="20"/>
          <w:lang w:val="en-US" w:eastAsia="zh-CN" w:bidi="ar-SA"/>
        </w:rPr>
        <w:t xml:space="preserve"> a, int b</w:t>
      </w: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r</w:t>
      </w:r>
      <w:r>
        <w:rPr>
          <w:rFonts w:hint="default" w:cstheme="minorBidi"/>
          <w:kern w:val="0"/>
          <w:sz w:val="28"/>
          <w:szCs w:val="20"/>
          <w:lang w:val="en-US" w:eastAsia="zh-CN" w:bidi="ar-SA"/>
        </w:rPr>
        <w:t>eturn</w:t>
      </w:r>
      <w:r>
        <w:rPr>
          <w:rFonts w:hint="eastAsia" w:cstheme="minorBidi"/>
          <w:kern w:val="0"/>
          <w:sz w:val="28"/>
          <w:szCs w:val="20"/>
          <w:lang w:val="en-US" w:eastAsia="zh-CN" w:bidi="ar-SA"/>
        </w:rPr>
        <w:t xml:space="preserve"> a + b;</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0"/>
          <w:lang w:val="en-US" w:eastAsia="zh-CN" w:bidi="ar-SA"/>
        </w:rPr>
      </w:pPr>
      <w:r>
        <w:rPr>
          <w:rFonts w:hint="default" w:cstheme="minorBidi"/>
          <w:kern w:val="0"/>
          <w:sz w:val="28"/>
          <w:szCs w:val="20"/>
          <w:lang w:val="en-US" w:eastAsia="zh-CN" w:bidi="ar-SA"/>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560"/>
        <w:textAlignment w:val="auto"/>
        <w:rPr>
          <w:rFonts w:hint="eastAsia"/>
          <w:szCs w:val="28"/>
          <w:lang w:val="en-US" w:eastAsia="zh-CN"/>
        </w:rPr>
      </w:pPr>
      <w:r>
        <w:rPr>
          <w:rFonts w:hint="eastAsia"/>
          <w:szCs w:val="28"/>
          <w:lang w:val="en-US" w:eastAsia="zh-CN"/>
        </w:rPr>
        <w:t>由于上面是一个真实的函数，函数内部不需要为参数加括号，也不用担心参数被多次更改，遵循作用域和访问权限，也方便调式查错。</w:t>
      </w:r>
    </w:p>
    <w:p>
      <w:pPr>
        <w:pStyle w:val="12"/>
        <w:keepNext w:val="0"/>
        <w:keepLines w:val="0"/>
        <w:pageBreakBefore w:val="0"/>
        <w:widowControl/>
        <w:kinsoku/>
        <w:wordWrap/>
        <w:overflowPunct/>
        <w:topLinePunct w:val="0"/>
        <w:autoSpaceDE/>
        <w:autoSpaceDN/>
        <w:bidi w:val="0"/>
        <w:adjustRightInd/>
        <w:snapToGrid/>
        <w:spacing w:line="0" w:lineRule="atLeast"/>
        <w:ind w:right="0" w:rightChars="0"/>
        <w:textAlignment w:val="auto"/>
        <w:rPr>
          <w:rFonts w:hint="eastAsia"/>
          <w:szCs w:val="28"/>
          <w:lang w:val="en-US" w:eastAsia="zh-CN"/>
        </w:rPr>
      </w:pPr>
      <w:r>
        <w:rPr>
          <w:rFonts w:hint="default" w:cstheme="minorBidi"/>
          <w:sz w:val="28"/>
          <w:shd w:val="clear" w:color="FFFFFF" w:fill="D9D9D9"/>
          <w:lang w:eastAsia="zh-CN" w:bidi="ar-SA"/>
        </w:rPr>
        <w:t>注意</w:t>
      </w:r>
      <w:r>
        <w:rPr>
          <w:rFonts w:hint="eastAsia" w:cstheme="minorBidi"/>
          <w:sz w:val="28"/>
          <w:shd w:val="clear" w:color="FFFFFF" w:fill="D9D9D9"/>
          <w:lang w:val="en-US" w:eastAsia="zh-CN" w:bidi="ar-SA"/>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szCs w:val="28"/>
          <w:lang w:eastAsia="zh-CN"/>
        </w:rPr>
      </w:pPr>
      <w:r>
        <w:rPr>
          <w:rFonts w:hint="eastAsia"/>
          <w:szCs w:val="28"/>
          <w:lang w:val="en-US" w:eastAsia="zh-CN"/>
        </w:rPr>
        <w:t>一般情况下鼓励使用inline函数代替宏函数，但是某些情况下还是必须得使用宏函数。鉴于inline的特殊性，具体见</w:t>
      </w:r>
      <w:r>
        <w:rPr>
          <w:rFonts w:hint="default"/>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default"/>
          <w:b/>
          <w:bCs/>
          <w:color w:val="00B0F0"/>
          <w:szCs w:val="28"/>
          <w:lang w:eastAsia="zh-CN"/>
        </w:rPr>
      </w:pPr>
      <w:r>
        <w:rPr>
          <w:rFonts w:hint="default"/>
          <w:b w:val="0"/>
          <w:bCs w:val="0"/>
          <w:color w:val="0000FF"/>
          <w:szCs w:val="28"/>
          <w:lang w:eastAsia="zh-CN"/>
        </w:rPr>
        <w:fldChar w:fldCharType="begin"/>
      </w:r>
      <w:r>
        <w:rPr>
          <w:rFonts w:hint="default"/>
          <w:b w:val="0"/>
          <w:bCs w:val="0"/>
          <w:color w:val="0000FF"/>
          <w:szCs w:val="28"/>
          <w:lang w:eastAsia="zh-CN"/>
        </w:rPr>
        <w:instrText xml:space="preserve"> HYPERLINK \l "_内联函数" </w:instrText>
      </w:r>
      <w:r>
        <w:rPr>
          <w:rFonts w:hint="default"/>
          <w:b w:val="0"/>
          <w:bCs w:val="0"/>
          <w:color w:val="0000FF"/>
          <w:szCs w:val="28"/>
          <w:lang w:eastAsia="zh-CN"/>
        </w:rPr>
        <w:fldChar w:fldCharType="separate"/>
      </w:r>
      <w:r>
        <w:rPr>
          <w:rStyle w:val="35"/>
          <w:rFonts w:hint="default"/>
          <w:b w:val="0"/>
          <w:bCs w:val="0"/>
          <w:color w:val="0000FF"/>
          <w:szCs w:val="28"/>
          <w:lang w:eastAsia="zh-CN"/>
        </w:rPr>
        <w:t>二/3 内联函数</w:t>
      </w:r>
      <w:r>
        <w:rPr>
          <w:rFonts w:hint="default"/>
          <w:b w:val="0"/>
          <w:bCs w:val="0"/>
          <w:color w:val="0000FF"/>
          <w:szCs w:val="28"/>
          <w:lang w:eastAsia="zh-CN"/>
        </w:rPr>
        <w:fldChar w:fldCharType="end"/>
      </w:r>
      <w:r>
        <w:rPr>
          <w:rFonts w:hint="default"/>
          <w:b/>
          <w:bCs/>
          <w:color w:val="0000FF"/>
          <w:szCs w:val="28"/>
          <w:lang w:eastAsia="zh-CN"/>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r>
        <w:rPr>
          <w:rFonts w:hint="eastAsia"/>
          <w:szCs w:val="28"/>
          <w:lang w:val="en-US" w:eastAsia="zh-CN"/>
        </w:rPr>
        <w:t>对于稍微复杂一点的函数，但是又想避免函数调用的开销，只能用宏函数。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right="0" w:rightChars="0" w:firstLine="560"/>
        <w:textAlignment w:val="auto"/>
        <w:rPr>
          <w:rFonts w:hint="eastAsia"/>
          <w:szCs w:val="28"/>
          <w:lang w:val="en-US" w:eastAsia="zh-CN"/>
        </w:rPr>
      </w:pPr>
    </w:p>
    <w:p>
      <w:pPr>
        <w:pStyle w:val="53"/>
        <w:keepNext w:val="0"/>
        <w:keepLines w:val="0"/>
        <w:pageBreakBefore w:val="0"/>
        <w:widowControl/>
        <w:numPr>
          <w:ilvl w:val="0"/>
          <w:numId w:val="67"/>
        </w:numPr>
        <w:tabs>
          <w:tab w:val="left" w:pos="0"/>
        </w:tabs>
        <w:kinsoku/>
        <w:wordWrap/>
        <w:overflowPunct/>
        <w:topLinePunct w:val="0"/>
        <w:autoSpaceDE/>
        <w:autoSpaceDN/>
        <w:bidi w:val="0"/>
        <w:adjustRightInd/>
        <w:snapToGrid/>
        <w:spacing w:line="0" w:lineRule="atLeast"/>
        <w:ind w:left="840" w:leftChars="0" w:hanging="840" w:firstLineChars="0"/>
        <w:textAlignment w:val="auto"/>
        <w:rPr>
          <w:b w:val="0"/>
          <w:bCs/>
          <w:color w:val="272727" w:themeColor="text1" w:themeShade="80"/>
          <w:sz w:val="28"/>
          <w:szCs w:val="28"/>
        </w:rPr>
      </w:pPr>
      <w:r>
        <w:rPr>
          <w:rFonts w:hint="eastAsia"/>
          <w:b w:val="0"/>
          <w:bCs/>
          <w:color w:val="272727" w:themeColor="text1" w:themeShade="80"/>
          <w:sz w:val="28"/>
          <w:szCs w:val="28"/>
          <w:lang w:eastAsia="zh-CN"/>
        </w:rPr>
        <w:t>类型重定义</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lang w:val="en-US" w:eastAsia="zh-CN"/>
        </w:rPr>
      </w:pPr>
      <w:r>
        <w:rPr>
          <w:rFonts w:hint="eastAsia"/>
          <w:szCs w:val="28"/>
          <w:lang w:val="en-US" w:eastAsia="zh-CN"/>
        </w:rPr>
        <w:t>宏定义还经常用于类型的重定义，如：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#defineDWORD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这种方式完全可以使用typedef和using取代。</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bookmarkStart w:id="1085" w:name="OLE_LINK302"/>
      <w:r>
        <w:rPr>
          <w:rFonts w:hint="eastAsia" w:cstheme="minorBidi"/>
          <w:kern w:val="0"/>
          <w:sz w:val="28"/>
          <w:szCs w:val="20"/>
          <w:lang w:val="en-US" w:eastAsia="zh-CN" w:bidi="ar-SA"/>
        </w:rPr>
        <w:t>typedef unsigned int DWORD</w:t>
      </w:r>
    </w:p>
    <w:bookmarkEnd w:id="1085"/>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both"/>
        <w:textAlignment w:val="auto"/>
        <w:outlineLvl w:val="9"/>
        <w:rPr>
          <w:rFonts w:hint="eastAsia" w:cstheme="minorBidi"/>
          <w:kern w:val="0"/>
          <w:sz w:val="28"/>
          <w:szCs w:val="20"/>
          <w:lang w:val="en-US" w:eastAsia="zh-CN" w:bidi="ar-SA"/>
        </w:rPr>
      </w:pPr>
      <w:r>
        <w:rPr>
          <w:rFonts w:hint="eastAsia" w:cstheme="minorBidi"/>
          <w:kern w:val="0"/>
          <w:sz w:val="28"/>
          <w:szCs w:val="20"/>
          <w:lang w:val="en-US" w:eastAsia="zh-CN" w:bidi="ar-SA"/>
        </w:rPr>
        <w:t>using DWORD = unsigned int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jc w:val="both"/>
        <w:textAlignment w:val="auto"/>
        <w:outlineLvl w:val="9"/>
        <w:rPr>
          <w:rFonts w:hint="eastAsia" w:cstheme="minorBidi"/>
          <w:kern w:val="0"/>
          <w:sz w:val="28"/>
          <w:szCs w:val="20"/>
          <w:lang w:val="en-US" w:eastAsia="zh-CN" w:bidi="ar-SA"/>
        </w:rPr>
      </w:pPr>
    </w:p>
    <w:p>
      <w:pPr>
        <w:pStyle w:val="53"/>
        <w:keepNext w:val="0"/>
        <w:keepLines w:val="0"/>
        <w:pageBreakBefore w:val="0"/>
        <w:widowControl/>
        <w:numPr>
          <w:ilvl w:val="0"/>
          <w:numId w:val="67"/>
        </w:numPr>
        <w:tabs>
          <w:tab w:val="left" w:pos="0"/>
        </w:tabs>
        <w:kinsoku/>
        <w:wordWrap/>
        <w:overflowPunct/>
        <w:topLinePunct w:val="0"/>
        <w:autoSpaceDE/>
        <w:autoSpaceDN/>
        <w:bidi w:val="0"/>
        <w:adjustRightInd/>
        <w:snapToGrid/>
        <w:spacing w:line="0" w:lineRule="atLeast"/>
        <w:ind w:left="840" w:leftChars="0" w:hanging="840" w:firstLineChars="0"/>
        <w:textAlignment w:val="auto"/>
        <w:rPr>
          <w:rFonts w:hint="eastAsia"/>
          <w:b w:val="0"/>
          <w:bCs/>
          <w:color w:val="272727" w:themeColor="text1" w:themeShade="80"/>
          <w:sz w:val="28"/>
          <w:szCs w:val="28"/>
          <w:lang w:val="en-US" w:eastAsia="zh-CN"/>
        </w:rPr>
      </w:pPr>
      <w:r>
        <w:rPr>
          <w:rFonts w:hint="eastAsia"/>
          <w:b w:val="0"/>
          <w:bCs/>
          <w:color w:val="272727" w:themeColor="text1" w:themeShade="80"/>
          <w:sz w:val="28"/>
          <w:szCs w:val="28"/>
          <w:lang w:val="en-US" w:eastAsia="zh-CN"/>
        </w:rPr>
        <w:t>条件编译</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Times New Roman" w:hAnsi="Times New Roman" w:eastAsia="华文楷体" w:cstheme="minorBidi"/>
          <w:sz w:val="28"/>
          <w:shd w:val="clear" w:color="FFFFFF" w:fill="D9D9D9"/>
          <w:lang w:val="en-US" w:eastAsia="zh-CN" w:bidi="ar-SA"/>
        </w:rPr>
      </w:pPr>
      <w:r>
        <w:rPr>
          <w:szCs w:val="28"/>
        </w:rPr>
        <w:t>有时候必须用</w:t>
      </w:r>
      <w:r>
        <w:rPr>
          <w:rFonts w:hint="eastAsia"/>
          <w:szCs w:val="28"/>
        </w:rPr>
        <w:t>#</w:t>
      </w:r>
      <w:r>
        <w:rPr>
          <w:szCs w:val="28"/>
        </w:rPr>
        <w:t>define宏定义</w:t>
      </w:r>
      <w:r>
        <w:rPr>
          <w:rFonts w:hint="eastAsia"/>
          <w:szCs w:val="28"/>
        </w:rPr>
        <w:t>，</w:t>
      </w:r>
      <w:r>
        <w:rPr>
          <w:szCs w:val="28"/>
        </w:rPr>
        <w:t>如防止</w:t>
      </w:r>
      <w:r>
        <w:rPr>
          <w:rFonts w:hint="eastAsia"/>
          <w:szCs w:val="28"/>
        </w:rPr>
        <w:t>#</w:t>
      </w:r>
      <w:r>
        <w:rPr>
          <w:szCs w:val="28"/>
        </w:rPr>
        <w:t>include重复包含头文件具体</w:t>
      </w:r>
      <w:r>
        <w:rPr>
          <w:rFonts w:hint="eastAsia"/>
          <w:szCs w:val="28"/>
        </w:rPr>
        <w:t>见</w:t>
      </w:r>
      <w:r>
        <w:rPr>
          <w:rFonts w:hint="default"/>
          <w:szCs w:val="28"/>
        </w:rPr>
        <w:t>：</w:t>
      </w:r>
      <w:r>
        <w:rPr>
          <w:rFonts w:hint="eastAsia"/>
          <w:szCs w:val="28"/>
        </w:rPr>
        <w:fldChar w:fldCharType="begin"/>
      </w:r>
      <w:r>
        <w:rPr>
          <w:rFonts w:hint="eastAsia"/>
          <w:szCs w:val="28"/>
        </w:rPr>
        <w:instrText xml:space="preserve"> HYPERLINK \l "_使用#include防止重复包含" </w:instrText>
      </w:r>
      <w:r>
        <w:rPr>
          <w:rFonts w:hint="eastAsia"/>
          <w:szCs w:val="28"/>
        </w:rPr>
        <w:fldChar w:fldCharType="separate"/>
      </w:r>
      <w:r>
        <w:rPr>
          <w:rStyle w:val="35"/>
          <w:rFonts w:hint="eastAsia"/>
          <w:szCs w:val="28"/>
        </w:rPr>
        <w:t>二/1</w:t>
      </w:r>
      <w:r>
        <w:rPr>
          <w:rStyle w:val="35"/>
          <w:rFonts w:hint="default"/>
          <w:szCs w:val="28"/>
        </w:rPr>
        <w:t>. 使用#include防止重复包含</w:t>
      </w:r>
      <w:r>
        <w:rPr>
          <w:rFonts w:hint="eastAsia"/>
          <w:szCs w:val="28"/>
        </w:rPr>
        <w:fldChar w:fldCharType="end"/>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#ifdef setValue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define!"&lt;</w:t>
      </w:r>
      <w:r>
        <w:rPr>
          <w:rFonts w:hint="eastAsia" w:ascii="Times New Roman" w:hAnsi="Times New Roman" w:eastAsia="华文楷体" w:cstheme="minorBidi"/>
          <w:kern w:val="0"/>
          <w:sz w:val="28"/>
          <w:szCs w:val="20"/>
          <w:lang w:val="en-US" w:eastAsia="zh-CN" w:bidi="ar-SA"/>
        </w:rPr>
        <w: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#else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cout&lt;&lt;</w:t>
      </w:r>
      <w:r>
        <w:rPr>
          <w:rFonts w:hint="eastAsia" w:ascii="Times New Roman" w:hAnsi="Times New Roman" w:eastAsia="华文楷体" w:cstheme="minorBidi"/>
          <w:color w:val="auto"/>
          <w:kern w:val="0"/>
          <w:sz w:val="28"/>
          <w:szCs w:val="20"/>
          <w:lang w:val="en-US" w:eastAsia="zh-CN" w:bidi="ar-SA"/>
        </w:rPr>
        <w:t>"\"setValue\" is not define!"</w:t>
      </w:r>
      <w:r>
        <w:rPr>
          <w:rFonts w:hint="eastAsia" w:ascii="Times New Roman" w:hAnsi="Times New Roman" w:eastAsia="华文楷体" w:cstheme="minorBidi"/>
          <w:kern w:val="0"/>
          <w:sz w:val="28"/>
          <w:szCs w:val="20"/>
          <w:lang w:val="en-US" w:eastAsia="zh-CN" w:bidi="ar-SA"/>
        </w:rPr>
        <w:t>&lt;&lt;endl;</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kern w:val="0"/>
          <w:sz w:val="28"/>
          <w:szCs w:val="20"/>
          <w:lang w:val="en-US" w:eastAsia="zh-CN" w:bidi="ar-SA"/>
        </w:rPr>
        <w:t>#endif</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49"/>
        </w:numPr>
        <w:kinsoku/>
        <w:wordWrap/>
        <w:overflowPunct/>
        <w:topLinePunct w:val="0"/>
        <w:autoSpaceDE/>
        <w:autoSpaceDN/>
        <w:bidi w:val="0"/>
        <w:adjustRightInd/>
        <w:snapToGrid/>
        <w:spacing w:line="240" w:lineRule="auto"/>
        <w:textAlignment w:val="auto"/>
      </w:pPr>
      <w:bookmarkStart w:id="1086" w:name="_Toc2049161964"/>
      <w:bookmarkStart w:id="1087" w:name="_Toc473327078"/>
      <w:bookmarkStart w:id="1088" w:name="_Toc433271912"/>
      <w:bookmarkStart w:id="1089" w:name="_Toc1290270032"/>
      <w:bookmarkStart w:id="1090" w:name="_Toc4824"/>
      <w:bookmarkStart w:id="1091" w:name="_Toc465787055"/>
      <w:bookmarkStart w:id="1092" w:name="_Toc746836499"/>
      <w:bookmarkStart w:id="1093" w:name="_Toc465955322"/>
      <w:bookmarkStart w:id="1094" w:name="_Toc1054960245"/>
      <w:bookmarkStart w:id="1095" w:name="_Toc1733393147"/>
      <w:bookmarkStart w:id="1096" w:name="_Toc681948671"/>
      <w:bookmarkStart w:id="1097" w:name="_Toc1600853961"/>
      <w:bookmarkStart w:id="1098" w:name="_Toc465171910"/>
      <w:bookmarkStart w:id="1099" w:name="_Toc1118748957"/>
      <w:bookmarkStart w:id="1100" w:name="_Toc1829190078"/>
      <w:bookmarkStart w:id="1101" w:name="_Toc1232023312"/>
      <w:bookmarkStart w:id="1102" w:name="_Toc1100525538"/>
      <w:bookmarkStart w:id="1103" w:name="_Toc1342216645"/>
      <w:bookmarkStart w:id="1104" w:name="_Toc1225881024"/>
      <w:bookmarkStart w:id="1105" w:name="_Toc157968401"/>
      <w:bookmarkStart w:id="1106" w:name="_Toc939489305"/>
      <w:r>
        <w:t>逗号表达式</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逗号表达式是从C语言继承而来的，</w:t>
      </w:r>
      <w:r>
        <w:rPr>
          <w:rFonts w:hint="eastAsia"/>
          <w:szCs w:val="28"/>
        </w:rPr>
        <w:t>整个</w:t>
      </w:r>
      <w:r>
        <w:rPr>
          <w:szCs w:val="28"/>
        </w:rPr>
        <w:t>逗号表达式的值是最右边表达式的值。</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int a { 1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 xml:space="preserve">a = </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1+2</w:t>
      </w:r>
      <w:r>
        <w:rPr>
          <w:rFonts w:hint="eastAsia" w:ascii="Times New Roman" w:hAnsi="Times New Roman" w:cstheme="minorBidi"/>
          <w:b/>
          <w:color w:val="00B0F0"/>
          <w:kern w:val="0"/>
          <w:sz w:val="28"/>
          <w:szCs w:val="20"/>
        </w:rPr>
        <w:t xml:space="preserve">, </w:t>
      </w:r>
      <w:r>
        <w:rPr>
          <w:rFonts w:hint="eastAsia" w:ascii="Times New Roman" w:hAnsi="Times New Roman" w:cstheme="minorBidi"/>
          <w:kern w:val="0"/>
          <w:sz w:val="28"/>
          <w:szCs w:val="20"/>
        </w:rPr>
        <w:t>3+4</w:t>
      </w:r>
      <w:r>
        <w:rPr>
          <w:rFonts w:hint="eastAsia" w:ascii="Times New Roman" w:hAnsi="Times New Roman" w:cstheme="minorBidi"/>
          <w:b/>
          <w:color w:val="00B0F0"/>
          <w:kern w:val="0"/>
          <w:sz w:val="28"/>
          <w:szCs w:val="20"/>
        </w:rPr>
        <w:t>,</w:t>
      </w:r>
      <w:r>
        <w:rPr>
          <w:rFonts w:ascii="Times New Roman" w:hAnsi="Times New Roman" w:cstheme="minorBidi"/>
          <w:kern w:val="0"/>
          <w:sz w:val="28"/>
          <w:szCs w:val="20"/>
        </w:rPr>
        <w:t xml:space="preserve"> </w:t>
      </w:r>
      <w:r>
        <w:rPr>
          <w:rFonts w:hint="eastAsia" w:ascii="Times New Roman" w:hAnsi="Times New Roman" w:cstheme="minorBidi"/>
          <w:kern w:val="0"/>
          <w:sz w:val="28"/>
          <w:szCs w:val="20"/>
        </w:rPr>
        <w:t>5+6);</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 xml:space="preserve">cout&lt;&lt;a&lt;&lt;endl;                  </w:t>
      </w:r>
      <w:r>
        <w:rPr>
          <w:rFonts w:hint="eastAsia" w:ascii="Times New Roman" w:hAnsi="Times New Roman" w:eastAsia="华文楷体" w:cstheme="minorBidi"/>
          <w:color w:val="00B050"/>
          <w:sz w:val="28"/>
          <w:lang w:val="en-US" w:eastAsia="zh-CN" w:bidi="ar-SA"/>
        </w:rPr>
        <w:t>//输出11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ascii="Times New Roman" w:hAnsi="Times New Roman" w:cstheme="minorBidi"/>
          <w:kern w:val="0"/>
          <w:sz w:val="28"/>
          <w:szCs w:val="20"/>
        </w:rPr>
        <w:t>cout&lt;&lt;( 1 * 2</w:t>
      </w:r>
      <w:r>
        <w:rPr>
          <w:rFonts w:ascii="Times New Roman" w:hAnsi="Times New Roman" w:cstheme="minorBidi"/>
          <w:b/>
          <w:color w:val="00B0F0"/>
          <w:kern w:val="0"/>
          <w:sz w:val="28"/>
          <w:szCs w:val="20"/>
        </w:rPr>
        <w:t>,</w:t>
      </w:r>
      <w:r>
        <w:rPr>
          <w:rFonts w:ascii="Times New Roman" w:hAnsi="Times New Roman" w:cstheme="minorBidi"/>
          <w:kern w:val="0"/>
          <w:sz w:val="28"/>
          <w:szCs w:val="20"/>
        </w:rPr>
        <w:t xml:space="preserve"> 3 * 4</w:t>
      </w:r>
      <w:r>
        <w:rPr>
          <w:rFonts w:ascii="Times New Roman" w:hAnsi="Times New Roman" w:cstheme="minorBidi"/>
          <w:b/>
          <w:color w:val="00B0F0"/>
          <w:kern w:val="0"/>
          <w:sz w:val="28"/>
          <w:szCs w:val="20"/>
        </w:rPr>
        <w:t xml:space="preserve">, </w:t>
      </w:r>
      <w:r>
        <w:rPr>
          <w:rFonts w:ascii="Times New Roman" w:hAnsi="Times New Roman" w:cstheme="minorBidi"/>
          <w:kern w:val="0"/>
          <w:sz w:val="28"/>
          <w:szCs w:val="20"/>
        </w:rPr>
        <w:t xml:space="preserve">5 * 6)&lt;&lt;endl;   </w:t>
      </w:r>
      <w:r>
        <w:rPr>
          <w:rFonts w:hint="eastAsia" w:ascii="Times New Roman" w:hAnsi="Times New Roman" w:eastAsia="华文楷体" w:cstheme="minorBidi"/>
          <w:color w:val="00B050"/>
          <w:sz w:val="28"/>
          <w:lang w:val="en-US" w:eastAsia="zh-CN" w:bidi="ar-SA"/>
        </w:rPr>
        <w:t>//输出30</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rFonts w:hint="eastAsia"/>
          <w:szCs w:val="28"/>
          <w:lang w:eastAsia="zh-CN"/>
        </w:rPr>
      </w:pPr>
      <w:r>
        <w:rPr>
          <w:rFonts w:hint="eastAsia"/>
          <w:szCs w:val="28"/>
        </w:rPr>
        <w:t>上面的例子只是为了让大家了解逗号表达式的值是最右边表达式的值，但实际使用中很少这么用</w:t>
      </w:r>
      <w:r>
        <w:rPr>
          <w:rFonts w:hint="eastAsia"/>
          <w:szCs w:val="28"/>
          <w:lang w:eastAsia="zh-CN"/>
        </w:rPr>
        <w:t>，在许多情况下，使用逗号表达式的目的只是想分别得到各个表达式的值，而并非一定需要得到和使用整个逗号表达式的值，如下面的例子。</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hd w:val="clear" w:color="FFFFFF" w:fill="D9D9D9"/>
        </w:rPr>
      </w:pPr>
      <w:r>
        <w:rPr>
          <w:rFonts w:hint="eastAsia" w:ascii="Times New Roman" w:hAnsi="Times New Roman" w:eastAsia="华文楷体" w:cstheme="minorBidi"/>
          <w:sz w:val="28"/>
          <w:shd w:val="clear" w:color="FFFFFF" w:fill="D9D9D9"/>
          <w:lang w:val="en-US" w:eastAsia="zh-CN" w:bidi="ar-SA"/>
        </w:rPr>
        <w:t>举例</w:t>
      </w:r>
      <w:r>
        <w:rPr>
          <w:rFonts w:hint="eastAsia" w:cstheme="minorBidi"/>
          <w:sz w:val="28"/>
          <w:shd w:val="clear" w:color="FFFFFF" w:fill="D9D9D9"/>
          <w:lang w:val="en-US" w:eastAsia="zh-CN" w:bidi="ar-SA"/>
        </w:rPr>
        <w:t>1</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#include &lt;stdio.h&gt;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int main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/*并没有用到整个逗号表达式的值，仅仅是用于连续声明</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及初始化*/</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int </w:t>
      </w:r>
      <w:r>
        <w:rPr>
          <w:rFonts w:hint="eastAsia" w:ascii="Times New Roman" w:hAnsi="Times New Roman" w:cstheme="minorBidi"/>
          <w:kern w:val="0"/>
          <w:sz w:val="28"/>
          <w:szCs w:val="20"/>
          <w:lang w:val="en-US" w:eastAsia="zh-CN" w:bidi="ar-SA"/>
        </w:rPr>
        <w:t>a</w:t>
      </w:r>
      <w:r>
        <w:rPr>
          <w:rFonts w:hint="default" w:ascii="Times New Roman" w:hAnsi="Times New Roman" w:eastAsia="华文楷体" w:cstheme="minorBidi"/>
          <w:kern w:val="0"/>
          <w:sz w:val="28"/>
          <w:szCs w:val="20"/>
          <w:lang w:val="en-US" w:eastAsia="zh-CN" w:bidi="ar-SA"/>
        </w:rPr>
        <w:t xml:space="preserve"> = 10, b = 20, c= 30;</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eastAsia="华文楷体" w:cstheme="minorBidi"/>
          <w:color w:val="00B050"/>
          <w:sz w:val="28"/>
          <w:lang w:val="en-US" w:eastAsia="zh-CN" w:bidi="ar-SA"/>
        </w:rPr>
        <w:t>//注意，=的优先级高于</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所以输出为20</w:t>
      </w:r>
      <w:r>
        <w:rPr>
          <w:rFonts w:hint="default" w:ascii="Times New Roman" w:hAnsi="Times New Roman" w:cstheme="minorBidi"/>
          <w:kern w:val="0"/>
          <w:sz w:val="28"/>
          <w:szCs w:val="20"/>
          <w:lang w:val="en-US" w:eastAsia="zh-CN"/>
        </w:rPr>
        <w:t xml:space="preserve"> </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eastAsia" w:ascii="Times New Roman" w:hAnsi="Times New Roman" w:cstheme="minorBidi"/>
          <w:kern w:val="0"/>
          <w:sz w:val="28"/>
          <w:szCs w:val="20"/>
          <w:lang w:val="en-US" w:eastAsia="zh-CN" w:bidi="ar-SA"/>
        </w:rPr>
        <w:t>int temp</w:t>
      </w:r>
      <w:r>
        <w:rPr>
          <w:rFonts w:hint="default" w:ascii="Times New Roman" w:hAnsi="Times New Roman" w:eastAsia="华文楷体" w:cstheme="minorBidi"/>
          <w:kern w:val="0"/>
          <w:sz w:val="28"/>
          <w:szCs w:val="20"/>
          <w:lang w:val="en-US" w:eastAsia="zh-CN" w:bidi="ar-SA"/>
        </w:rPr>
        <w:t xml:space="preserve">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 xml:space="preserve">printf("%i\n", </w:t>
      </w:r>
      <w:r>
        <w:rPr>
          <w:rFonts w:hint="eastAsia" w:ascii="Times New Roman" w:hAnsi="Times New Roman" w:cstheme="minorBidi"/>
          <w:kern w:val="0"/>
          <w:sz w:val="28"/>
          <w:szCs w:val="20"/>
          <w:lang w:val="en-US" w:eastAsia="zh-CN" w:bidi="ar-SA"/>
        </w:rPr>
        <w:t>temp</w:t>
      </w:r>
      <w:r>
        <w:rPr>
          <w:rFonts w:hint="default" w:ascii="Times New Roman" w:hAnsi="Times New Roman" w:eastAsia="华文楷体" w:cstheme="minorBidi"/>
          <w:kern w:val="0"/>
          <w:sz w:val="28"/>
          <w:szCs w:val="20"/>
          <w:lang w:val="en-US" w:eastAsia="zh-CN" w:bidi="ar-SA"/>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Times New Roman" w:hAnsi="Times New Roman" w:eastAsia="华文楷体" w:cstheme="minorBidi"/>
          <w:kern w:val="0"/>
          <w:sz w:val="28"/>
          <w:szCs w:val="20"/>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/注意，</w:t>
      </w:r>
      <w:r>
        <w:rPr>
          <w:rFonts w:hint="eastAsia" w:ascii="Times New Roman" w:hAnsi="Times New Roman" w:cstheme="minorBidi"/>
          <w:color w:val="00B050"/>
          <w:sz w:val="28"/>
          <w:lang w:val="en-US" w:eastAsia="zh-CN" w:bidi="ar-SA"/>
        </w:rPr>
        <w:t>括号</w:t>
      </w:r>
      <w:r>
        <w:rPr>
          <w:rFonts w:hint="eastAsia" w:ascii="Times New Roman" w:hAnsi="Times New Roman" w:eastAsia="华文楷体" w:cstheme="minorBidi"/>
          <w:color w:val="00B050"/>
          <w:sz w:val="28"/>
          <w:lang w:val="en-US" w:eastAsia="zh-CN" w:bidi="ar-SA"/>
        </w:rPr>
        <w:t>的优先级高于</w:t>
      </w:r>
      <w:r>
        <w:rPr>
          <w:rFonts w:hint="eastAsia" w:ascii="Times New Roman" w:hAnsi="Times New Roman" w:cstheme="minorBidi"/>
          <w:color w:val="00B050"/>
          <w:sz w:val="28"/>
          <w:lang w:val="en-US" w:eastAsia="zh-CN" w:bidi="ar-SA"/>
        </w:rPr>
        <w:t>=</w:t>
      </w:r>
      <w:r>
        <w:rPr>
          <w:rFonts w:hint="eastAsia" w:ascii="Times New Roman" w:hAnsi="Times New Roman" w:eastAsia="华文楷体" w:cstheme="minorBidi"/>
          <w:color w:val="00B050"/>
          <w:sz w:val="28"/>
          <w:lang w:val="en-US" w:eastAsia="zh-CN" w:bidi="ar-SA"/>
        </w:rPr>
        <w:t>，所以输出为</w:t>
      </w:r>
      <w:r>
        <w:rPr>
          <w:rFonts w:hint="eastAsia" w:ascii="Times New Roman" w:hAnsi="Times New Roman" w:cstheme="minorBidi"/>
          <w:color w:val="00B050"/>
          <w:sz w:val="28"/>
          <w:lang w:val="en-US" w:eastAsia="zh-CN" w:bidi="ar-SA"/>
        </w:rPr>
        <w:t>3</w:t>
      </w:r>
      <w:r>
        <w:rPr>
          <w:rFonts w:hint="eastAsia" w:ascii="Times New Roman" w:hAnsi="Times New Roman" w:eastAsia="华文楷体" w:cstheme="minorBidi"/>
          <w:color w:val="00B050"/>
          <w:sz w:val="28"/>
          <w:lang w:val="en-US" w:eastAsia="zh-CN" w:bidi="ar-SA"/>
        </w:rPr>
        <w:t>0</w:t>
      </w:r>
      <w:r>
        <w:rPr>
          <w:rFonts w:hint="default" w:ascii="Times New Roman" w:hAnsi="Times New Roman" w:cstheme="minorBidi"/>
          <w:kern w:val="0"/>
          <w:sz w:val="28"/>
          <w:szCs w:val="20"/>
          <w:lang w:val="en-US" w:eastAsia="zh-CN"/>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i = (b, c);</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ascii="Times New Roman" w:hAnsi="Times New Roman" w:eastAsia="华文楷体" w:cstheme="minorBidi"/>
          <w:color w:val="auto"/>
          <w:kern w:val="0"/>
          <w:sz w:val="28"/>
          <w:szCs w:val="20"/>
          <w:lang w:val="en-US" w:eastAsia="zh-CN" w:bidi="ar-SA"/>
        </w:rPr>
      </w:pPr>
      <w:r>
        <w:rPr>
          <w:rFonts w:hint="default" w:ascii="Times New Roman" w:hAnsi="Times New Roman" w:eastAsia="华文楷体" w:cstheme="minorBidi"/>
          <w:kern w:val="0"/>
          <w:sz w:val="28"/>
          <w:szCs w:val="20"/>
          <w:lang w:val="en-US" w:eastAsia="zh-CN" w:bidi="ar-SA"/>
        </w:rPr>
        <w:t>printf</w:t>
      </w:r>
      <w:r>
        <w:rPr>
          <w:rFonts w:hint="default" w:ascii="Times New Roman" w:hAnsi="Times New Roman" w:eastAsia="华文楷体" w:cstheme="minorBidi"/>
          <w:color w:val="auto"/>
          <w:kern w:val="0"/>
          <w:sz w:val="28"/>
          <w:szCs w:val="20"/>
          <w:lang w:val="en-US" w:eastAsia="zh-CN" w:bidi="ar-SA"/>
        </w:rPr>
        <w:t>("%i\n", i);</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hd w:val="clear" w:color="FFFFFF" w:fill="D9D9D9"/>
        </w:rPr>
      </w:pPr>
      <w:r>
        <w:rPr>
          <w:rFonts w:hint="default" w:ascii="Times New Roman" w:hAnsi="Times New Roman" w:eastAsia="华文楷体" w:cstheme="minorBidi"/>
          <w:kern w:val="0"/>
          <w:sz w:val="28"/>
          <w:szCs w:val="20"/>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r>
        <w:rPr>
          <w:rFonts w:hint="eastAsia" w:ascii="Times New Roman" w:hAnsi="Times New Roman" w:eastAsia="华文楷体" w:cstheme="minorBidi"/>
          <w:sz w:val="28"/>
          <w:shd w:val="clear" w:color="FFFFFF" w:fill="D9D9D9"/>
          <w:lang w:val="en-US" w:eastAsia="zh-CN" w:bidi="ar-SA"/>
        </w:rPr>
        <w:t>举例2:</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/*在元编程中，无法使用if判断，巧妙的结合了C++的SFINAE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机制以及逗号表达式，实现了只要Check成功，就返回true，否</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则就返回false的逻辑。*/</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w:t>
      </w:r>
      <w:r>
        <w:rPr>
          <w:rFonts w:hint="eastAsia" w:ascii="Times New Roman" w:hAnsi="Times New Roman" w:cstheme="minorBidi"/>
          <w:kern w:val="0"/>
          <w:sz w:val="28"/>
          <w:szCs w:val="20"/>
          <w:lang w:val="en-US" w:eastAsia="zh-CN"/>
        </w:rPr>
        <w:t xml:space="preserve"> </w:t>
      </w:r>
      <w:r>
        <w:rPr>
          <w:rFonts w:ascii="Times New Roman" w:hAnsi="Times New Roman" w:cstheme="minorBidi"/>
          <w:kern w:val="0"/>
          <w:sz w:val="28"/>
          <w:szCs w:val="20"/>
        </w:rPr>
        <w:t>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auto Check(int)-&gt;decltype(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b/>
          <w:color w:val="00B0F0"/>
          <w:kern w:val="0"/>
          <w:sz w:val="28"/>
          <w:szCs w:val="20"/>
        </w:rPr>
      </w:pPr>
      <w:r>
        <w:rPr>
          <w:rFonts w:ascii="Times New Roman" w:hAnsi="Times New Roman" w:cstheme="minorBidi"/>
          <w:kern w:val="0"/>
          <w:sz w:val="28"/>
          <w:szCs w:val="20"/>
        </w:rPr>
        <w:t>std::declval&lt;U&gt;().member(std::declval&lt;Args&gt;()…)</w:t>
      </w:r>
      <w:r>
        <w:rPr>
          <w:rFonts w:ascii="Times New Roman" w:hAnsi="Times New Roman" w:cstheme="minorBidi"/>
          <w:b/>
          <w:color w:val="00B0F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kern w:val="0"/>
          <w:sz w:val="28"/>
          <w:szCs w:val="20"/>
        </w:rPr>
      </w:pPr>
      <w:r>
        <w:rPr>
          <w:rFonts w:ascii="Times New Roman" w:hAnsi="Times New Roman" w:cstheme="minorBidi"/>
          <w:kern w:val="0"/>
          <w:sz w:val="28"/>
          <w:szCs w:val="20"/>
        </w:rPr>
        <w:t>std::true_type());</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template&lt;typename U&gt;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std::false_type Check(…);</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shd w:val="clear" w:color="FFFFFF" w:fill="D9D9D9"/>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sz w:val="28"/>
          <w:lang w:val="en-US" w:eastAsia="zh-CN" w:bidi="ar-SA"/>
        </w:rPr>
      </w:pPr>
      <w:r>
        <w:rPr>
          <w:rFonts w:hint="eastAsia" w:ascii="Times New Roman" w:hAnsi="Times New Roman" w:eastAsia="华文楷体" w:cstheme="minorBidi"/>
          <w:sz w:val="28"/>
          <w:lang w:val="en-US" w:eastAsia="zh-CN" w:bidi="ar-SA"/>
        </w:rP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107" w:name="_Toc2006421763"/>
      <w:bookmarkStart w:id="1108" w:name="_Toc1559218032"/>
      <w:bookmarkStart w:id="1109" w:name="_Toc1322535526"/>
      <w:bookmarkStart w:id="1110" w:name="_Toc1382805411"/>
      <w:bookmarkStart w:id="1111" w:name="_Toc465787056"/>
      <w:bookmarkStart w:id="1112" w:name="_Toc783780676"/>
      <w:bookmarkStart w:id="1113" w:name="_Toc465171911"/>
      <w:bookmarkStart w:id="1114" w:name="_Toc1496364502"/>
      <w:bookmarkStart w:id="1115" w:name="_Toc1668598543"/>
      <w:bookmarkStart w:id="1116" w:name="_Toc66927457"/>
      <w:bookmarkStart w:id="1117" w:name="_Toc1525573701"/>
      <w:bookmarkStart w:id="1118" w:name="_Toc2142469362"/>
      <w:bookmarkStart w:id="1119" w:name="_Toc907008522"/>
      <w:bookmarkStart w:id="1120" w:name="_Toc185925666"/>
      <w:bookmarkStart w:id="1121" w:name="_Toc384826524"/>
      <w:bookmarkStart w:id="1122" w:name="_Toc643469767"/>
      <w:bookmarkStart w:id="1123" w:name="_Toc465955323"/>
      <w:bookmarkStart w:id="1124" w:name="_Toc629609713"/>
      <w:bookmarkStart w:id="1125" w:name="_Toc29277"/>
      <w:bookmarkStart w:id="1126" w:name="_Toc2103197085"/>
      <w:bookmarkStart w:id="1127" w:name="_Toc40442344"/>
      <w:r>
        <w:t>内存管理</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p>
    <w:p>
      <w:pPr>
        <w:pStyle w:val="3"/>
        <w:keepNext w:val="0"/>
        <w:keepLines w:val="0"/>
        <w:pageBreakBefore w:val="0"/>
        <w:widowControl/>
        <w:numPr>
          <w:ilvl w:val="0"/>
          <w:numId w:val="69"/>
        </w:numPr>
        <w:tabs>
          <w:tab w:val="left" w:pos="425"/>
        </w:tabs>
        <w:kinsoku/>
        <w:wordWrap/>
        <w:overflowPunct/>
        <w:topLinePunct w:val="0"/>
        <w:autoSpaceDE/>
        <w:autoSpaceDN/>
        <w:bidi w:val="0"/>
        <w:adjustRightInd/>
        <w:snapToGrid/>
        <w:spacing w:line="240" w:lineRule="auto"/>
        <w:ind w:left="425" w:hanging="425"/>
        <w:textAlignment w:val="auto"/>
      </w:pPr>
      <w:bookmarkStart w:id="1128" w:name="_Toc724001226"/>
      <w:bookmarkStart w:id="1129" w:name="_Toc527767722"/>
      <w:bookmarkStart w:id="1130" w:name="_Toc122858821"/>
      <w:bookmarkStart w:id="1131" w:name="_Toc444370098"/>
      <w:bookmarkStart w:id="1132" w:name="_Toc9890181"/>
      <w:bookmarkStart w:id="1133" w:name="_Toc1887386964"/>
      <w:bookmarkStart w:id="1134" w:name="_Toc465171912"/>
      <w:bookmarkStart w:id="1135" w:name="_Toc1298318418"/>
      <w:bookmarkStart w:id="1136" w:name="_Toc743652060"/>
      <w:bookmarkStart w:id="1137" w:name="_Toc465787057"/>
      <w:bookmarkStart w:id="1138" w:name="_Toc1804773424"/>
      <w:bookmarkStart w:id="1139" w:name="_Toc12873"/>
      <w:bookmarkStart w:id="1140" w:name="_Toc1703358437"/>
      <w:bookmarkStart w:id="1141" w:name="_Toc540160019"/>
      <w:bookmarkStart w:id="1142" w:name="_Toc465955324"/>
      <w:bookmarkStart w:id="1143" w:name="_Toc444673142"/>
      <w:bookmarkStart w:id="1144" w:name="_Toc1646954457"/>
      <w:bookmarkStart w:id="1145" w:name="_Toc448131202"/>
      <w:bookmarkStart w:id="1146" w:name="_Toc49967983"/>
      <w:bookmarkStart w:id="1147" w:name="_Toc116253478"/>
      <w:bookmarkStart w:id="1148" w:name="_Toc1768641920"/>
      <w:r>
        <w:t>new/delete、new[]/delete[]</w:t>
      </w:r>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使用C++时</w:t>
      </w:r>
      <w:r>
        <w:rPr>
          <w:szCs w:val="28"/>
        </w:rPr>
        <w:t>禁止使用malloc/free来管理内存，请使用new/delete和new[]/delete[], 并且new和delete、new[]和delete[]必须成对使用，否则会导致内存泄漏。</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内置</w:t>
      </w:r>
      <w:r>
        <w:rPr>
          <w:szCs w:val="28"/>
        </w:rPr>
        <w:t>类型</w:t>
      </w:r>
      <w:r>
        <w:rPr>
          <w:rFonts w:hint="eastAsia"/>
          <w:szCs w:val="28"/>
        </w:rPr>
        <w:t>会自动析构</w:t>
      </w:r>
      <w:r>
        <w:rPr>
          <w:rFonts w:hint="eastAsia"/>
          <w:szCs w:val="28"/>
          <w:lang w:eastAsia="zh-CN"/>
        </w:rPr>
        <w:t>，</w:t>
      </w:r>
      <w:r>
        <w:rPr>
          <w:szCs w:val="28"/>
        </w:rPr>
        <w:t>所以在针对内置数据类型时，释放内存使用delete或delete[]的效果是一样的</w:t>
      </w:r>
      <w:r>
        <w:rPr>
          <w:rFonts w:hint="eastAsia"/>
          <w:szCs w:val="28"/>
        </w:rPr>
        <w:t>（</w:t>
      </w:r>
      <w:r>
        <w:rPr>
          <w:rFonts w:hint="eastAsia"/>
          <w:color w:val="00B0F0"/>
          <w:szCs w:val="28"/>
        </w:rPr>
        <w:t>虽然可以这么用，但是公司要求数组还是要必须使用delete</w:t>
      </w:r>
      <w:r>
        <w:rPr>
          <w:color w:val="00B0F0"/>
          <w:szCs w:val="28"/>
        </w:rPr>
        <w:t>[]</w:t>
      </w:r>
      <w:r>
        <w:rPr>
          <w:rFonts w:hint="eastAsia"/>
          <w:color w:val="00B0F0"/>
          <w:szCs w:val="28"/>
        </w:rPr>
        <w:t>，从而培养良好习惯。）</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对于非内置数据类型时一定要用delete[]来释放。</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bookmarkStart w:id="1149" w:name="OLE_LINK82"/>
      <w:bookmarkStart w:id="1150" w:name="OLE_LINK83"/>
      <w:r>
        <w:rPr>
          <w:rFonts w:hint="eastAsia" w:ascii="Times New Roman" w:hAnsi="Times New Roman" w:cstheme="minorBidi"/>
          <w:kern w:val="0"/>
          <w:sz w:val="28"/>
          <w:szCs w:val="20"/>
        </w:rPr>
        <w:t>【对于内置</w:t>
      </w:r>
      <w:r>
        <w:rPr>
          <w:rFonts w:ascii="Times New Roman" w:hAnsi="Times New Roman" w:cstheme="minorBidi"/>
          <w:kern w:val="0"/>
          <w:sz w:val="28"/>
          <w:szCs w:val="20"/>
        </w:rPr>
        <w:t>类型</w:t>
      </w:r>
      <w:r>
        <w:rPr>
          <w:rFonts w:hint="eastAsia" w:ascii="Times New Roman" w:hAnsi="Times New Roman" w:cstheme="minorBidi"/>
          <w:kern w:val="0"/>
          <w:sz w:val="28"/>
          <w:szCs w:val="20"/>
        </w:rPr>
        <w:t>】</w:t>
      </w:r>
    </w:p>
    <w:bookmarkEnd w:id="1149"/>
    <w:bookmarkEnd w:id="1150"/>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int* pArray = new int[10];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虽然</w:t>
      </w:r>
      <w:r>
        <w:rPr>
          <w:rFonts w:ascii="Times New Roman" w:hAnsi="Times New Roman" w:cstheme="minorBidi"/>
          <w:color w:val="00B050"/>
          <w:kern w:val="0"/>
          <w:sz w:val="28"/>
          <w:szCs w:val="28"/>
        </w:rPr>
        <w:t>这样可以</w:t>
      </w:r>
      <w:r>
        <w:rPr>
          <w:rFonts w:hint="eastAsia" w:ascii="Times New Roman" w:hAnsi="Times New Roman" w:cstheme="minorBidi"/>
          <w:color w:val="00B050"/>
          <w:kern w:val="0"/>
          <w:sz w:val="28"/>
          <w:szCs w:val="28"/>
        </w:rPr>
        <w:t>使用</w:t>
      </w:r>
      <w:r>
        <w:rPr>
          <w:rFonts w:ascii="Times New Roman" w:hAnsi="Times New Roman" w:cstheme="minorBidi"/>
          <w:color w:val="00B050"/>
          <w:kern w:val="0"/>
          <w:sz w:val="28"/>
          <w:szCs w:val="28"/>
        </w:rPr>
        <w:t>，但公司禁止这么写</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delete</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pArray;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479" w:firstLineChars="171"/>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【对于非</w:t>
      </w:r>
      <w:r>
        <w:rPr>
          <w:rFonts w:ascii="Times New Roman" w:hAnsi="Times New Roman" w:cstheme="minorBidi"/>
          <w:kern w:val="0"/>
          <w:sz w:val="28"/>
          <w:szCs w:val="20"/>
        </w:rPr>
        <w:t>内置类型</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Box* boxes = new Box[10];</w:t>
      </w:r>
    </w:p>
    <w:p>
      <w:pPr>
        <w:pStyle w:val="91"/>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color w:val="00B050"/>
          <w:kern w:val="0"/>
          <w:sz w:val="28"/>
          <w:szCs w:val="28"/>
        </w:rPr>
      </w:pPr>
      <w:r>
        <w:rPr>
          <w:rFonts w:ascii="Times New Roman" w:hAnsi="Times New Roman" w:cstheme="minorBidi"/>
          <w:b/>
          <w:color w:val="00B0F0"/>
          <w:kern w:val="0"/>
          <w:sz w:val="28"/>
          <w:szCs w:val="28"/>
        </w:rPr>
        <w:t>delete</w:t>
      </w:r>
      <w:r>
        <w:rPr>
          <w:rFonts w:ascii="Times New Roman" w:hAnsi="Times New Roman" w:cstheme="minorBidi"/>
          <w:kern w:val="0"/>
          <w:sz w:val="28"/>
          <w:szCs w:val="28"/>
        </w:rPr>
        <w:t xml:space="preserve"> boxes;   </w:t>
      </w:r>
      <w:r>
        <w:rPr>
          <w:rFonts w:hint="eastAsia" w:ascii="Times New Roman" w:hAnsi="Times New Roman" w:cstheme="minorBidi"/>
          <w:color w:val="00B050"/>
          <w:kern w:val="0"/>
          <w:sz w:val="28"/>
          <w:szCs w:val="28"/>
        </w:rPr>
        <w:t>//</w:t>
      </w:r>
      <w:r>
        <w:rPr>
          <w:rFonts w:hint="eastAsia"/>
          <w:color w:val="00B050"/>
        </w:rPr>
        <w:t>×</w:t>
      </w:r>
      <w:r>
        <w:rPr>
          <w:rFonts w:hint="default"/>
          <w:color w:val="00B050"/>
        </w:rPr>
        <w:t xml:space="preserve">  </w:t>
      </w:r>
      <w:r>
        <w:rPr>
          <w:rFonts w:hint="eastAsia" w:ascii="Times New Roman" w:hAnsi="Times New Roman" w:cstheme="minorBidi"/>
          <w:color w:val="00B050"/>
          <w:kern w:val="0"/>
          <w:sz w:val="28"/>
          <w:szCs w:val="28"/>
        </w:rPr>
        <w:t>只</w:t>
      </w:r>
      <w:r>
        <w:rPr>
          <w:rFonts w:hint="default" w:ascii="Times New Roman" w:hAnsi="Times New Roman" w:cstheme="minorBidi"/>
          <w:color w:val="00B050"/>
          <w:kern w:val="0"/>
          <w:sz w:val="28"/>
          <w:szCs w:val="28"/>
        </w:rPr>
        <w:t>有</w:t>
      </w:r>
      <w:r>
        <w:rPr>
          <w:rFonts w:ascii="Times New Roman" w:hAnsi="Times New Roman" w:cstheme="minorBidi"/>
          <w:color w:val="00B050"/>
          <w:kern w:val="0"/>
          <w:sz w:val="28"/>
          <w:szCs w:val="28"/>
        </w:rPr>
        <w:t>boxes[0]</w:t>
      </w:r>
      <w:r>
        <w:rPr>
          <w:rFonts w:hint="eastAsia" w:ascii="Times New Roman" w:hAnsi="Times New Roman" w:cstheme="minorBidi"/>
          <w:color w:val="00B050"/>
          <w:kern w:val="0"/>
          <w:sz w:val="28"/>
          <w:szCs w:val="28"/>
        </w:rPr>
        <w:t>被</w:t>
      </w:r>
      <w:r>
        <w:rPr>
          <w:rFonts w:ascii="Times New Roman" w:hAnsi="Times New Roman" w:cstheme="minorBidi"/>
          <w:color w:val="00B050"/>
          <w:kern w:val="0"/>
          <w:sz w:val="28"/>
          <w:szCs w:val="28"/>
        </w:rPr>
        <w:t>释放了</w:t>
      </w:r>
    </w:p>
    <w:p>
      <w:pPr>
        <w:pStyle w:val="91"/>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 xml:space="preserve">delete[] </w:t>
      </w:r>
      <w:r>
        <w:rPr>
          <w:rFonts w:ascii="Times New Roman" w:hAnsi="Times New Roman" w:cstheme="minorBidi"/>
          <w:kern w:val="0"/>
          <w:sz w:val="28"/>
          <w:szCs w:val="28"/>
        </w:rPr>
        <w:t xml:space="preserve">boxes;  </w:t>
      </w:r>
      <w:r>
        <w:rPr>
          <w:rFonts w:ascii="Times New Roman" w:hAnsi="Times New Roman" w:cstheme="minorBidi"/>
          <w:color w:val="00B050"/>
          <w:kern w:val="0"/>
          <w:sz w:val="28"/>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9"/>
        </w:numPr>
        <w:tabs>
          <w:tab w:val="left" w:pos="425"/>
        </w:tabs>
        <w:kinsoku/>
        <w:wordWrap/>
        <w:overflowPunct/>
        <w:topLinePunct w:val="0"/>
        <w:autoSpaceDE/>
        <w:autoSpaceDN/>
        <w:bidi w:val="0"/>
        <w:adjustRightInd/>
        <w:snapToGrid/>
        <w:spacing w:line="240" w:lineRule="auto"/>
        <w:ind w:left="425" w:hanging="425"/>
        <w:textAlignment w:val="auto"/>
      </w:pPr>
      <w:bookmarkStart w:id="1151" w:name="_Toc1923611292"/>
      <w:bookmarkStart w:id="1152" w:name="_Toc1618133078"/>
      <w:bookmarkStart w:id="1153" w:name="_Toc465787058"/>
      <w:bookmarkStart w:id="1154" w:name="_Toc23842376"/>
      <w:bookmarkStart w:id="1155" w:name="_Toc1036491677"/>
      <w:bookmarkStart w:id="1156" w:name="_Toc603870799"/>
      <w:bookmarkStart w:id="1157" w:name="_Toc1014672896"/>
      <w:bookmarkStart w:id="1158" w:name="_Toc8171"/>
      <w:bookmarkStart w:id="1159" w:name="_Toc465955325"/>
      <w:bookmarkStart w:id="1160" w:name="_Toc585561776"/>
      <w:bookmarkStart w:id="1161" w:name="_Toc1427446104"/>
      <w:bookmarkStart w:id="1162" w:name="_Toc1184920945"/>
      <w:bookmarkStart w:id="1163" w:name="_Toc501467630"/>
      <w:bookmarkStart w:id="1164" w:name="_Toc465171913"/>
      <w:bookmarkStart w:id="1165" w:name="_Toc1812827141"/>
      <w:bookmarkStart w:id="1166" w:name="_Toc1524153730"/>
      <w:bookmarkStart w:id="1167" w:name="_Toc1019411614"/>
      <w:bookmarkStart w:id="1168" w:name="_Toc1509375800"/>
      <w:bookmarkStart w:id="1169" w:name="_Toc1405005903"/>
      <w:bookmarkStart w:id="1170" w:name="_Toc817391619"/>
      <w:bookmarkStart w:id="1171" w:name="_Toc200583270"/>
      <w:r>
        <w:t>智能指针</w:t>
      </w:r>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rPr>
          <w:rFonts w:hint="eastAsia"/>
          <w:szCs w:val="28"/>
        </w:rPr>
      </w:pPr>
      <w:r>
        <w:rPr>
          <w:rFonts w:hint="eastAsia"/>
          <w:szCs w:val="28"/>
        </w:rPr>
        <w:t>智能指针</w:t>
      </w:r>
      <w:r>
        <w:rPr>
          <w:rStyle w:val="30"/>
          <w:rFonts w:hint="eastAsia"/>
          <w:szCs w:val="28"/>
        </w:rPr>
        <w:t>能够</w:t>
      </w:r>
      <w:r>
        <w:rPr>
          <w:szCs w:val="28"/>
        </w:rPr>
        <w:t>实现了</w:t>
      </w:r>
      <w:r>
        <w:rPr>
          <w:rFonts w:hint="eastAsia"/>
          <w:szCs w:val="28"/>
        </w:rPr>
        <w:t>指针</w:t>
      </w:r>
      <w:r>
        <w:rPr>
          <w:szCs w:val="28"/>
        </w:rPr>
        <w:t>的自动释放，总是自动正确地销毁动态分配的对象</w:t>
      </w:r>
      <w:r>
        <w:rPr>
          <w:rFonts w:hint="eastAsia"/>
          <w:szCs w:val="28"/>
        </w:rPr>
        <w:t>，使用时需要引用头文件&lt;memory</w:t>
      </w:r>
      <w:r>
        <w:rPr>
          <w:szCs w:val="28"/>
        </w:rPr>
        <w:t>&gt;</w:t>
      </w:r>
      <w:r>
        <w:rPr>
          <w:rFonts w:hint="eastAsia"/>
          <w:szCs w:val="28"/>
        </w:rPr>
        <w:t>。C++</w:t>
      </w:r>
      <w:r>
        <w:rPr>
          <w:szCs w:val="28"/>
        </w:rPr>
        <w:t>11提供了</w:t>
      </w:r>
      <w:r>
        <w:rPr>
          <w:rFonts w:hint="eastAsia"/>
          <w:szCs w:val="28"/>
        </w:rPr>
        <w:t>3种智能指针：</w:t>
      </w:r>
    </w:p>
    <w:p>
      <w:pPr>
        <w:keepNext w:val="0"/>
        <w:keepLines w:val="0"/>
        <w:pageBreakBefore w:val="0"/>
        <w:widowControl/>
        <w:numPr>
          <w:ilvl w:val="0"/>
          <w:numId w:val="7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std::shared_ptr</w:t>
      </w:r>
      <w:r>
        <w:rPr>
          <w:rFonts w:hint="eastAsia"/>
          <w:szCs w:val="28"/>
          <w:lang w:eastAsia="zh-CN"/>
        </w:rPr>
        <w:t>：使用引用计数，每一个</w:t>
      </w:r>
      <w:r>
        <w:rPr>
          <w:rFonts w:hint="eastAsia"/>
          <w:szCs w:val="28"/>
          <w:lang w:val="en-US" w:eastAsia="zh-CN"/>
        </w:rPr>
        <w:t>shared_ptr的拷贝都指向相同的内存。在最后一个shared_ptr析构的时候，内存才会被释放。</w:t>
      </w:r>
    </w:p>
    <w:p>
      <w:pPr>
        <w:keepNext w:val="0"/>
        <w:keepLines w:val="0"/>
        <w:pageBreakBefore w:val="0"/>
        <w:widowControl/>
        <w:numPr>
          <w:ilvl w:val="0"/>
          <w:numId w:val="7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std::uniq</w:t>
      </w:r>
      <w:r>
        <w:rPr>
          <w:rFonts w:hint="eastAsia"/>
          <w:szCs w:val="28"/>
          <w:lang w:val="en-US" w:eastAsia="zh-CN"/>
        </w:rPr>
        <w:t>ue</w:t>
      </w:r>
      <w:r>
        <w:rPr>
          <w:rFonts w:hint="eastAsia"/>
          <w:szCs w:val="28"/>
        </w:rPr>
        <w:t>_ptr</w:t>
      </w:r>
      <w:r>
        <w:rPr>
          <w:rFonts w:hint="eastAsia"/>
          <w:szCs w:val="28"/>
          <w:lang w:eastAsia="zh-CN"/>
        </w:rPr>
        <w:t>：不允许其他的智能指针共享其内部的指针，不允许通过赋值将一个</w:t>
      </w:r>
      <w:r>
        <w:rPr>
          <w:rFonts w:hint="eastAsia"/>
          <w:szCs w:val="28"/>
          <w:lang w:val="en-US" w:eastAsia="zh-CN"/>
        </w:rPr>
        <w:t>unique_ptr赋值给另一个unique_ptr。</w:t>
      </w:r>
    </w:p>
    <w:p>
      <w:pPr>
        <w:keepNext w:val="0"/>
        <w:keepLines w:val="0"/>
        <w:pageBreakBefore w:val="0"/>
        <w:widowControl/>
        <w:numPr>
          <w:ilvl w:val="0"/>
          <w:numId w:val="70"/>
        </w:numPr>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szCs w:val="28"/>
        </w:rPr>
      </w:pPr>
      <w:r>
        <w:rPr>
          <w:rFonts w:hint="eastAsia"/>
          <w:szCs w:val="28"/>
        </w:rPr>
        <w:t>std::weak_ptr</w:t>
      </w:r>
      <w:r>
        <w:rPr>
          <w:rFonts w:hint="eastAsia"/>
          <w:szCs w:val="28"/>
          <w:lang w:eastAsia="zh-CN"/>
        </w:rPr>
        <w:t>：用来监视</w:t>
      </w:r>
      <w:r>
        <w:rPr>
          <w:rFonts w:hint="eastAsia"/>
          <w:szCs w:val="28"/>
          <w:lang w:val="en-US" w:eastAsia="zh-CN"/>
        </w:rPr>
        <w:t>shared_ptr的，不会使引用计数+1，不管理shared_ptr内部的指针，主要是为了监视shared_ptr的生命周期，更像一个shared_ptr的助手。</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szCs w:val="28"/>
        </w:rPr>
      </w:pPr>
      <w:r>
        <w:rPr>
          <w:szCs w:val="28"/>
        </w:rPr>
        <w:t>使用智能</w:t>
      </w:r>
      <w:r>
        <w:rPr>
          <w:rFonts w:hint="eastAsia"/>
          <w:szCs w:val="28"/>
        </w:rPr>
        <w:t>指针</w:t>
      </w:r>
      <w:r>
        <w:rPr>
          <w:szCs w:val="28"/>
        </w:rPr>
        <w:t>需要注意</w:t>
      </w:r>
      <w:r>
        <w:rPr>
          <w:rFonts w:hint="eastAsia"/>
          <w:szCs w:val="28"/>
        </w:rPr>
        <w:t>以下</w:t>
      </w:r>
      <w:r>
        <w:rPr>
          <w:szCs w:val="28"/>
        </w:rPr>
        <w:t>几方面:</w:t>
      </w:r>
    </w:p>
    <w:p>
      <w:pPr>
        <w:pStyle w:val="53"/>
        <w:keepNext w:val="0"/>
        <w:keepLines w:val="0"/>
        <w:pageBreakBefore w:val="0"/>
        <w:widowControl/>
        <w:numPr>
          <w:ilvl w:val="0"/>
          <w:numId w:val="71"/>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2" w:name="_Toc465171914"/>
      <w:r>
        <w:rPr>
          <w:b w:val="0"/>
          <w:bCs w:val="0"/>
          <w:color w:val="181717" w:themeColor="background2" w:themeShade="1A"/>
        </w:rPr>
        <w:t>不能将一个原始指针直接赋值给一个智能指针</w:t>
      </w:r>
      <w:bookmarkEnd w:id="1172"/>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错误举例: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ascii="Times New Roman" w:hAnsi="Times New Roman" w:cstheme="minorBidi"/>
          <w:kern w:val="0"/>
          <w:sz w:val="28"/>
          <w:szCs w:val="28"/>
        </w:rPr>
        <w:t>std::shared_ptr&lt;int&gt; pNumber = new int(1);</w:t>
      </w:r>
      <w:r>
        <w:rPr>
          <w:rFonts w:hint="eastAsia" w:ascii="Times New Roman" w:hAnsi="Times New Roman" w:cstheme="minorBidi"/>
          <w:kern w:val="0"/>
          <w:sz w:val="28"/>
          <w:szCs w:val="28"/>
        </w:rPr>
        <w:t xml:space="preserve"> </w:t>
      </w:r>
      <w:r>
        <w:rPr>
          <w:rFonts w:ascii="Times New Roman" w:hAnsi="Times New Roman" w:cstheme="minorBidi"/>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举例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rPr>
      </w:pPr>
      <w:r>
        <w:rPr>
          <w:rFonts w:ascii="Times New Roman" w:hAnsi="Times New Roman" w:cstheme="minorBidi"/>
          <w:kern w:val="0"/>
          <w:sz w:val="28"/>
          <w:szCs w:val="28"/>
        </w:rPr>
        <w:t>std::shared_ptr&lt;int&gt; pNumber</w:t>
      </w:r>
      <w:r>
        <w:rPr>
          <w:rFonts w:ascii="Times New Roman" w:hAnsi="Times New Roman" w:cstheme="minorBidi"/>
          <w:color w:val="00B0F0"/>
          <w:kern w:val="0"/>
          <w:sz w:val="28"/>
          <w:szCs w:val="28"/>
        </w:rPr>
        <w:t>(</w:t>
      </w:r>
      <w:r>
        <w:rPr>
          <w:rFonts w:ascii="Times New Roman" w:hAnsi="Times New Roman" w:cstheme="minorBidi"/>
          <w:kern w:val="0"/>
          <w:sz w:val="28"/>
          <w:szCs w:val="28"/>
        </w:rPr>
        <w:t>new int(1)</w:t>
      </w:r>
      <w:r>
        <w:rPr>
          <w:rFonts w:ascii="Times New Roman" w:hAnsi="Times New Roman" w:cstheme="minorBidi"/>
          <w:color w:val="00B0F0"/>
          <w:kern w:val="0"/>
          <w:sz w:val="28"/>
          <w:szCs w:val="28"/>
        </w:rPr>
        <w:t>)</w:t>
      </w:r>
      <w:r>
        <w:rPr>
          <w:rFonts w:ascii="Times New Roman" w:hAnsi="Times New Roman" w:cstheme="minorBidi"/>
          <w:kern w:val="0"/>
          <w:sz w:val="28"/>
          <w:szCs w:val="28"/>
        </w:rPr>
        <w:t>;</w:t>
      </w:r>
      <w:r>
        <w:rPr>
          <w:rFonts w:hint="eastAsia" w:ascii="Times New Roman" w:hAnsi="Times New Roman" w:cstheme="minorBidi"/>
          <w:kern w:val="0"/>
          <w:sz w:val="28"/>
          <w:szCs w:val="28"/>
        </w:rPr>
        <w:t xml:space="preserve"> </w:t>
      </w:r>
      <w:r>
        <w:rPr>
          <w:rFonts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w:t>
      </w:r>
      <w:r>
        <w:rPr>
          <w:rFonts w:hint="eastAsia"/>
          <w:color w:val="00B050"/>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color w:val="008000"/>
        </w:rPr>
      </w:pPr>
    </w:p>
    <w:p>
      <w:pPr>
        <w:pStyle w:val="53"/>
        <w:keepNext w:val="0"/>
        <w:keepLines w:val="0"/>
        <w:pageBreakBefore w:val="0"/>
        <w:widowControl/>
        <w:numPr>
          <w:ilvl w:val="0"/>
          <w:numId w:val="71"/>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bookmarkStart w:id="1173" w:name="_Toc465171915"/>
      <w:r>
        <w:rPr>
          <w:rFonts w:hint="eastAsia"/>
          <w:b w:val="0"/>
          <w:bCs w:val="0"/>
          <w:color w:val="181717" w:themeColor="background2" w:themeShade="1A"/>
          <w:lang w:eastAsia="zh-CN"/>
        </w:rPr>
        <w:t>指定删除器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使用shared_ptr管理动态数组</w:t>
      </w:r>
      <w:bookmarkEnd w:id="1173"/>
      <w:r>
        <w:rPr>
          <w:rFonts w:hint="eastAsia"/>
        </w:rPr>
        <w:t>，</w:t>
      </w:r>
      <w:r>
        <w:rPr>
          <w:szCs w:val="28"/>
        </w:rPr>
        <w:t>因为shared_ptr的默认删除器不支持数组对象</w:t>
      </w:r>
      <w:r>
        <w:rPr>
          <w:rFonts w:hint="eastAsia"/>
          <w:szCs w:val="28"/>
        </w:rPr>
        <w:t>。</w:t>
      </w:r>
      <w:r>
        <w:rPr>
          <w:szCs w:val="28"/>
        </w:rPr>
        <w:t>所以需要指定删除</w:t>
      </w:r>
      <w:r>
        <w:rPr>
          <w:rFonts w:hint="eastAsia"/>
          <w:szCs w:val="28"/>
        </w:rPr>
        <w:t>器</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4" w:name="OLE_LINK80"/>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eastAsia="华文楷体"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eastAsia="华文楷体" w:cstheme="minorBidi"/>
          <w:color w:val="00B050"/>
          <w:sz w:val="28"/>
          <w:lang w:val="en-US" w:eastAsia="zh-CN" w:bidi="ar-SA"/>
        </w:rPr>
        <w:t>指定删除器来删除动态数组</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std::shared_ptr&lt;int&gt; Person(new int[10] , [] (int* p) {</w:t>
      </w:r>
      <w:r>
        <w:rPr>
          <w:rFonts w:ascii="Times New Roman" w:hAnsi="Times New Roman" w:cstheme="minorBidi"/>
          <w:b/>
          <w:color w:val="00B0F0"/>
          <w:kern w:val="0"/>
          <w:sz w:val="28"/>
          <w:szCs w:val="28"/>
        </w:rPr>
        <w:t xml:space="preserve"> delete[ ]</w:t>
      </w:r>
      <w:r>
        <w:rPr>
          <w:rFonts w:ascii="Times New Roman" w:hAnsi="Times New Roman" w:cstheme="minorBidi"/>
          <w:kern w:val="0"/>
          <w:sz w:val="28"/>
          <w:szCs w:val="28"/>
        </w:rPr>
        <w:t xml:space="preserve"> p ; }); </w:t>
      </w:r>
    </w:p>
    <w:bookmarkEnd w:id="1174"/>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bookmarkStart w:id="1175" w:name="_Toc465171916"/>
    </w:p>
    <w:p>
      <w:pPr>
        <w:keepNext w:val="0"/>
        <w:keepLines w:val="0"/>
        <w:pageBreakBefore w:val="0"/>
        <w:widowControl/>
        <w:kinsoku/>
        <w:wordWrap/>
        <w:overflowPunct/>
        <w:topLinePunct w:val="0"/>
        <w:autoSpaceDE/>
        <w:autoSpaceDN/>
        <w:bidi w:val="0"/>
        <w:adjustRightInd/>
        <w:snapToGrid/>
        <w:spacing w:line="0" w:lineRule="atLeast"/>
        <w:ind w:left="0" w:leftChars="0" w:firstLine="560" w:firstLineChars="200"/>
        <w:textAlignment w:val="auto"/>
        <w:rPr>
          <w:rFonts w:hint="eastAsia"/>
          <w:szCs w:val="28"/>
          <w:lang w:val="en-US" w:eastAsia="zh-CN"/>
        </w:rPr>
      </w:pPr>
      <w:r>
        <w:rPr>
          <w:rFonts w:hint="eastAsia"/>
          <w:szCs w:val="28"/>
          <w:lang w:val="en-US" w:eastAsia="zh-CN"/>
        </w:rPr>
        <w:t>除了动态数组，有时候一个类对象也有可能需要按需要指定删除器，实现按需释放，如下例的对象池类ObjectTool。</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class ObjectTool</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public:</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template&lt;typename... Args&gt;using Constructor =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std::function&lt;std::shared_ptr&lt;T&gt;(Args...)&gt;;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hint="eastAsia"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Args&gt;void init(size_t num,</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Args&amp;&amp;... 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auto </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 typeid(Constructor&lt;Args&gt;).name();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for(size_t i = 0;i &lt; num;++i)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default"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val="en-US" w:eastAsia="zh-CN" w:bidi="ar-SA"/>
        </w:rPr>
        <w:t>/*</w:t>
      </w:r>
      <w:r>
        <w:rPr>
          <w:rFonts w:hint="default" w:ascii="Times New Roman" w:hAnsi="Times New Roman" w:eastAsia="华文楷体" w:cstheme="minorBidi"/>
          <w:color w:val="00B050"/>
          <w:kern w:val="0"/>
          <w:sz w:val="28"/>
          <w:szCs w:val="28"/>
          <w:lang w:eastAsia="zh-CN" w:bidi="ar-SA"/>
        </w:rPr>
        <w:t>为了能够实现对象池用完后的“入池”操作，</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default" w:ascii="Times New Roman" w:hAnsi="Times New Roman" w:eastAsia="华文楷体" w:cstheme="minorBidi"/>
          <w:color w:val="00B050"/>
          <w:kern w:val="0"/>
          <w:sz w:val="28"/>
          <w:szCs w:val="28"/>
          <w:lang w:eastAsia="zh-CN" w:bidi="ar-SA"/>
        </w:rPr>
        <w:t>设计专用的删除器</w:t>
      </w:r>
      <w:r>
        <w:rPr>
          <w:rFonts w:hint="eastAsia" w:ascii="Times New Roman" w:hAnsi="Times New Roman" w:eastAsia="华文楷体" w:cstheme="minorBidi"/>
          <w:color w:val="00B050"/>
          <w:kern w:val="0"/>
          <w:sz w:val="28"/>
          <w:szCs w:val="28"/>
          <w:lang w:val="en-US" w:eastAsia="zh-CN" w:bidi="ar-SA"/>
        </w:rPr>
        <w:t>,调用createPtr方法*/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hint="eastAsia"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w:t>
      </w:r>
      <w:r>
        <w:rPr>
          <w:rFonts w:hint="eastAsia" w:ascii="Times New Roman" w:hAnsi="Times New Roman" w:eastAsia="华文楷体" w:cstheme="minorBidi"/>
          <w:kern w:val="0"/>
          <w:sz w:val="28"/>
          <w:szCs w:val="28"/>
          <w:lang w:val="en-US" w:eastAsia="zh-CN" w:bidi="ar-SA"/>
        </w:rPr>
        <w:t>typeName</w:t>
      </w:r>
      <w:r>
        <w:rPr>
          <w:rFonts w:ascii="Times New Roman" w:hAnsi="Times New Roman" w:eastAsia="华文楷体" w:cstheme="minorBidi"/>
          <w:kern w:val="0"/>
          <w:sz w:val="28"/>
          <w:szCs w:val="28"/>
          <w:lang w:val="en-US" w:eastAsia="zh-CN" w:bidi="ar-SA"/>
        </w:rPr>
        <w:t>,shared_ptr&lt;T&gt;(new</w:t>
      </w:r>
      <w:r>
        <w:rPr>
          <w:rFonts w:hint="eastAsia" w:ascii="Times New Roman" w:hAnsi="Times New Roman" w:eastAsia="华文楷体" w:cstheme="minorBidi"/>
          <w:kern w:val="0"/>
          <w:sz w:val="28"/>
          <w:szCs w:val="28"/>
          <w:lang w:val="en-US" w:eastAsia="zh-CN" w:bidi="ar-SA"/>
        </w:rPr>
        <w:t xml:space="preserve"> </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w:t>
      </w:r>
      <w:r>
        <w:rPr>
          <w:rFonts w:hint="eastAsia" w:ascii="Times New Roman" w:hAnsi="Times New Roman" w:eastAsia="华文楷体" w:cstheme="minorBidi"/>
          <w:kern w:val="0"/>
          <w:sz w:val="28"/>
          <w:szCs w:val="28"/>
          <w:lang w:val="en-US" w:eastAsia="zh-CN" w:bidi="ar-SA"/>
        </w:rPr>
        <w:t>args</w:t>
      </w:r>
      <w:r>
        <w:rPr>
          <w:rFonts w:ascii="Times New Roman" w:hAnsi="Times New Roman" w:eastAsia="华文楷体" w:cstheme="minorBidi"/>
          <w:kern w:val="0"/>
          <w:sz w:val="28"/>
          <w:szCs w:val="28"/>
          <w:lang w:val="en-US" w:eastAsia="zh-CN" w:bidi="ar-SA"/>
        </w:rPr>
        <w:t>...),[this,constructName](T* 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w:t>
      </w:r>
      <w:r>
        <w:rPr>
          <w:rFonts w:hint="eastAsia" w:ascii="Times New Roman" w:hAnsi="Times New Roman" w:eastAsia="华文楷体" w:cstheme="minorBidi"/>
          <w:kern w:val="0"/>
          <w:sz w:val="28"/>
          <w:szCs w:val="28"/>
          <w:lang w:val="en-US" w:eastAsia="zh-CN" w:bidi="ar-SA"/>
        </w:rPr>
        <w:t xml:space="preserve">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&lt;T&gt;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(string(constructName),args...);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/*当m_isNeedClear为true时，表示需要真正的删除对象，</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回收内存，使用delete当m_isNeedClear为false时，</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表示仅仅把对象放入对象池以备后续的使用，</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hint="eastAsia" w:ascii="Times New Roman" w:hAnsi="Times New Roman" w:eastAsia="华文楷体" w:cstheme="minorBidi"/>
          <w:color w:val="00B050"/>
          <w:kern w:val="0"/>
          <w:sz w:val="28"/>
          <w:szCs w:val="28"/>
          <w:lang w:val="en-US" w:eastAsia="zh-CN" w:bidi="ar-SA"/>
        </w:rPr>
      </w:pPr>
      <w:r>
        <w:rPr>
          <w:rFonts w:hint="eastAsia" w:ascii="Times New Roman" w:hAnsi="Times New Roman" w:eastAsia="华文楷体" w:cstheme="minorBidi"/>
          <w:color w:val="00B050"/>
          <w:kern w:val="0"/>
          <w:sz w:val="28"/>
          <w:szCs w:val="28"/>
          <w:lang w:val="en-US" w:eastAsia="zh-CN" w:bidi="ar-SA"/>
        </w:rPr>
        <w:t>对象在内存中还是存在的*/</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template&lt;typename T,typename... Args&gt;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 xml:space="preserve">std::shared_ptr&lt;T&gt; </w:t>
      </w:r>
      <w:r>
        <w:rPr>
          <w:rFonts w:ascii="Times New Roman" w:hAnsi="Times New Roman" w:eastAsia="华文楷体" w:cstheme="minorBidi"/>
          <w:b/>
          <w:bCs/>
          <w:color w:val="00B0F0"/>
          <w:kern w:val="0"/>
          <w:sz w:val="28"/>
          <w:szCs w:val="28"/>
          <w:lang w:val="en-US" w:eastAsia="zh-CN" w:bidi="ar-SA"/>
        </w:rPr>
        <w:t>createPtr</w:t>
      </w:r>
      <w:r>
        <w:rPr>
          <w:rFonts w:ascii="Times New Roman" w:hAnsi="Times New Roman" w:eastAsia="华文楷体" w:cstheme="minorBidi"/>
          <w:kern w:val="0"/>
          <w:sz w:val="28"/>
          <w:szCs w:val="28"/>
          <w:lang w:val="en-US" w:eastAsia="zh-CN" w:bidi="ar-SA"/>
        </w:rPr>
        <w:t>(std::string&amp;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constructName,Args...args)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return std::shared_ptr&lt;T&gt;(new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T(args...),[constructName,this](T*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if(m_isNeedClear)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delete[]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else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08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m_objectMap.emplace(constructName,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260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std::shared_ptr&lt;T&gt; 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56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104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0" w:firstLineChars="0"/>
        <w:jc w:val="left"/>
        <w:textAlignment w:val="auto"/>
        <w:outlineLvl w:val="9"/>
        <w:rPr>
          <w:rFonts w:ascii="Times New Roman" w:hAnsi="Times New Roman" w:eastAsia="华文楷体" w:cstheme="minorBidi"/>
          <w:kern w:val="0"/>
          <w:sz w:val="28"/>
          <w:szCs w:val="28"/>
          <w:lang w:val="en-US" w:eastAsia="zh-CN" w:bidi="ar-SA"/>
        </w:rPr>
      </w:pPr>
    </w:p>
    <w:p>
      <w:pPr>
        <w:pStyle w:val="27"/>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0" w:lineRule="atLeast"/>
        <w:ind w:left="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private:</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bool m_isNeedClear;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int m_maxObjectNum{10};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left="520" w:leftChars="0" w:right="0" w:rightChars="0" w:firstLine="520" w:firstLineChars="0"/>
        <w:jc w:val="left"/>
        <w:textAlignment w:val="auto"/>
        <w:outlineLvl w:val="9"/>
        <w:rPr>
          <w:rFonts w:ascii="Times New Roman" w:hAnsi="Times New Roman" w:eastAsia="华文楷体" w:cstheme="minorBidi"/>
          <w:kern w:val="0"/>
          <w:sz w:val="28"/>
          <w:szCs w:val="28"/>
          <w:lang w:val="en-US" w:eastAsia="zh-CN" w:bidi="ar-SA"/>
        </w:rPr>
      </w:pPr>
      <w:r>
        <w:rPr>
          <w:rFonts w:ascii="Times New Roman" w:hAnsi="Times New Roman" w:eastAsia="华文楷体" w:cstheme="minorBidi"/>
          <w:kern w:val="0"/>
          <w:sz w:val="28"/>
          <w:szCs w:val="28"/>
          <w:lang w:val="en-US" w:eastAsia="zh-CN" w:bidi="ar-SA"/>
        </w:rPr>
        <w:t>std::multimap&lt;std::string,std::shared_ptr&lt;T&gt;&gt; m_objectMap;</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Lines="0" w:beforeAutospacing="0" w:after="0" w:afterLines="0" w:afterAutospacing="0" w:line="0" w:lineRule="atLeast"/>
        <w:ind w:right="0" w:rightChars="0" w:firstLine="520" w:firstLineChars="0"/>
        <w:jc w:val="left"/>
        <w:textAlignment w:val="auto"/>
        <w:outlineLvl w:val="9"/>
        <w:rPr>
          <w:rFonts w:hint="eastAsia"/>
          <w:shd w:val="clear" w:color="FFFFFF" w:fill="D9D9D9"/>
        </w:rPr>
      </w:pPr>
      <w:r>
        <w:rPr>
          <w:rFonts w:ascii="Times New Roman" w:hAnsi="Times New Roman" w:eastAsia="华文楷体" w:cstheme="minorBidi"/>
          <w:kern w:val="0"/>
          <w:sz w:val="28"/>
          <w:szCs w:val="28"/>
          <w:lang w:val="en-US" w:eastAsia="zh-CN" w:bidi="ar-S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b w:val="0"/>
          <w:bCs w:val="0"/>
          <w:color w:val="181717" w:themeColor="background2" w:themeShade="1A"/>
        </w:rPr>
      </w:pPr>
    </w:p>
    <w:p>
      <w:pPr>
        <w:pStyle w:val="53"/>
        <w:keepNext w:val="0"/>
        <w:keepLines w:val="0"/>
        <w:pageBreakBefore w:val="0"/>
        <w:widowControl/>
        <w:numPr>
          <w:ilvl w:val="0"/>
          <w:numId w:val="71"/>
        </w:numPr>
        <w:kinsoku/>
        <w:wordWrap/>
        <w:overflowPunct/>
        <w:topLinePunct w:val="0"/>
        <w:autoSpaceDE/>
        <w:autoSpaceDN/>
        <w:bidi w:val="0"/>
        <w:adjustRightInd/>
        <w:snapToGrid/>
        <w:spacing w:line="0" w:lineRule="atLeast"/>
        <w:ind w:left="0" w:leftChars="0" w:firstLine="0" w:firstLineChars="0"/>
        <w:textAlignment w:val="auto"/>
        <w:rPr>
          <w:b w:val="0"/>
          <w:bCs w:val="0"/>
          <w:color w:val="181717" w:themeColor="background2" w:themeShade="1A"/>
        </w:rPr>
      </w:pPr>
      <w:r>
        <w:rPr>
          <w:rFonts w:hint="eastAsia"/>
          <w:b w:val="0"/>
          <w:bCs w:val="0"/>
          <w:color w:val="181717" w:themeColor="background2" w:themeShade="1A"/>
        </w:rPr>
        <w:t>不要</w:t>
      </w:r>
      <w:r>
        <w:rPr>
          <w:b w:val="0"/>
          <w:bCs w:val="0"/>
          <w:color w:val="181717" w:themeColor="background2" w:themeShade="1A"/>
        </w:rPr>
        <w:t>用一个原始指针初始化多个shared_ptr</w:t>
      </w:r>
      <w:r>
        <w:rPr>
          <w:rFonts w:hint="eastAsia"/>
          <w:b w:val="0"/>
          <w:bCs w:val="0"/>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76" w:name="OLE_LINK84"/>
      <w:bookmarkStart w:id="1177" w:name="OLE_LINK100"/>
      <w:bookmarkStart w:id="1178" w:name="OLE_LINK86"/>
      <w:bookmarkStart w:id="1179" w:name="OLE_LINK85"/>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class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public:</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private: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int* m_pID{ nullptr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m_pID = new int[11];</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/*当同一个原始指针初始化两个智能指针时，会产生重复</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析构，如果析构函数中没有进行nullptr的判断的话，</w:t>
      </w:r>
    </w:p>
    <w:p>
      <w:pPr>
        <w:pStyle w:val="91"/>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00B050"/>
          <w:sz w:val="28"/>
          <w:lang w:val="en-US" w:eastAsia="zh-CN" w:bidi="ar-SA"/>
        </w:rPr>
        <w:t>就会导致异常*/</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b/>
          <w:bCs/>
          <w:color w:val="00B0F0"/>
          <w:sz w:val="28"/>
          <w:lang w:val="en-US" w:eastAsia="zh-CN" w:bidi="ar-SA"/>
        </w:rPr>
      </w:pPr>
      <w:r>
        <w:rPr>
          <w:rFonts w:hint="eastAsia" w:ascii="Times New Roman" w:hAnsi="Times New Roman" w:cstheme="minorBidi"/>
          <w:b/>
          <w:bCs/>
          <w:color w:val="00B0F0"/>
          <w:sz w:val="28"/>
          <w:lang w:val="en-US" w:eastAsia="zh-CN" w:bidi="ar-SA"/>
        </w:rPr>
        <w:t>delete[] m_pID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ascii="Times New Roman" w:hAnsi="Times New Roman" w:eastAsia="华文楷体" w:cstheme="minorBidi"/>
          <w:color w:val="auto"/>
          <w:sz w:val="28"/>
          <w:lang w:val="en-US" w:eastAsia="zh-CN" w:bidi="ar-SA"/>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color w:val="00B050"/>
          <w:sz w:val="28"/>
          <w:lang w:val="en-US" w:eastAsia="zh-CN" w:bidi="ar-SA"/>
        </w:rPr>
      </w:pPr>
      <w:r>
        <w:rPr>
          <w:rFonts w:hint="eastAsia" w:ascii="Times New Roman" w:hAnsi="Times New Roman" w:cstheme="minorBidi"/>
          <w:color w:val="00B050"/>
          <w:sz w:val="28"/>
          <w:lang w:val="en-US" w:eastAsia="zh-CN" w:bidi="ar-SA"/>
        </w:rPr>
        <w:t>/</w:t>
      </w:r>
      <w:r>
        <w:rPr>
          <w:rFonts w:hint="default" w:ascii="Times New Roman" w:hAnsi="Times New Roman" w:cstheme="minorBidi"/>
          <w:color w:val="00B050"/>
          <w:sz w:val="28"/>
          <w:lang w:eastAsia="zh-CN" w:bidi="ar-SA"/>
        </w:rPr>
        <w:t>/</w:t>
      </w:r>
      <w:r>
        <w:rPr>
          <w:rFonts w:hint="eastAsia" w:ascii="Times New Roman" w:hAnsi="Times New Roman" w:cstheme="minorBidi"/>
          <w:color w:val="00B050"/>
          <w:sz w:val="28"/>
          <w:lang w:val="en-US" w:eastAsia="zh-CN" w:bidi="ar-SA"/>
        </w:rPr>
        <w:t>将同一个原始指针pStudent分别初始化两个智能指针</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Student* pStudent = new Student();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auto"/>
          <w:sz w:val="28"/>
          <w:lang w:val="en-US" w:eastAsia="zh-CN" w:bidi="ar-SA"/>
        </w:rPr>
      </w:pPr>
      <w:r>
        <w:rPr>
          <w:rFonts w:hint="eastAsia" w:ascii="Times New Roman" w:hAnsi="Times New Roman" w:cstheme="minorBidi"/>
          <w:color w:val="auto"/>
          <w:sz w:val="28"/>
          <w:lang w:val="en-US" w:eastAsia="zh-CN" w:bidi="ar-SA"/>
        </w:rPr>
        <w:t>shared_ptr&lt;Student&gt; wang(</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cstheme="minorBidi"/>
          <w:color w:val="00B050"/>
          <w:sz w:val="28"/>
          <w:lang w:val="en-US" w:eastAsia="zh-CN" w:bidi="ar-SA"/>
        </w:rPr>
      </w:pPr>
      <w:r>
        <w:rPr>
          <w:rFonts w:hint="eastAsia" w:ascii="Times New Roman" w:hAnsi="Times New Roman" w:cstheme="minorBidi"/>
          <w:color w:val="auto"/>
          <w:sz w:val="28"/>
          <w:lang w:val="en-US" w:eastAsia="zh-CN" w:bidi="ar-SA"/>
        </w:rPr>
        <w:t>shared_ptr&lt;Student&gt; wu(</w:t>
      </w:r>
      <w:r>
        <w:rPr>
          <w:rFonts w:hint="eastAsia" w:ascii="Times New Roman" w:hAnsi="Times New Roman" w:cstheme="minorBidi"/>
          <w:b/>
          <w:bCs/>
          <w:color w:val="00B0F0"/>
          <w:sz w:val="28"/>
          <w:lang w:val="en-US" w:eastAsia="zh-CN" w:bidi="ar-SA"/>
        </w:rPr>
        <w:t>pStudent</w:t>
      </w:r>
      <w:r>
        <w:rPr>
          <w:rFonts w:hint="eastAsia" w:ascii="Times New Roman" w:hAnsi="Times New Roman" w:cstheme="minorBidi"/>
          <w:color w:val="auto"/>
          <w:sz w:val="28"/>
          <w:lang w:val="en-US" w:eastAsia="zh-CN" w:bidi="ar-S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bookmarkEnd w:id="1176"/>
    <w:bookmarkEnd w:id="1177"/>
    <w:bookmarkEnd w:id="1178"/>
    <w:bookmarkEnd w:id="1179"/>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r>
        <w:rPr>
          <w:rFonts w:hint="eastAsia" w:ascii="Times New Roman" w:hAnsi="Times New Roman" w:eastAsia="华文楷体" w:cstheme="minorBidi"/>
          <w:sz w:val="28"/>
          <w:szCs w:val="28"/>
          <w:lang w:val="en-US" w:eastAsia="zh-CN" w:bidi="ar-SA"/>
        </w:rPr>
        <w:t>上面的代码虽然可以编译和运行，然而会造成</w:t>
      </w:r>
      <w:r>
        <w:rPr>
          <w:rFonts w:hint="eastAsia" w:ascii="Times New Roman" w:hAnsi="Times New Roman" w:cstheme="minorBidi"/>
          <w:sz w:val="28"/>
          <w:szCs w:val="28"/>
          <w:lang w:val="en-US" w:eastAsia="zh-CN" w:bidi="ar-SA"/>
        </w:rPr>
        <w:t>重复析构，如果类的析构函数没有设计好，类的动态对象在析构函数中删除前没有进行nullptr的判断，就会导致异常发生。</w:t>
      </w:r>
    </w:p>
    <w:p>
      <w:pPr>
        <w:pStyle w:val="91"/>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60" w:firstLineChars="200"/>
        <w:jc w:val="both"/>
        <w:textAlignment w:val="auto"/>
        <w:outlineLvl w:val="9"/>
        <w:rPr>
          <w:rFonts w:hint="eastAsia" w:ascii="Times New Roman" w:hAnsi="Times New Roman" w:cstheme="minorBidi"/>
          <w:sz w:val="28"/>
          <w:szCs w:val="28"/>
          <w:lang w:val="en-US" w:eastAsia="zh-CN" w:bidi="ar-SA"/>
        </w:rPr>
      </w:pPr>
    </w:p>
    <w:p>
      <w:pPr>
        <w:pStyle w:val="53"/>
        <w:keepNext w:val="0"/>
        <w:keepLines w:val="0"/>
        <w:pageBreakBefore w:val="0"/>
        <w:widowControl/>
        <w:numPr>
          <w:ilvl w:val="0"/>
          <w:numId w:val="71"/>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避免循环引用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szCs w:val="28"/>
        </w:rPr>
      </w:pPr>
      <w:r>
        <w:rPr>
          <w:rFonts w:hint="eastAsia"/>
          <w:szCs w:val="28"/>
        </w:rPr>
        <w:t>shared</w:t>
      </w:r>
      <w:r>
        <w:rPr>
          <w:szCs w:val="28"/>
        </w:rPr>
        <w:t>_ptr最大陷阱就是循环引用，循环引用会导致内存泄露</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Times New Roman" w:hAnsi="Times New Roman" w:eastAsia="华文楷体" w:cstheme="minorBidi"/>
          <w:kern w:val="0"/>
          <w:sz w:val="28"/>
          <w:szCs w:val="28"/>
          <w:lang w:val="en-US" w:eastAsia="zh-CN"/>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cstheme="minorBidi"/>
          <w:color w:val="00B050"/>
          <w:kern w:val="0"/>
          <w:sz w:val="28"/>
          <w:szCs w:val="28"/>
          <w:lang w:val="en-US" w:eastAsia="zh-CN"/>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ascii="Times New Roman" w:hAnsi="Times New Roman" w:cstheme="minorBidi"/>
          <w:color w:val="00B0F0"/>
          <w:kern w:val="0"/>
          <w:sz w:val="28"/>
          <w:szCs w:val="28"/>
        </w:rPr>
        <w:t>Bus</w:t>
      </w:r>
      <w:r>
        <w:rPr>
          <w:rFonts w:hint="eastAsia" w:ascii="Times New Roman" w:hAnsi="Times New Roman" w:cstheme="minorBidi"/>
          <w:color w:val="00B0F0"/>
          <w:kern w:val="0"/>
          <w:sz w:val="28"/>
          <w:szCs w:val="28"/>
        </w:rPr>
        <w:t>&gt;</w:t>
      </w:r>
      <w:r>
        <w:rPr>
          <w:rFonts w:ascii="Times New Roman" w:hAnsi="Times New Roman" w:cstheme="minorBidi"/>
          <w:color w:val="00B0F0"/>
          <w:kern w:val="0"/>
          <w:sz w:val="28"/>
          <w:szCs w:val="28"/>
        </w:rPr>
        <w:t xml:space="preserve"> bus;</w:t>
      </w:r>
      <w:r>
        <w:rPr>
          <w:rFonts w:hint="eastAsia" w:ascii="Times New Roman" w:hAnsi="Times New Roman" w:cstheme="minorBidi"/>
          <w:color w:val="00B050"/>
          <w:kern w:val="0"/>
          <w:sz w:val="28"/>
          <w:szCs w:val="28"/>
          <w:lang w:val="en-US" w:eastAsia="zh-CN"/>
        </w:rPr>
        <w:t xml:space="preserve"> //×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循环引用</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td::shared_ptr&lt;</w:t>
      </w:r>
      <w:r>
        <w:rPr>
          <w:rFonts w:hint="eastAsia" w:ascii="Times New Roman" w:hAnsi="Times New Roman" w:cstheme="minorBidi"/>
          <w:color w:val="00B0F0"/>
          <w:kern w:val="0"/>
          <w:sz w:val="28"/>
          <w:szCs w:val="28"/>
          <w:lang w:val="en-US" w:eastAsia="zh-CN"/>
        </w:rPr>
        <w:t>D</w:t>
      </w:r>
      <w:r>
        <w:rPr>
          <w:rFonts w:hint="eastAsia" w:ascii="Times New Roman" w:hAnsi="Times New Roman" w:cstheme="minorBidi"/>
          <w:color w:val="00B0F0"/>
          <w:kern w:val="0"/>
          <w:sz w:val="28"/>
          <w:szCs w:val="28"/>
        </w:rPr>
        <w:t>river&gt;</w:t>
      </w:r>
      <w:r>
        <w:rPr>
          <w:rFonts w:ascii="Times New Roman" w:hAnsi="Times New Roman" w:cstheme="minorBidi"/>
          <w:color w:val="00B0F0"/>
          <w:kern w:val="0"/>
          <w:sz w:val="28"/>
          <w:szCs w:val="28"/>
        </w:rPr>
        <w:t xml:space="preserve"> </w:t>
      </w:r>
      <w:r>
        <w:rPr>
          <w:rFonts w:hint="eastAsia" w:ascii="Times New Roman" w:hAnsi="Times New Roman" w:cstheme="minorBidi"/>
          <w:color w:val="00B0F0"/>
          <w:kern w:val="0"/>
          <w:sz w:val="28"/>
          <w:szCs w:val="28"/>
          <w:lang w:val="en-US" w:eastAsia="zh-CN"/>
        </w:rPr>
        <w:t>driver</w:t>
      </w:r>
      <w:r>
        <w:rPr>
          <w:rFonts w:ascii="Times New Roman" w:hAnsi="Times New Roman" w:cstheme="minorBidi"/>
          <w:color w:val="00B0F0"/>
          <w:kern w:val="0"/>
          <w:sz w:val="28"/>
          <w:szCs w:val="28"/>
        </w:rPr>
        <w:t>;</w:t>
      </w:r>
      <w:r>
        <w:rPr>
          <w:rFonts w:hint="eastAsia" w:ascii="Times New Roman" w:hAnsi="Times New Roman" w:cstheme="minorBidi"/>
          <w:color w:val="00B050"/>
          <w:kern w:val="0"/>
          <w:sz w:val="28"/>
          <w:szCs w:val="28"/>
          <w:lang w:val="en-US" w:eastAsia="zh-CN"/>
        </w:rPr>
        <w:t xml:space="preserve"> //×</w:t>
      </w:r>
      <w:r>
        <w:rPr>
          <w:rFonts w:hint="default" w:ascii="Times New Roman" w:hAnsi="Times New Roman" w:cstheme="minorBidi"/>
          <w:color w:val="00B050"/>
          <w:kern w:val="0"/>
          <w:sz w:val="28"/>
          <w:szCs w:val="28"/>
          <w:lang w:eastAsia="zh-CN"/>
        </w:rPr>
        <w:t xml:space="preserve"> </w:t>
      </w:r>
      <w:r>
        <w:rPr>
          <w:rFonts w:hint="eastAsia" w:ascii="Times New Roman" w:hAnsi="Times New Roman" w:cstheme="minorBidi"/>
          <w:color w:val="00B050"/>
          <w:kern w:val="0"/>
          <w:sz w:val="28"/>
          <w:szCs w:val="28"/>
          <w:lang w:val="en-US" w:eastAsia="zh-CN"/>
        </w:rPr>
        <w:t xml:space="preserve"> 循环引用</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testPtr()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ascii="Times New Roman" w:hAnsi="Times New Roman" w:eastAsia="华文楷体" w:cstheme="minorBidi"/>
          <w:kern w:val="0"/>
          <w:sz w:val="28"/>
          <w:szCs w:val="28"/>
          <w:lang w:val="en-US" w:eastAsia="zh-CN"/>
        </w:rPr>
      </w:pPr>
      <w:r>
        <w:rPr>
          <w:rFonts w:hint="eastAsia" w:ascii="Times New Roman" w:hAnsi="Times New Roman" w:cstheme="minorBidi"/>
          <w:color w:val="00B050"/>
          <w:kern w:val="0"/>
          <w:sz w:val="28"/>
          <w:szCs w:val="28"/>
          <w:lang w:val="en-US" w:eastAsia="zh-CN"/>
        </w:rPr>
        <w:t>/</w:t>
      </w:r>
      <w:r>
        <w:rPr>
          <w:rFonts w:hint="default" w:ascii="Times New Roman" w:hAnsi="Times New Roman" w:cstheme="minorBidi"/>
          <w:color w:val="00B050"/>
          <w:kern w:val="0"/>
          <w:sz w:val="28"/>
          <w:szCs w:val="28"/>
          <w:lang w:eastAsia="zh-CN"/>
        </w:rPr>
        <w:t>/</w:t>
      </w:r>
      <w:r>
        <w:rPr>
          <w:rFonts w:hint="eastAsia" w:ascii="Times New Roman" w:hAnsi="Times New Roman" w:cstheme="minorBidi"/>
          <w:color w:val="00B050"/>
          <w:kern w:val="0"/>
          <w:sz w:val="28"/>
          <w:szCs w:val="28"/>
          <w:lang w:val="en-US" w:eastAsia="zh-CN"/>
        </w:rPr>
        <w:t>这个使用循环引用的后果是导致两个对象都不会被删除</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std::shared_ptr&lt;Car&gt; car(new Car());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ascii="Times New Roman" w:hAnsi="Times New Roman" w:cstheme="minorBidi"/>
          <w:color w:val="4D4D4D" w:themeColor="text1"/>
          <w:kern w:val="0"/>
          <w:sz w:val="28"/>
          <w:szCs w:val="28"/>
          <w14:textFill>
            <w14:solidFill>
              <w14:schemeClr w14:val="tx1"/>
            </w14:solidFill>
          </w14:textFill>
        </w:rPr>
      </w:pPr>
      <w:r>
        <w:rPr>
          <w:rFonts w:ascii="Times New Roman" w:hAnsi="Times New Roman" w:cstheme="minorBidi"/>
          <w:color w:val="4D4D4D" w:themeColor="text1"/>
          <w:kern w:val="0"/>
          <w:sz w:val="28"/>
          <w:szCs w:val="28"/>
          <w14:textFill>
            <w14:solidFill>
              <w14:schemeClr w14:val="tx1"/>
            </w14:solidFill>
          </w14:textFill>
        </w:rPr>
        <w:t>std::shared_ptr&lt;</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&gt;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 xml:space="preserve">(new </w:t>
      </w: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w:t>
      </w:r>
      <w:r>
        <w:rPr>
          <w:rFonts w:ascii="Times New Roman" w:hAnsi="Times New Roman" w:cstheme="minorBidi"/>
          <w:color w:val="4D4D4D" w:themeColor="text1"/>
          <w:kern w:val="0"/>
          <w:sz w:val="28"/>
          <w:szCs w:val="28"/>
          <w14:textFill>
            <w14:solidFill>
              <w14:schemeClr w14:val="tx1"/>
            </w14:solidFill>
          </w14:textFill>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car-&gt;driver= driver;</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1080" w:firstLineChars="0"/>
        <w:textAlignment w:val="auto"/>
        <w:rPr>
          <w:rFonts w:hint="eastAsia" w:ascii="Times New Roman" w:hAnsi="Times New Roman" w:cstheme="minorBidi"/>
          <w:color w:val="4D4D4D" w:themeColor="text1"/>
          <w:kern w:val="0"/>
          <w:sz w:val="28"/>
          <w:szCs w:val="28"/>
          <w:lang w:val="en-US" w:eastAsia="zh-CN"/>
          <w14:textFill>
            <w14:solidFill>
              <w14:schemeClr w14:val="tx1"/>
            </w14:solidFill>
          </w14:textFill>
        </w:rPr>
      </w:pPr>
      <w:r>
        <w:rPr>
          <w:rFonts w:hint="eastAsia" w:ascii="Times New Roman" w:hAnsi="Times New Roman" w:cstheme="minorBidi"/>
          <w:color w:val="4D4D4D" w:themeColor="text1"/>
          <w:kern w:val="0"/>
          <w:sz w:val="28"/>
          <w:szCs w:val="28"/>
          <w:lang w:val="en-US" w:eastAsia="zh-CN"/>
          <w14:textFill>
            <w14:solidFill>
              <w14:schemeClr w14:val="tx1"/>
            </w14:solidFill>
          </w14:textFill>
        </w:rPr>
        <w:t>driver-&gt;car =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szCs w:val="28"/>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rPr>
          <w:color w:val="00B0F0"/>
          <w:szCs w:val="28"/>
        </w:rPr>
        <w:t>weak_ptr</w:t>
      </w:r>
      <w:r>
        <w:rPr>
          <w:rFonts w:hint="eastAsia"/>
          <w:szCs w:val="28"/>
        </w:rPr>
        <w:t>可以</w:t>
      </w:r>
      <w:r>
        <w:rPr>
          <w:szCs w:val="28"/>
        </w:rPr>
        <w:t>解决循环引用的问题。</w:t>
      </w:r>
      <w:r>
        <w:rPr>
          <w:rFonts w:hint="eastAsia"/>
          <w:szCs w:val="28"/>
          <w:lang w:eastAsia="zh-CN"/>
        </w:rPr>
        <w:t>把上例对象中的任意一个成员变量改为</w:t>
      </w:r>
      <w:r>
        <w:rPr>
          <w:szCs w:val="28"/>
        </w:rPr>
        <w:t>weak_ptr</w:t>
      </w:r>
      <w:r>
        <w:rPr>
          <w:rFonts w:hint="eastAsia"/>
          <w:szCs w:val="28"/>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0" w:name="OLE_LINK90"/>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struct Bus</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td::shared_ptr&lt;</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river&gt;</w:t>
      </w:r>
      <w:r>
        <w:rPr>
          <w:rFonts w:ascii="Times New Roman" w:hAnsi="Times New Roman" w:cstheme="minorBidi"/>
          <w:kern w:val="0"/>
          <w:sz w:val="28"/>
          <w:szCs w:val="28"/>
        </w:rPr>
        <w:t xml:space="preserve"> bus;</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struct </w:t>
      </w:r>
      <w:r>
        <w:rPr>
          <w:rFonts w:hint="eastAsia" w:ascii="Times New Roman" w:hAnsi="Times New Roman" w:cstheme="minorBidi"/>
          <w:kern w:val="0"/>
          <w:sz w:val="28"/>
          <w:szCs w:val="28"/>
          <w:lang w:val="en-US" w:eastAsia="zh-CN"/>
        </w:rPr>
        <w:t>D</w:t>
      </w:r>
      <w:r>
        <w:rPr>
          <w:rFonts w:hint="eastAsia" w:ascii="Times New Roman" w:hAnsi="Times New Roman" w:cstheme="minorBidi"/>
          <w:kern w:val="0"/>
          <w:sz w:val="28"/>
          <w:szCs w:val="28"/>
        </w:rPr>
        <w:t>river</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color w:val="00B0F0"/>
          <w:kern w:val="0"/>
          <w:sz w:val="28"/>
          <w:szCs w:val="28"/>
        </w:rPr>
        <w:t>s</w:t>
      </w:r>
      <w:r>
        <w:rPr>
          <w:rFonts w:hint="eastAsia" w:ascii="Times New Roman" w:hAnsi="Times New Roman" w:cstheme="minorBidi"/>
          <w:color w:val="00B0F0"/>
          <w:kern w:val="0"/>
          <w:sz w:val="28"/>
          <w:szCs w:val="28"/>
        </w:rPr>
        <w:t>td::</w:t>
      </w:r>
      <w:r>
        <w:rPr>
          <w:rFonts w:ascii="Times New Roman" w:hAnsi="Times New Roman" w:cstheme="minorBidi"/>
          <w:color w:val="00B0F0"/>
          <w:kern w:val="0"/>
          <w:sz w:val="28"/>
          <w:szCs w:val="28"/>
        </w:rPr>
        <w:t>weak</w:t>
      </w:r>
      <w:r>
        <w:rPr>
          <w:rFonts w:hint="eastAsia" w:ascii="Times New Roman" w:hAnsi="Times New Roman" w:cstheme="minorBidi"/>
          <w:color w:val="00B0F0"/>
          <w:kern w:val="0"/>
          <w:sz w:val="28"/>
          <w:szCs w:val="28"/>
        </w:rPr>
        <w:t>_ptr&lt;</w:t>
      </w:r>
      <w:r>
        <w:rPr>
          <w:rFonts w:ascii="Times New Roman" w:hAnsi="Times New Roman" w:cstheme="minorBidi"/>
          <w:color w:val="00B0F0"/>
          <w:kern w:val="0"/>
          <w:sz w:val="28"/>
          <w:szCs w:val="28"/>
        </w:rPr>
        <w:t>Bus&gt; car;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8"/>
        </w:rPr>
        <w:t>}</w:t>
      </w:r>
    </w:p>
    <w:bookmarkEnd w:id="1180"/>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71"/>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不要在函数实参中创建shared_ptr。</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eastAsia="华文楷体"/>
          <w:b w:val="0"/>
          <w:bCs w:val="0"/>
          <w:lang w:eastAsia="zh-CN"/>
        </w:rPr>
      </w:pPr>
      <w:r>
        <w:rPr>
          <w:rFonts w:hint="eastAsia"/>
          <w:b w:val="0"/>
          <w:bCs w:val="0"/>
          <w:lang w:eastAsia="zh-CN"/>
        </w:rPr>
        <w:t>因为</w:t>
      </w:r>
      <w:r>
        <w:rPr>
          <w:rFonts w:hint="eastAsia"/>
          <w:b w:val="0"/>
          <w:bCs w:val="0"/>
          <w:lang w:val="en-US" w:eastAsia="zh-CN"/>
        </w:rPr>
        <w:t>c++的函数参数的计算顺序在不同的编译器不同的调用约定可能是不一样的，所以不要在函数实参中创建shared_ptr。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(shared_ptr&lt;int&gt;(new int)</w:t>
      </w:r>
      <w:r>
        <w:rPr>
          <w:rFonts w:hint="eastAsia"/>
          <w:b w:val="0"/>
          <w:bCs w:val="0"/>
          <w:lang w:val="en-US" w:eastAsia="zh-CN"/>
        </w:rPr>
        <w:t xml:space="preserve"> , test()</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b w:val="0"/>
          <w:bCs w:val="0"/>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b w:val="0"/>
          <w:bCs w:val="0"/>
          <w:lang w:val="en-US" w:eastAsia="zh-CN"/>
        </w:rPr>
      </w:pPr>
      <w:r>
        <w:rPr>
          <w:rFonts w:hint="eastAsia"/>
          <w:b w:val="0"/>
          <w:bCs w:val="0"/>
          <w:lang w:val="en-US" w:eastAsia="zh-CN"/>
        </w:rPr>
        <w:t>在上例中，可能的过程是先new int，然后调用test，如果恰好test()发生了异常，而shared_ptr&lt;int&gt;还没有被创建，则产生内存泄露。正确的做法应该是先创建智能指针。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正确</w:t>
      </w:r>
      <w:r>
        <w:rPr>
          <w:rFonts w:hint="eastAsia"/>
          <w:shd w:val="clear" w:color="FFFFFF" w:fill="D9D9D9"/>
        </w:rPr>
        <w:t>举例:</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b w:val="0"/>
          <w:bCs w:val="0"/>
          <w:lang w:val="en-US" w:eastAsia="zh-CN"/>
        </w:rPr>
      </w:pPr>
      <w:r>
        <w:rPr>
          <w:rFonts w:hint="eastAsia"/>
          <w:b w:val="0"/>
          <w:bCs w:val="0"/>
          <w:lang w:val="en-US" w:eastAsia="zh-CN"/>
        </w:rPr>
        <w:t>shared_ptr&lt;int&gt; arr(new int());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hint="eastAsia"/>
          <w:b w:val="0"/>
          <w:bCs w:val="0"/>
          <w:lang w:eastAsia="zh-CN"/>
        </w:rPr>
        <w:t>function (</w:t>
      </w:r>
      <w:r>
        <w:rPr>
          <w:rFonts w:hint="eastAsia"/>
          <w:b w:val="0"/>
          <w:bCs w:val="0"/>
          <w:lang w:val="en-US" w:eastAsia="zh-CN"/>
        </w:rPr>
        <w:t>arr , test()</w:t>
      </w:r>
      <w:r>
        <w:rPr>
          <w:rFonts w:hint="eastAsia"/>
          <w:b w:val="0"/>
          <w:bCs w:val="0"/>
          <w:lang w:eastAsia="zh-CN"/>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0"/>
        </w:rPr>
      </w:pPr>
    </w:p>
    <w:p>
      <w:pPr>
        <w:pStyle w:val="53"/>
        <w:keepNext w:val="0"/>
        <w:keepLines w:val="0"/>
        <w:pageBreakBefore w:val="0"/>
        <w:widowControl/>
        <w:numPr>
          <w:ilvl w:val="0"/>
          <w:numId w:val="71"/>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通过shared_from_this()返回this指针</w:t>
      </w:r>
      <w:r>
        <w:rPr>
          <w:rFonts w:hint="eastAsia"/>
          <w:b w:val="0"/>
          <w:bCs w:val="0"/>
          <w:lang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pPr>
      <w:r>
        <w:t>不</w:t>
      </w:r>
      <w:r>
        <w:rPr>
          <w:rFonts w:hint="eastAsia"/>
          <w:lang w:eastAsia="zh-CN"/>
        </w:rPr>
        <w:t>要</w:t>
      </w:r>
      <w:r>
        <w:t>将this指针作为share</w:t>
      </w:r>
      <w:r>
        <w:rPr>
          <w:rFonts w:hint="eastAsia"/>
          <w:lang w:val="en-US" w:eastAsia="zh-CN"/>
        </w:rPr>
        <w:t>d</w:t>
      </w:r>
      <w:r>
        <w:t>_ptr返回出来</w:t>
      </w:r>
      <w:r>
        <w:rPr>
          <w:rFonts w:hint="eastAsia"/>
        </w:rPr>
        <w:t>，</w:t>
      </w:r>
      <w:r>
        <w:t>因为this本质上是一个裸指针</w:t>
      </w:r>
      <w:r>
        <w:rPr>
          <w:rFonts w:hint="eastAsia"/>
        </w:rPr>
        <w:t>，</w:t>
      </w:r>
      <w:r>
        <w:t>因此可能会导致重复析构</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lang w:eastAsia="zh-CN"/>
        </w:rPr>
        <w:t>错误</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 xml:space="preserve">class </w:t>
      </w:r>
      <w:r>
        <w:rPr>
          <w:rFonts w:ascii="Times New Roman" w:hAnsi="Times New Roman" w:cstheme="minorBidi"/>
          <w:kern w:val="0"/>
          <w:sz w:val="28"/>
          <w:szCs w:val="20"/>
        </w:rPr>
        <w:t>Person</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shared_ptr&lt;Person&gt;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ascii="Times New Roman" w:hAnsi="Times New Roman" w:cstheme="minorBidi"/>
          <w:kern w:val="0"/>
          <w:sz w:val="28"/>
          <w:szCs w:val="20"/>
        </w:rPr>
        <w:t>shared_ptr&lt;Person&gt;(</w:t>
      </w:r>
      <w:r>
        <w:rPr>
          <w:rFonts w:ascii="Times New Roman" w:hAnsi="Times New Roman" w:cstheme="minorBidi"/>
          <w:b/>
          <w:bCs/>
          <w:color w:val="00B0F0"/>
          <w:kern w:val="0"/>
          <w:sz w:val="28"/>
          <w:szCs w:val="20"/>
        </w:rPr>
        <w:t>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ascii="Times New Roman" w:hAnsi="Times New Roman"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int main()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wang( new Person()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shared_ptr&lt;Person&gt; wu = wang-&gt;getSelf();</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stheme="minorBidi"/>
          <w:kern w:val="0"/>
          <w:sz w:val="28"/>
          <w:szCs w:val="28"/>
          <w:lang w:val="en-US" w:eastAsia="zh-CN"/>
        </w:rPr>
      </w:pPr>
      <w:r>
        <w:rPr>
          <w:rFonts w:hint="eastAsia" w:cstheme="minorBidi"/>
          <w:kern w:val="0"/>
          <w:sz w:val="28"/>
          <w:szCs w:val="28"/>
          <w:lang w:val="en-US" w:eastAsia="zh-CN"/>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cstheme="minorBidi"/>
          <w:kern w:val="0"/>
          <w:sz w:val="28"/>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在这个例子中，由于用同一个指针(this)构造了两个智能指针，他们之间是没有任何关系的，在离开作用域后this将会被构造的两个智能指针各自析构，导致重复析构的错误。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lang w:val="en-US" w:eastAsia="zh-CN"/>
        </w:rPr>
      </w:pPr>
      <w:r>
        <w:rPr>
          <w:rFonts w:hint="eastAsia"/>
          <w:lang w:val="en-US" w:eastAsia="zh-CN"/>
        </w:rPr>
        <w:t>正确返回this的shared_ptr做法是让目标类通过派生std:enable_shared_from_this&lt;T&gt;类，然后使用基类的成员函数shared_from_this来返回this的shared_ptr。</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bookmarkStart w:id="1181" w:name="OLE_LINK91"/>
      <w:r>
        <w:rPr>
          <w:rFonts w:hint="eastAsia"/>
          <w:shd w:val="clear" w:color="FFFFFF" w:fill="D9D9D9"/>
          <w:lang w:eastAsia="zh-CN"/>
        </w:rPr>
        <w:t>正确</w:t>
      </w: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lang w:val="en-US" w:eastAsia="zh-CN"/>
        </w:rPr>
        <w:t>class Cat::public std::</w:t>
      </w:r>
      <w:r>
        <w:rPr>
          <w:rFonts w:hint="eastAsia" w:ascii="Times New Roman" w:hAnsi="Times New Roman" w:cstheme="minorBidi"/>
          <w:b/>
          <w:bCs/>
          <w:color w:val="00B0F0"/>
          <w:kern w:val="0"/>
          <w:sz w:val="28"/>
          <w:szCs w:val="20"/>
          <w:lang w:val="en-US" w:eastAsia="zh-CN"/>
        </w:rPr>
        <w:t>enable_shared_from_this&lt;Cat&gt;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shared_ptr&lt;</w:t>
      </w:r>
      <w:r>
        <w:rPr>
          <w:rFonts w:hint="eastAsia" w:ascii="Times New Roman" w:hAnsi="Times New Roman" w:cstheme="minorBidi"/>
          <w:kern w:val="0"/>
          <w:sz w:val="28"/>
          <w:szCs w:val="20"/>
          <w:lang w:val="en-US" w:eastAsia="zh-CN"/>
        </w:rPr>
        <w:t>Cat</w:t>
      </w:r>
      <w:r>
        <w:rPr>
          <w:rFonts w:ascii="Times New Roman" w:hAnsi="Times New Roman" w:cstheme="minorBidi"/>
          <w:kern w:val="0"/>
          <w:sz w:val="28"/>
          <w:szCs w:val="20"/>
        </w:rPr>
        <w:t>&gt; getSelf()</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0"/>
        </w:rPr>
        <w:t>r</w:t>
      </w:r>
      <w:r>
        <w:rPr>
          <w:rFonts w:hint="eastAsia" w:ascii="Times New Roman" w:hAnsi="Times New Roman" w:cstheme="minorBidi"/>
          <w:kern w:val="0"/>
          <w:sz w:val="28"/>
          <w:szCs w:val="20"/>
        </w:rPr>
        <w:t xml:space="preserve">eturn </w:t>
      </w:r>
      <w:r>
        <w:rPr>
          <w:rFonts w:hint="eastAsia" w:ascii="Times New Roman" w:hAnsi="Times New Roman" w:cstheme="minorBidi"/>
          <w:kern w:val="0"/>
          <w:sz w:val="28"/>
          <w:szCs w:val="20"/>
          <w:lang w:val="en-US" w:eastAsia="zh-CN"/>
        </w:rPr>
        <w:t>shared_from_this()</w:t>
      </w:r>
      <w:r>
        <w:rPr>
          <w:rFonts w:ascii="Times New Roman" w:hAnsi="Times New Roman" w:cstheme="minorBidi"/>
          <w:kern w:val="0"/>
          <w:sz w:val="28"/>
          <w:szCs w:val="20"/>
        </w:rPr>
        <w:t>;</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0"/>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rPr>
      </w:pPr>
      <w:r>
        <w:rPr>
          <w:rFonts w:ascii="Times New Roman" w:hAnsi="Times New Roman" w:cstheme="minorBidi"/>
          <w:kern w:val="0"/>
          <w:sz w:val="28"/>
          <w:szCs w:val="20"/>
        </w:rPr>
        <w:t>}</w:t>
      </w:r>
    </w:p>
    <w:bookmarkEnd w:id="1175"/>
    <w:bookmarkEnd w:id="1181"/>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b w:val="0"/>
          <w:bCs w:val="0"/>
        </w:rPr>
      </w:pPr>
    </w:p>
    <w:p>
      <w:pPr>
        <w:pStyle w:val="53"/>
        <w:keepNext w:val="0"/>
        <w:keepLines w:val="0"/>
        <w:pageBreakBefore w:val="0"/>
        <w:widowControl/>
        <w:numPr>
          <w:ilvl w:val="0"/>
          <w:numId w:val="71"/>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指针不允许复制的场合请使用unique_ptr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ascii="Times New Roman" w:hAnsi="Times New Roman" w:eastAsia="华文楷体" w:cstheme="minorBidi"/>
          <w:sz w:val="28"/>
          <w:lang w:val="en-US" w:eastAsia="zh-CN" w:bidi="ar-SA"/>
        </w:rPr>
        <w:t>在标准库容器中，为了提高效率以及支持多态性，通常在容器元素为指针类型</w:t>
      </w:r>
      <w:r>
        <w:rPr>
          <w:rFonts w:hint="eastAsia" w:cstheme="minorBidi"/>
          <w:sz w:val="28"/>
          <w:lang w:val="en-US" w:eastAsia="zh-CN" w:bidi="ar-SA"/>
        </w:rPr>
        <w:t>而不是</w:t>
      </w:r>
      <w:r>
        <w:rPr>
          <w:rFonts w:hint="eastAsia" w:ascii="Times New Roman" w:hAnsi="Times New Roman" w:eastAsia="华文楷体" w:cstheme="minorBidi"/>
          <w:sz w:val="28"/>
          <w:lang w:val="en-US" w:eastAsia="zh-CN" w:bidi="ar-SA"/>
        </w:rPr>
        <w:t>实例，</w:t>
      </w:r>
      <w:r>
        <w:rPr>
          <w:rFonts w:hint="eastAsia" w:cstheme="minorBidi"/>
          <w:sz w:val="28"/>
          <w:lang w:val="en-US" w:eastAsia="zh-CN" w:bidi="ar-SA"/>
        </w:rPr>
        <w:t>一般而言，容器元素为指针会比实例快2-3倍。</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使用指针作为标准库容器对象虽然可以提高效率，但是问题就是指针有被容器外部销毁的风险，会造成异常、内存泄露或者其它更严重的问题。</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default" w:cstheme="minorBidi"/>
          <w:sz w:val="28"/>
          <w:lang w:eastAsia="zh-CN" w:bidi="ar-SA"/>
        </w:rPr>
      </w:pPr>
      <w:r>
        <w:rPr>
          <w:rFonts w:hint="eastAsia" w:cstheme="minorBidi"/>
          <w:sz w:val="28"/>
          <w:lang w:val="en-US" w:eastAsia="zh-CN" w:bidi="ar-SA"/>
        </w:rPr>
        <w:t>使用智能指针可以解决标准库容器对于指针元素的所有权问题，shared_ptr可以实现指针元素没有引用后自动销毁，但是shared_ptr比较复杂，运行起来也更慢，消耗的内存更多，</w:t>
      </w:r>
      <w:r>
        <w:rPr>
          <w:rFonts w:hint="default" w:cstheme="minorBidi"/>
          <w:sz w:val="28"/>
          <w:lang w:eastAsia="zh-CN" w:bidi="ar-SA"/>
        </w:rPr>
        <w:t>在高效率要求的场合使用</w:t>
      </w:r>
      <w:r>
        <w:rPr>
          <w:rFonts w:hint="eastAsia" w:cstheme="minorBidi"/>
          <w:sz w:val="28"/>
          <w:lang w:val="en-US" w:eastAsia="zh-CN" w:bidi="ar-SA"/>
        </w:rPr>
        <w:t>更</w:t>
      </w:r>
      <w:r>
        <w:rPr>
          <w:rFonts w:hint="default" w:cstheme="minorBidi"/>
          <w:sz w:val="28"/>
          <w:lang w:eastAsia="zh-CN" w:bidi="ar-SA"/>
        </w:rPr>
        <w:t>加</w:t>
      </w:r>
      <w:r>
        <w:rPr>
          <w:rFonts w:hint="eastAsia" w:cstheme="minorBidi"/>
          <w:sz w:val="28"/>
          <w:lang w:val="en-US" w:eastAsia="zh-CN" w:bidi="ar-SA"/>
        </w:rPr>
        <w:t>轻量的unique_ptr是更好的选择</w:t>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right="0" w:rightChars="0"/>
        <w:jc w:val="left"/>
        <w:textAlignment w:val="auto"/>
        <w:outlineLvl w:val="9"/>
        <w:rPr>
          <w:rFonts w:hint="eastAsia" w:cstheme="minorBidi"/>
          <w:sz w:val="28"/>
          <w:lang w:val="en-US" w:eastAsia="zh-CN" w:bidi="ar-SA"/>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lang w:val="en-US" w:eastAsia="zh-CN" w:bidi="ar-SA"/>
        </w:rPr>
      </w:pPr>
      <w:r>
        <w:rPr>
          <w:rFonts w:hint="eastAsia" w:cstheme="minorBidi"/>
          <w:sz w:val="28"/>
          <w:lang w:val="en-US" w:eastAsia="zh-CN" w:bidi="ar-SA"/>
        </w:rPr>
        <w:t>作为c++11提供的新的指针指针，unique_ptr的主要特点如下：</w:t>
      </w:r>
    </w:p>
    <w:p>
      <w:pPr>
        <w:keepNext w:val="0"/>
        <w:keepLines w:val="0"/>
        <w:pageBreakBefore w:val="0"/>
        <w:widowControl/>
        <w:numPr>
          <w:ilvl w:val="0"/>
          <w:numId w:val="72"/>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指针不能复制，不提供拷贝构造函数和拷贝赋值函数。</w:t>
      </w:r>
    </w:p>
    <w:p>
      <w:pPr>
        <w:keepNext w:val="0"/>
        <w:keepLines w:val="0"/>
        <w:pageBreakBefore w:val="0"/>
        <w:widowControl/>
        <w:numPr>
          <w:ilvl w:val="0"/>
          <w:numId w:val="72"/>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只有一个智能指针包含对象的所有权，在对象生命周期结束后只有一个智能指针调用对象的析构函数。</w:t>
      </w:r>
    </w:p>
    <w:p>
      <w:pPr>
        <w:keepNext w:val="0"/>
        <w:keepLines w:val="0"/>
        <w:pageBreakBefore w:val="0"/>
        <w:widowControl/>
        <w:numPr>
          <w:ilvl w:val="0"/>
          <w:numId w:val="72"/>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没有引用计数和线程安全的方法，性能比shared_ptr要高。实验证明，unique_ptr的性能相对于使用原始指针几乎一样。</w:t>
      </w:r>
    </w:p>
    <w:p>
      <w:pPr>
        <w:keepNext w:val="0"/>
        <w:keepLines w:val="0"/>
        <w:pageBreakBefore w:val="0"/>
        <w:widowControl/>
        <w:numPr>
          <w:ilvl w:val="0"/>
          <w:numId w:val="72"/>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cstheme="minorBidi"/>
          <w:sz w:val="28"/>
          <w:lang w:val="en-US" w:eastAsia="zh-CN" w:bidi="ar-SA"/>
        </w:rPr>
      </w:pPr>
      <w:r>
        <w:rPr>
          <w:rFonts w:hint="eastAsia" w:cstheme="minorBidi"/>
          <w:sz w:val="28"/>
          <w:lang w:val="en-US" w:eastAsia="zh-CN" w:bidi="ar-SA"/>
        </w:rPr>
        <w:t>支持指向一个动态数组。如:unique_ptr&lt;</w:t>
      </w:r>
      <w:r>
        <w:rPr>
          <w:rFonts w:hint="eastAsia" w:cstheme="minorBidi"/>
          <w:b/>
          <w:bCs/>
          <w:color w:val="00B0F0"/>
          <w:sz w:val="28"/>
          <w:lang w:val="en-US" w:eastAsia="zh-CN" w:bidi="ar-SA"/>
        </w:rPr>
        <w:t>int[]</w:t>
      </w:r>
      <w:r>
        <w:rPr>
          <w:rFonts w:hint="eastAsia" w:cstheme="minorBidi"/>
          <w:sz w:val="28"/>
          <w:lang w:val="en-US" w:eastAsia="zh-CN" w:bidi="ar-SA"/>
        </w:rPr>
        <w:t>&gt; ptr( new int[10]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kern w:val="0"/>
          <w:sz w:val="28"/>
          <w:szCs w:val="20"/>
        </w:rPr>
      </w:pPr>
      <w:r>
        <w:rPr>
          <w:rFonts w:ascii="Times New Roman" w:hAnsi="Times New Roman" w:cstheme="minorBidi"/>
          <w:kern w:val="0"/>
          <w:sz w:val="28"/>
          <w:szCs w:val="20"/>
        </w:rPr>
        <w:t>unique_ptr&lt;T&gt; myPtr(new 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0"/>
        </w:rPr>
        <w:t xml:space="preserve">unique_ptr&lt;T&gt; otherPtr = mptr;  </w:t>
      </w:r>
      <w:r>
        <w:rPr>
          <w:rFonts w:ascii="Times New Roman" w:hAnsi="Times New Roman" w:cstheme="minorBidi"/>
          <w:color w:val="00B050"/>
          <w:kern w:val="0"/>
          <w:sz w:val="28"/>
          <w:szCs w:val="20"/>
        </w:rPr>
        <w:t>//</w:t>
      </w:r>
      <w:r>
        <w:rPr>
          <w:rFonts w:hint="eastAsia" w:ascii="Times New Roman" w:hAnsi="Times New Roman" w:cstheme="minorBidi"/>
          <w:color w:val="00B050"/>
          <w:kern w:val="0"/>
          <w:sz w:val="28"/>
          <w:szCs w:val="28"/>
        </w:rPr>
        <w:t xml:space="preserve">× </w:t>
      </w:r>
      <w:r>
        <w:rPr>
          <w:rFonts w:hint="default" w:ascii="Times New Roman" w:hAnsi="Times New Roman" w:cstheme="minorBidi"/>
          <w:color w:val="00B050"/>
          <w:kern w:val="0"/>
          <w:sz w:val="28"/>
          <w:szCs w:val="28"/>
        </w:rPr>
        <w:t xml:space="preserve"> </w:t>
      </w:r>
      <w:r>
        <w:rPr>
          <w:rFonts w:hint="eastAsia" w:ascii="Times New Roman" w:hAnsi="Times New Roman" w:cstheme="minorBidi"/>
          <w:color w:val="00B050"/>
          <w:kern w:val="0"/>
          <w:sz w:val="28"/>
          <w:szCs w:val="28"/>
        </w:rPr>
        <w:t>编译</w:t>
      </w:r>
      <w:r>
        <w:rPr>
          <w:rFonts w:ascii="Times New Roman" w:hAnsi="Times New Roman" w:cstheme="minorBidi"/>
          <w:color w:val="00B050"/>
          <w:kern w:val="0"/>
          <w:sz w:val="28"/>
          <w:szCs w:val="28"/>
        </w:rPr>
        <w:t>错误</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rPr>
          <w:rFonts w:ascii="Times New Roman" w:hAnsi="Times New Roman" w:cstheme="minorBidi"/>
          <w:kern w:val="0"/>
          <w:sz w:val="28"/>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rPr>
          <w:shd w:val="clear" w:color="FFFFFF" w:fill="D9D9D9"/>
        </w:rPr>
      </w:pPr>
      <w:r>
        <w:rPr>
          <w:rFonts w:hint="eastAsia"/>
          <w:shd w:val="clear" w:color="FFFFFF" w:fill="D9D9D9"/>
        </w:rPr>
        <w:t>注意:</w:t>
      </w:r>
    </w:p>
    <w:p>
      <w:pPr>
        <w:keepNext w:val="0"/>
        <w:keepLines w:val="0"/>
        <w:pageBreakBefore w:val="0"/>
        <w:widowControl/>
        <w:numPr>
          <w:ilvl w:val="0"/>
          <w:numId w:val="72"/>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rPr>
          <w:rFonts w:hint="eastAsia"/>
        </w:rPr>
        <w:t>虽然</w:t>
      </w:r>
      <w:r>
        <w:t>unique_ptr</w:t>
      </w:r>
      <w:r>
        <w:rPr>
          <w:rFonts w:hint="eastAsia"/>
        </w:rPr>
        <w:t>不允许</w:t>
      </w:r>
      <w:r>
        <w:t>复制，但是可以通过函数返回给其他的unique_ptr</w:t>
      </w:r>
      <w:r>
        <w:rPr>
          <w:rFonts w:hint="eastAsia"/>
        </w:rPr>
        <w:t>，</w:t>
      </w:r>
      <w:r>
        <w:t>还可以用</w:t>
      </w:r>
      <w:r>
        <w:rPr>
          <w:rFonts w:hint="eastAsia"/>
        </w:rPr>
        <w:t>通过</w:t>
      </w:r>
      <w:r>
        <w:t>move来移动</w:t>
      </w:r>
      <w:r>
        <w:rPr>
          <w:rFonts w:hint="eastAsia"/>
        </w:rPr>
        <w:t>到</w:t>
      </w:r>
      <w:r>
        <w:t>其他unique_ptr</w:t>
      </w:r>
      <w:r>
        <w:rPr>
          <w:rFonts w:hint="eastAsia"/>
        </w:rPr>
        <w:t>。</w:t>
      </w:r>
    </w:p>
    <w:p>
      <w:pPr>
        <w:keepNext w:val="0"/>
        <w:keepLines w:val="0"/>
        <w:pageBreakBefore w:val="0"/>
        <w:widowControl/>
        <w:numPr>
          <w:ilvl w:val="0"/>
          <w:numId w:val="72"/>
        </w:numPr>
        <w:tabs>
          <w:tab w:val="left" w:pos="420"/>
        </w:tabs>
        <w:kinsoku/>
        <w:wordWrap/>
        <w:overflowPunct/>
        <w:topLinePunct w:val="0"/>
        <w:autoSpaceDE/>
        <w:autoSpaceDN/>
        <w:bidi w:val="0"/>
        <w:adjustRightInd/>
        <w:snapToGrid/>
        <w:spacing w:before="0" w:after="0" w:line="0" w:lineRule="atLeast"/>
        <w:ind w:left="420" w:right="0" w:rightChars="0" w:hanging="420"/>
        <w:textAlignment w:val="auto"/>
      </w:pPr>
      <w:r>
        <w:t>unique_ptr不能通过make_shared方法来创建，它不允许其他的智能指针共享其内部的指针，不允许通过赋值将一个unique_ptr赋值给另一个unique_ptr。</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default" w:cstheme="minorBidi"/>
          <w:sz w:val="28"/>
          <w:lang w:eastAsia="zh-CN" w:bidi="ar-SA"/>
        </w:rPr>
      </w:pPr>
      <w:r>
        <w:rPr>
          <w:rFonts w:hint="default" w:cstheme="minorBidi"/>
          <w:sz w:val="28"/>
          <w:lang w:eastAsia="zh-CN" w:bidi="ar-SA"/>
        </w:rPr>
        <w:t>关于具体何时用unique_ptr,何时用shared_ptr的综合例子在：</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1080" w:firstLineChars="0"/>
        <w:jc w:val="left"/>
        <w:textAlignment w:val="auto"/>
        <w:outlineLvl w:val="9"/>
      </w:pPr>
      <w:r>
        <w:rPr>
          <w:rFonts w:hint="default" w:cstheme="minorBidi"/>
          <w:sz w:val="28"/>
          <w:lang w:eastAsia="zh-CN" w:bidi="ar-SA"/>
        </w:rPr>
        <w:fldChar w:fldCharType="begin"/>
      </w:r>
      <w:r>
        <w:rPr>
          <w:rFonts w:hint="default" w:cstheme="minorBidi"/>
          <w:sz w:val="28"/>
          <w:lang w:eastAsia="zh-CN" w:bidi="ar-SA"/>
        </w:rPr>
        <w:instrText xml:space="preserve"> HYPERLINK \l "_容器中指针的管理" </w:instrText>
      </w:r>
      <w:r>
        <w:rPr>
          <w:rFonts w:hint="default" w:cstheme="minorBidi"/>
          <w:sz w:val="28"/>
          <w:lang w:eastAsia="zh-CN" w:bidi="ar-SA"/>
        </w:rPr>
        <w:fldChar w:fldCharType="separate"/>
      </w:r>
      <w:r>
        <w:rPr>
          <w:rStyle w:val="35"/>
          <w:rFonts w:hint="default" w:cstheme="minorBidi"/>
          <w:sz w:val="28"/>
          <w:lang w:eastAsia="zh-CN" w:bidi="ar-SA"/>
        </w:rPr>
        <w:t>六/3.容器中指针的管理</w:t>
      </w:r>
      <w:r>
        <w:rPr>
          <w:rFonts w:hint="default" w:cstheme="minorBidi"/>
          <w:sz w:val="28"/>
          <w:lang w:eastAsia="zh-CN" w:bidi="ar-SA"/>
        </w:rPr>
        <w:fldChar w:fldCharType="end"/>
      </w:r>
      <w:r>
        <w:rPr>
          <w:rFonts w:hint="default"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pPr>
    </w:p>
    <w:p>
      <w:pPr>
        <w:pStyle w:val="53"/>
        <w:keepNext w:val="0"/>
        <w:keepLines w:val="0"/>
        <w:pageBreakBefore w:val="0"/>
        <w:widowControl/>
        <w:numPr>
          <w:ilvl w:val="0"/>
          <w:numId w:val="71"/>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禁止使用auto_ptr</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auto_ptr</w:t>
      </w:r>
      <w:r>
        <w:rPr>
          <w:rFonts w:hint="eastAsia"/>
        </w:rPr>
        <w:t>是C++11之前的产物，虽然</w:t>
      </w:r>
      <w:r>
        <w:t>也能实现自动的内存管理，但是存在</w:t>
      </w:r>
      <w:r>
        <w:rPr>
          <w:rFonts w:hint="eastAsia"/>
        </w:rPr>
        <w:t>重大缺陷：</w:t>
      </w:r>
    </w:p>
    <w:p>
      <w:pPr>
        <w:pStyle w:val="53"/>
        <w:keepNext w:val="0"/>
        <w:keepLines w:val="0"/>
        <w:pageBreakBefore w:val="0"/>
        <w:widowControl/>
        <w:numPr>
          <w:ilvl w:val="0"/>
          <w:numId w:val="73"/>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auto</w:t>
      </w:r>
      <w:r>
        <w:t>_ptr</w:t>
      </w:r>
      <w:r>
        <w:rPr>
          <w:rFonts w:hint="eastAsia"/>
        </w:rPr>
        <w:t>对象</w:t>
      </w:r>
      <w:r>
        <w:t>不能作为STL容器的元素。</w:t>
      </w:r>
    </w:p>
    <w:p>
      <w:pPr>
        <w:pStyle w:val="53"/>
        <w:keepNext w:val="0"/>
        <w:keepLines w:val="0"/>
        <w:pageBreakBefore w:val="0"/>
        <w:widowControl/>
        <w:numPr>
          <w:ilvl w:val="0"/>
          <w:numId w:val="73"/>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缺少对动态配置而来的数组的支持</w:t>
      </w:r>
    </w:p>
    <w:p>
      <w:pPr>
        <w:pStyle w:val="53"/>
        <w:keepNext w:val="0"/>
        <w:keepLines w:val="0"/>
        <w:pageBreakBefore w:val="0"/>
        <w:widowControl/>
        <w:numPr>
          <w:ilvl w:val="0"/>
          <w:numId w:val="73"/>
        </w:numPr>
        <w:tabs>
          <w:tab w:val="left" w:pos="420"/>
        </w:tabs>
        <w:kinsoku/>
        <w:wordWrap/>
        <w:overflowPunct/>
        <w:topLinePunct w:val="0"/>
        <w:autoSpaceDE/>
        <w:autoSpaceDN/>
        <w:bidi w:val="0"/>
        <w:adjustRightInd/>
        <w:snapToGrid/>
        <w:spacing w:line="0" w:lineRule="atLeast"/>
        <w:ind w:left="840" w:leftChars="0" w:hanging="420" w:firstLineChars="0"/>
        <w:textAlignment w:val="auto"/>
        <w:rPr>
          <w:rFonts w:hint="eastAsia"/>
        </w:rPr>
      </w:pPr>
      <w:r>
        <w:rPr>
          <w:rFonts w:hint="eastAsia"/>
        </w:rPr>
        <w:t>auto_ptr在被复制的时候会发生所有权的转移</w:t>
      </w:r>
    </w:p>
    <w:p>
      <w:pPr>
        <w:pStyle w:val="53"/>
        <w:keepNext w:val="0"/>
        <w:keepLines w:val="0"/>
        <w:pageBreakBefore w:val="0"/>
        <w:widowControl/>
        <w:numPr>
          <w:ilvl w:val="0"/>
          <w:numId w:val="74"/>
        </w:numPr>
        <w:tabs>
          <w:tab w:val="left" w:pos="420"/>
        </w:tabs>
        <w:kinsoku/>
        <w:wordWrap/>
        <w:overflowPunct/>
        <w:topLinePunct w:val="0"/>
        <w:autoSpaceDE/>
        <w:autoSpaceDN/>
        <w:bidi w:val="0"/>
        <w:adjustRightInd/>
        <w:snapToGrid/>
        <w:spacing w:line="0" w:lineRule="atLeast"/>
        <w:ind w:left="840" w:leftChars="0" w:hanging="420" w:firstLineChars="0"/>
        <w:textAlignment w:val="auto"/>
      </w:pPr>
      <w:r>
        <w:rPr>
          <w:rFonts w:hint="eastAsia"/>
        </w:rPr>
        <w:t>不安全，隐性的左值搬移</w:t>
      </w:r>
      <w:r>
        <w:t>。</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r>
        <w:rPr>
          <w:rFonts w:hint="eastAsia"/>
        </w:rPr>
        <w:t>鉴于</w:t>
      </w:r>
      <w:r>
        <w:t>auto_ptr</w:t>
      </w:r>
      <w:r>
        <w:rPr>
          <w:rFonts w:hint="eastAsia"/>
        </w:rPr>
        <w:t>的</w:t>
      </w:r>
      <w:r>
        <w:t>种种缺点，</w:t>
      </w:r>
      <w:r>
        <w:rPr>
          <w:rFonts w:hint="eastAsia"/>
          <w:lang w:eastAsia="zh-CN"/>
        </w:rPr>
        <w:t>并且</w:t>
      </w:r>
      <w:r>
        <w:rPr>
          <w:rFonts w:hint="eastAsia"/>
          <w:lang w:val="en-US" w:eastAsia="zh-CN"/>
        </w:rPr>
        <w:t>C++11有了新的更好的方式替代它，所以</w:t>
      </w:r>
      <w:r>
        <w:t>公司禁止使用auto_ptr</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rFonts w:hint="eastAsia"/>
        </w:rPr>
      </w:pPr>
    </w:p>
    <w:p>
      <w:pPr>
        <w:pStyle w:val="53"/>
        <w:keepNext w:val="0"/>
        <w:keepLines w:val="0"/>
        <w:pageBreakBefore w:val="0"/>
        <w:widowControl/>
        <w:numPr>
          <w:ilvl w:val="0"/>
          <w:numId w:val="71"/>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rPr>
        <w:t xml:space="preserve">建议多使用智能指针管理第三方库 </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rPr>
          <w:rFonts w:hint="default"/>
        </w:rPr>
        <w:t>传统的</w:t>
      </w:r>
      <w:r>
        <w:rPr>
          <w:rFonts w:hint="eastAsia"/>
        </w:rPr>
        <w:t>第三</w:t>
      </w:r>
      <w:r>
        <w:t>方库</w:t>
      </w:r>
      <w:r>
        <w:rPr>
          <w:rFonts w:hint="eastAsia"/>
        </w:rPr>
        <w:t>调用</w:t>
      </w:r>
      <w:r>
        <w:t>方式</w:t>
      </w:r>
      <w:r>
        <w:rPr>
          <w:rFonts w:hint="eastAsia"/>
        </w:rPr>
        <w:t>存在遗忘释放</w:t>
      </w:r>
      <w:r>
        <w:rPr>
          <w:rFonts w:hint="default"/>
        </w:rPr>
        <w:t>内存</w:t>
      </w:r>
      <w:r>
        <w:rPr>
          <w:rFonts w:hint="eastAsia"/>
        </w:rPr>
        <w:t>的风险</w:t>
      </w:r>
      <w:r>
        <w:t>，因为在第三方库</w:t>
      </w:r>
      <w:r>
        <w:rPr>
          <w:rFonts w:hint="eastAsia"/>
        </w:rPr>
        <w:t>创建、释放实例很可能是两条指令，如果调用了</w:t>
      </w:r>
      <w:r>
        <w:rPr>
          <w:rFonts w:hint="eastAsia"/>
          <w:lang w:val="en-US" w:eastAsia="zh-CN"/>
        </w:rPr>
        <w:t>c</w:t>
      </w:r>
      <w:r>
        <w:rPr>
          <w:rFonts w:hint="eastAsia"/>
        </w:rPr>
        <w:t>reate</w:t>
      </w:r>
      <w:r>
        <w:t>( )</w:t>
      </w:r>
      <w:r>
        <w:rPr>
          <w:rFonts w:hint="eastAsia"/>
        </w:rPr>
        <w:t>之类创建实例的方法而最终</w:t>
      </w:r>
      <w:r>
        <w:t>忘记了调用</w:t>
      </w:r>
      <w:r>
        <w:rPr>
          <w:rFonts w:hint="eastAsia"/>
          <w:lang w:val="en-US" w:eastAsia="zh-CN"/>
        </w:rPr>
        <w:t>r</w:t>
      </w:r>
      <w:r>
        <w:t>elease</w:t>
      </w:r>
      <w:r>
        <w:rPr>
          <w:rFonts w:hint="eastAsia"/>
        </w:rPr>
        <w:t>（）之类释放实例的方法或者创建实例后未执行到释放前在</w:t>
      </w:r>
      <w:r>
        <w:t>中间</w:t>
      </w:r>
      <w:r>
        <w:rPr>
          <w:rFonts w:hint="eastAsia"/>
        </w:rPr>
        <w:t>过程就因为种种原因（可能是碰到异常）提前</w:t>
      </w:r>
      <w:r>
        <w:t>返回了，</w:t>
      </w:r>
      <w:r>
        <w:rPr>
          <w:rFonts w:hint="eastAsia"/>
        </w:rPr>
        <w:t>就可能会导致内存泄漏。</w:t>
      </w:r>
      <w:r>
        <w:rPr>
          <w:rFonts w:hint="default"/>
        </w:rPr>
        <w:t>而</w:t>
      </w:r>
      <w:r>
        <w:rPr>
          <w:rFonts w:hint="eastAsia"/>
        </w:rPr>
        <w:t>通过</w:t>
      </w:r>
      <w:r>
        <w:t>宏</w:t>
      </w:r>
      <w:r>
        <w:rPr>
          <w:rFonts w:hint="eastAsia"/>
        </w:rPr>
        <w:t>定义</w:t>
      </w:r>
      <w:r>
        <w:t>和</w:t>
      </w:r>
      <w:r>
        <w:rPr>
          <w:rFonts w:hint="eastAsia"/>
        </w:rPr>
        <w:t>智能</w:t>
      </w:r>
      <w:r>
        <w:t>指针</w:t>
      </w:r>
      <w:r>
        <w:rPr>
          <w:rFonts w:hint="eastAsia"/>
        </w:rPr>
        <w:t>结合起</w:t>
      </w:r>
      <w:r>
        <w:t>来可以实现第三方库的安全管理，避免内存泄露。</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/*如果忘记调用release方法或者在执行到release之前发生了</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异常退出，将产生内存泄露*/</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ptr = getHandle()-&gt;create();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lang w:eastAsia="zh-CN"/>
        </w:rPr>
      </w:pPr>
      <w:r>
        <w:rPr>
          <w:rFonts w:hint="default"/>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default"/>
          <w:lang w:eastAsia="zh-CN"/>
        </w:rPr>
      </w:pPr>
      <w:r>
        <w:rPr>
          <w:rFonts w:hint="default"/>
          <w:lang w:eastAsia="zh-CN"/>
        </w:rPr>
        <w:t>ptr.release();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hd w:val="clear" w:color="FFFFFF" w:fill="D9D9D9"/>
        </w:rPr>
      </w:pPr>
      <w:r>
        <w:rPr>
          <w:rFonts w:hint="default"/>
          <w:shd w:val="clear" w:color="FFFFFF" w:fill="D9D9D9"/>
        </w:rPr>
        <w:t>正确</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#define GUARD(p) std::shared_ptr&lt;void&gt; p##p(p,[](</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jc w:val="both"/>
        <w:textAlignment w:val="auto"/>
      </w:pPr>
      <w:r>
        <w:t>void* p){p-&gt;release();});</w:t>
      </w:r>
    </w:p>
    <w:p>
      <w:pPr>
        <w:keepNext w:val="0"/>
        <w:keepLines w:val="0"/>
        <w:pageBreakBefore w:val="0"/>
        <w:widowControl/>
        <w:kinsoku/>
        <w:wordWrap/>
        <w:overflowPunct/>
        <w:topLinePunct w:val="0"/>
        <w:autoSpaceDE/>
        <w:autoSpaceDN/>
        <w:bidi w:val="0"/>
        <w:adjustRightInd/>
        <w:snapToGrid/>
        <w:spacing w:line="0" w:lineRule="atLeast"/>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jc w:val="both"/>
        <w:textAlignment w:val="auto"/>
      </w:pPr>
      <w:r>
        <w:t>void* ptr = getHandle()-&gt;create();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hd w:val="clear" w:color="FFFFFF" w:fill="D9D9D9"/>
        </w:rPr>
      </w:pPr>
      <w:r>
        <w:t>GUAD(ptr);</w:t>
      </w:r>
      <w:r>
        <w:rPr>
          <w:rFonts w:hint="eastAsia"/>
          <w:color w:val="00B050"/>
        </w:rPr>
        <w:t>//安全</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9"/>
        </w:numPr>
        <w:tabs>
          <w:tab w:val="left" w:pos="425"/>
        </w:tabs>
        <w:kinsoku/>
        <w:wordWrap/>
        <w:overflowPunct/>
        <w:topLinePunct w:val="0"/>
        <w:autoSpaceDE/>
        <w:autoSpaceDN/>
        <w:bidi w:val="0"/>
        <w:adjustRightInd/>
        <w:snapToGrid/>
        <w:spacing w:line="240" w:lineRule="auto"/>
        <w:ind w:left="425" w:hanging="425"/>
        <w:textAlignment w:val="auto"/>
      </w:pPr>
      <w:bookmarkStart w:id="1182" w:name="_Toc465171918"/>
      <w:bookmarkStart w:id="1183" w:name="_Toc465787059"/>
      <w:bookmarkStart w:id="1184" w:name="_Toc1951732281"/>
      <w:bookmarkStart w:id="1185" w:name="_Toc1345815680"/>
      <w:bookmarkStart w:id="1186" w:name="_Toc698957184"/>
      <w:bookmarkStart w:id="1187" w:name="_Toc1116908115"/>
      <w:bookmarkStart w:id="1188" w:name="_Toc2077272727"/>
      <w:bookmarkStart w:id="1189" w:name="_Toc1796251060"/>
      <w:bookmarkStart w:id="1190" w:name="_Toc1556004947"/>
      <w:bookmarkStart w:id="1191" w:name="_Toc27009"/>
      <w:bookmarkStart w:id="1192" w:name="_Toc788454892"/>
      <w:bookmarkStart w:id="1193" w:name="_Toc918172906"/>
      <w:bookmarkStart w:id="1194" w:name="_Toc42428765"/>
      <w:bookmarkStart w:id="1195" w:name="_Toc2017885524"/>
      <w:bookmarkStart w:id="1196" w:name="_Toc465955326"/>
      <w:bookmarkStart w:id="1197" w:name="_Toc173669296"/>
      <w:bookmarkStart w:id="1198" w:name="_Toc1596503647"/>
      <w:bookmarkStart w:id="1199" w:name="_Toc300027601"/>
      <w:bookmarkStart w:id="1200" w:name="_Toc255200533"/>
      <w:bookmarkStart w:id="1201" w:name="_Toc1484117460"/>
      <w:bookmarkStart w:id="1202" w:name="_Toc1870607392"/>
      <w:bookmarkStart w:id="1203" w:name="_容器中指针的管理"/>
      <w:r>
        <w:t>容器中指针</w:t>
      </w:r>
      <w:bookmarkEnd w:id="1182"/>
      <w:bookmarkEnd w:id="1183"/>
      <w:r>
        <w:rPr>
          <w:rFonts w:hint="eastAsia"/>
        </w:rPr>
        <w:t>的</w:t>
      </w:r>
      <w:r>
        <w:t>管理</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bookmarkEnd w:id="1203"/>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在STL使用指针要注意遵守RAII原则，在容器中可以使用</w:t>
      </w:r>
      <w:r>
        <w:rPr>
          <w:rFonts w:hint="eastAsia"/>
          <w:szCs w:val="28"/>
        </w:rPr>
        <w:t>裸</w:t>
      </w:r>
      <w:r>
        <w:rPr>
          <w:szCs w:val="28"/>
        </w:rPr>
        <w:t>指针，也可以使用智能指针，特别小心的是使用</w:t>
      </w:r>
      <w:r>
        <w:rPr>
          <w:rFonts w:hint="eastAsia"/>
          <w:szCs w:val="28"/>
        </w:rPr>
        <w:t>原始</w:t>
      </w:r>
      <w:r>
        <w:rPr>
          <w:szCs w:val="28"/>
        </w:rPr>
        <w:t>指针时，要避免内存泄漏</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default"/>
          <w:shd w:val="clear" w:color="FFFFFF" w:fill="D9D9D9"/>
        </w:rPr>
        <w:t>错误</w:t>
      </w: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/*当persons超出作用域会被销毁，但是销毁的只是指针，</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ascii="Times New Roman" w:hAnsi="Times New Roman" w:eastAsia="华文楷体" w:cstheme="minorBidi"/>
          <w:color w:val="00B050"/>
          <w:kern w:val="0"/>
          <w:sz w:val="28"/>
          <w:szCs w:val="28"/>
          <w:lang w:eastAsia="zh-CN" w:bidi="ar-SA"/>
        </w:rPr>
      </w:pPr>
      <w:r>
        <w:rPr>
          <w:rFonts w:hint="eastAsia" w:ascii="Times New Roman" w:hAnsi="Times New Roman" w:eastAsia="华文楷体" w:cstheme="minorBidi"/>
          <w:color w:val="00B050"/>
          <w:kern w:val="0"/>
          <w:sz w:val="28"/>
          <w:szCs w:val="28"/>
          <w:lang w:eastAsia="zh-CN" w:bidi="ar-SA"/>
        </w:rPr>
        <w:t>delete并没有作用于new得到的对象，于是内存泄漏。*/</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void addPerson()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vector&lt;</w:t>
      </w:r>
      <w:r>
        <w:rPr>
          <w:b/>
          <w:color w:val="00B0F0"/>
          <w:szCs w:val="28"/>
        </w:rPr>
        <w:t>Person*</w:t>
      </w:r>
      <w:r>
        <w:t>&gt; pPersons;</w:t>
      </w:r>
    </w:p>
    <w:p>
      <w:pPr>
        <w:keepNext w:val="0"/>
        <w:keepLines w:val="0"/>
        <w:pageBreakBefore w:val="0"/>
        <w:widowControl/>
        <w:kinsoku/>
        <w:wordWrap/>
        <w:overflowPunct/>
        <w:topLinePunct w:val="0"/>
        <w:autoSpaceDE/>
        <w:autoSpaceDN/>
        <w:bidi w:val="0"/>
        <w:adjustRightInd/>
        <w:snapToGrid/>
        <w:spacing w:line="0" w:lineRule="atLeast"/>
        <w:ind w:firstLine="1080" w:firstLineChars="0"/>
        <w:textAlignment w:val="auto"/>
      </w:pPr>
      <w:r>
        <w:t>int personCnt = 10000;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Person* pPerson =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for( uint i = 0 ; i &lt; personCnt ; ++i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pPr>
      <w:r>
        <w:t>persons.push_back( new Person());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rPr>
      </w:pPr>
      <w:r>
        <w:rPr>
          <w:b/>
          <w:color w:val="181717" w:themeColor="background2" w:themeShade="1A"/>
        </w:rPr>
        <w:t>}</w:t>
      </w:r>
      <w:r>
        <w:rPr>
          <w:rFonts w:hint="eastAsia"/>
          <w:b/>
          <w:color w:val="00B0F0"/>
        </w:rPr>
        <w:t>//出了</w:t>
      </w:r>
      <w:r>
        <w:rPr>
          <w:b/>
          <w:color w:val="00B0F0"/>
        </w:rPr>
        <w:t>这个</w:t>
      </w:r>
      <w:r>
        <w:rPr>
          <w:rFonts w:hint="eastAsia"/>
          <w:b/>
          <w:color w:val="00B0F0"/>
        </w:rPr>
        <w:t>作用域</w:t>
      </w:r>
      <w:r>
        <w:rPr>
          <w:b/>
          <w:color w:val="00B0F0"/>
        </w:rPr>
        <w:t>，会发生内存泄露</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rFonts w:hint="eastAsia"/>
          <w:szCs w:val="28"/>
        </w:rPr>
        <w:t>如果集合数量多，为了效率必须可以使用原始指针，但要记得释放；如果集合</w:t>
      </w:r>
      <w:r>
        <w:rPr>
          <w:szCs w:val="28"/>
        </w:rPr>
        <w:t>数量少，</w:t>
      </w:r>
      <w:r>
        <w:rPr>
          <w:rFonts w:hint="eastAsia"/>
          <w:szCs w:val="28"/>
        </w:rPr>
        <w:t>请使用智能指针来</w:t>
      </w:r>
      <w:r>
        <w:rPr>
          <w:szCs w:val="28"/>
        </w:rPr>
        <w:t>进行集合中指针</w:t>
      </w:r>
      <w:r>
        <w:rPr>
          <w:rFonts w:hint="eastAsia"/>
          <w:szCs w:val="28"/>
        </w:rPr>
        <w:t>类型</w:t>
      </w:r>
      <w:r>
        <w:rPr>
          <w:szCs w:val="28"/>
        </w:rPr>
        <w:t>的</w:t>
      </w:r>
      <w:r>
        <w:rPr>
          <w:rFonts w:hint="eastAsia"/>
          <w:szCs w:val="28"/>
        </w:rPr>
        <w:t>内存</w:t>
      </w:r>
      <w:r>
        <w:rPr>
          <w:szCs w:val="28"/>
        </w:rPr>
        <w:t>管理</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r>
        <w:rPr>
          <w:rFonts w:hint="default"/>
          <w:shd w:val="clear" w:color="FFFFFF" w:fill="D9D9D9"/>
        </w:rPr>
        <w:t>效率测试:</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/*以100W个Pad进行效率测试，在实际情况中Pad都会小于</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20W个*/</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int testCnt = 1000000;</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 pads[testCnt];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pads[i] = new Pad();</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00B050"/>
          <w:sz w:val="28"/>
          <w:szCs w:val="20"/>
          <w:lang w:eastAsia="zh-CN" w:bidi="ar-SA"/>
        </w:rPr>
      </w:pPr>
      <w:r>
        <w:rPr>
          <w:rFonts w:ascii="Times New Roman" w:hAnsi="Times New Roman" w:eastAsia="华文楷体" w:cstheme="minorBidi"/>
          <w:color w:val="00B050"/>
          <w:sz w:val="28"/>
          <w:szCs w:val="20"/>
          <w:lang w:eastAsia="zh-CN" w:bidi="ar-SA"/>
        </w:rPr>
        <w:t>//以裸指针，shared_ptr和unique_ptr进行效率对比</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 xml:space="preserve">vector&lt;Pad*&gt; </w:t>
      </w:r>
      <w:r>
        <w:rPr>
          <w:rFonts w:ascii="Times New Roman" w:hAnsi="Times New Roman" w:eastAsia="华文楷体" w:cstheme="minorBidi"/>
          <w:color w:val="181717" w:themeColor="background2" w:themeShade="1A"/>
          <w:sz w:val="28"/>
          <w:szCs w:val="20"/>
          <w:lang w:eastAsia="zh-CN" w:bidi="ar-SA"/>
        </w:rPr>
        <w:t>pR</w:t>
      </w:r>
      <w:r>
        <w:rPr>
          <w:rFonts w:ascii="Times New Roman" w:hAnsi="Times New Roman" w:eastAsia="华文楷体" w:cstheme="minorBidi"/>
          <w:color w:val="181717" w:themeColor="background2" w:themeShade="1A"/>
          <w:sz w:val="28"/>
          <w:szCs w:val="20"/>
          <w:lang w:val="en-US" w:eastAsia="zh-CN" w:bidi="ar-SA"/>
        </w:rPr>
        <w:t>awPads;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vector&lt;shared_ptr&lt;Pad&gt;&gt; sharedPads;</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ascii="Times New Roman" w:hAnsi="Times New Roman" w:eastAsia="华文楷体" w:cstheme="minorBidi"/>
          <w:color w:val="181717" w:themeColor="background2" w:themeShade="1A"/>
          <w:sz w:val="28"/>
          <w:szCs w:val="20"/>
          <w:lang w:val="en-US" w:eastAsia="zh-CN" w:bidi="ar-SA"/>
        </w:rPr>
      </w:pPr>
      <w:r>
        <w:rPr>
          <w:rFonts w:ascii="Times New Roman" w:hAnsi="Times New Roman" w:eastAsia="华文楷体" w:cstheme="minorBidi"/>
          <w:color w:val="181717" w:themeColor="background2" w:themeShade="1A"/>
          <w:sz w:val="28"/>
          <w:szCs w:val="20"/>
          <w:lang w:val="en-US" w:eastAsia="zh-CN" w:bidi="ar-SA"/>
        </w:rPr>
        <w:t>vector&lt;unique_p</w:t>
      </w:r>
      <w:r>
        <w:rPr>
          <w:rFonts w:hint="default" w:ascii="Times New Roman" w:hAnsi="Times New Roman" w:eastAsia="华文楷体" w:cs="Times New Roman"/>
          <w:color w:val="181717" w:themeColor="background2" w:themeShade="1A"/>
          <w:sz w:val="28"/>
          <w:szCs w:val="20"/>
          <w:lang w:val="en-US" w:eastAsia="zh-CN" w:bidi="ar-SA"/>
        </w:rPr>
        <w:t>t</w:t>
      </w:r>
      <w:r>
        <w:rPr>
          <w:rFonts w:hint="default" w:ascii="Times New Roman" w:hAnsi="Times New Roman" w:eastAsia="华文楷体" w:cstheme="minorBidi"/>
          <w:color w:val="181717" w:themeColor="background2" w:themeShade="1A"/>
          <w:sz w:val="28"/>
          <w:szCs w:val="20"/>
          <w:lang w:val="en-US" w:eastAsia="zh-CN" w:bidi="ar-SA"/>
        </w:rPr>
        <w:t>r&lt;Pad&gt;&gt; uniquePads;</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//raw pointer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 = st</w:t>
      </w:r>
      <w:r>
        <w:rPr>
          <w:rFonts w:hint="default" w:ascii="Times New Roman" w:hAnsi="Times New Roman" w:eastAsia="华文楷体" w:cstheme="minorBidi"/>
          <w:color w:val="181717" w:themeColor="background2" w:themeShade="1A"/>
          <w:sz w:val="28"/>
          <w:szCs w:val="20"/>
          <w:lang w:val="en-US" w:eastAsia="zh-CN" w:bidi="ar-SA"/>
        </w:rPr>
        <w:t>eady_clock::no</w:t>
      </w:r>
      <w:r>
        <w:rPr>
          <w:rFonts w:hint="default" w:ascii="Times New Roman" w:hAnsi="Times New Roman" w:cs="Times New Roman"/>
          <w:color w:val="181717" w:themeColor="background2" w:themeShade="1A"/>
          <w:sz w:val="28"/>
          <w:szCs w:val="28"/>
        </w:rPr>
        <w:t>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ascii="Times New Roman" w:hAnsi="Times New Roman" w:eastAsia="华文楷体" w:cstheme="minorBidi"/>
          <w:color w:val="181717" w:themeColor="background2" w:themeShade="1A"/>
          <w:sz w:val="28"/>
          <w:szCs w:val="20"/>
          <w:lang w:eastAsia="zh-CN" w:bidi="ar-SA"/>
        </w:rPr>
        <w:t>pR</w:t>
      </w:r>
      <w:r>
        <w:rPr>
          <w:rFonts w:ascii="Times New Roman" w:hAnsi="Times New Roman" w:eastAsia="华文楷体" w:cstheme="minorBidi"/>
          <w:color w:val="181717" w:themeColor="background2" w:themeShade="1A"/>
          <w:sz w:val="28"/>
          <w:szCs w:val="20"/>
          <w:lang w:val="en-US" w:eastAsia="zh-CN" w:bidi="ar-SA"/>
        </w:rPr>
        <w:t>awPads</w:t>
      </w:r>
      <w:r>
        <w:rPr>
          <w:rFonts w:hint="default" w:ascii="Times New Roman" w:hAnsi="Times New Roman" w:cs="Times New Roman"/>
          <w:color w:val="181717" w:themeColor="background2" w:themeShade="1A"/>
          <w:sz w:val="28"/>
          <w:szCs w:val="28"/>
        </w:rPr>
        <w:t>.push_back(pads[i]);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rPr>
          <w:color w:val="181717" w:themeColor="background2" w:themeShade="1A"/>
        </w:rPr>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rawDuration= duration_cast&lt;milliseconds&gt;(steady_clock::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now() - startClock);</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cout&lt;&lt;rawDuration.count()&lt;&lt;endl;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//shared_ptr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startClock1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sharedPads.push_back(shared_ptr&lt;Pad&gt;(pads[i]));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sharedDuration=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startClock1);</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cout&lt;&lt;sharedDuration.count()&lt;&lt;endl;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firstLine="0"/>
        <w:textAlignment w:val="auto"/>
      </w:pP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00B050"/>
          <w:sz w:val="28"/>
          <w:szCs w:val="28"/>
        </w:rPr>
      </w:pPr>
      <w:r>
        <w:rPr>
          <w:rFonts w:hint="default" w:ascii="Times New Roman" w:hAnsi="Times New Roman" w:cs="Times New Roman"/>
          <w:color w:val="00B050"/>
          <w:sz w:val="28"/>
          <w:szCs w:val="28"/>
        </w:rPr>
        <w:t>// unique_ptr</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startClock2 = steady_clock::now();</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for(int i = 0;i &lt; testCnt; ++i)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uniquePads.push_back(unique_ptr&lt;Pad&gt;(pads[i]));</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auto uniqueDuration= duration_cast&lt;milliseconds&gt;</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left="520" w:leftChars="0"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(steady_clock::now() - startClock2);</w:t>
      </w:r>
    </w:p>
    <w:p>
      <w:pPr>
        <w:pStyle w:val="27"/>
        <w:keepNext w:val="0"/>
        <w:keepLines w:val="0"/>
        <w:pageBreakBefore w:val="0"/>
        <w:widowControl/>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0" w:beforeAutospacing="0" w:after="0" w:afterAutospacing="0" w:line="0" w:lineRule="atLeast"/>
        <w:ind w:right="0" w:rightChars="0" w:firstLine="520" w:firstLineChars="0"/>
        <w:jc w:val="left"/>
        <w:textAlignment w:val="auto"/>
        <w:outlineLvl w:val="9"/>
        <w:rPr>
          <w:rFonts w:hint="default" w:ascii="Times New Roman" w:hAnsi="Times New Roman" w:cs="Times New Roman"/>
          <w:color w:val="181717" w:themeColor="background2" w:themeShade="1A"/>
          <w:sz w:val="28"/>
          <w:szCs w:val="28"/>
        </w:rPr>
      </w:pPr>
      <w:r>
        <w:rPr>
          <w:rFonts w:hint="default" w:ascii="Times New Roman" w:hAnsi="Times New Roman" w:cs="Times New Roman"/>
          <w:color w:val="181717" w:themeColor="background2" w:themeShade="1A"/>
          <w:sz w:val="28"/>
          <w:szCs w:val="28"/>
        </w:rPr>
        <w:t>cout&lt;&lt;uniqueDuration.count()&lt;&lt;endl;</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szCs w:val="28"/>
          <w:shd w:val="clear" w:color="FFFFFF" w:fill="D9D9D9"/>
        </w:rPr>
        <w:t>输出结果:</w:t>
      </w:r>
    </w:p>
    <w:tbl>
      <w:tblPr>
        <w:tblStyle w:val="39"/>
        <w:tblW w:w="7723" w:type="dxa"/>
        <w:tblInd w:w="6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23"/>
        <w:gridCol w:w="3900"/>
      </w:tblGrid>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裸指针：</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6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shared_ptr：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41 ms</w:t>
            </w:r>
          </w:p>
        </w:tc>
      </w:tr>
      <w:tr>
        <w:tc>
          <w:tcPr>
            <w:tcW w:w="3823"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unique_ptr:</w:t>
            </w:r>
          </w:p>
        </w:tc>
        <w:tc>
          <w:tcPr>
            <w:tcW w:w="3900" w:type="dxa"/>
          </w:tcPr>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vertAlign w:val="baseline"/>
              </w:rPr>
            </w:pPr>
            <w:r>
              <w:rPr>
                <w:szCs w:val="28"/>
                <w:vertAlign w:val="baseline"/>
              </w:rPr>
              <w:t>7 ms</w:t>
            </w:r>
          </w:p>
        </w:tc>
      </w:tr>
    </w:tbl>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1" w:firstLineChars="0"/>
        <w:jc w:val="left"/>
        <w:textAlignment w:val="auto"/>
        <w:outlineLvl w:val="9"/>
        <w:rPr>
          <w:szCs w:val="28"/>
        </w:rPr>
      </w:pPr>
      <w:r>
        <w:rPr>
          <w:szCs w:val="28"/>
        </w:rPr>
        <w:t>从100W个Pad的测试结果上看，unique_ptr和裸指针的效率几乎一样，而shared_ptr的性能下降了6-7倍。对应我们行业实际的计算规模，一般检测对象小于20W个，除非确认需要共享指针或者保证线程安全，不然推荐使用unique_ptr。</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9"/>
        </w:numPr>
        <w:tabs>
          <w:tab w:val="left" w:pos="425"/>
        </w:tabs>
        <w:kinsoku/>
        <w:wordWrap/>
        <w:overflowPunct/>
        <w:topLinePunct w:val="0"/>
        <w:autoSpaceDE/>
        <w:autoSpaceDN/>
        <w:bidi w:val="0"/>
        <w:adjustRightInd/>
        <w:snapToGrid/>
        <w:spacing w:line="240" w:lineRule="auto"/>
        <w:ind w:left="425" w:hanging="425"/>
        <w:textAlignment w:val="auto"/>
      </w:pPr>
      <w:bookmarkStart w:id="1204" w:name="_Toc465955327"/>
      <w:bookmarkStart w:id="1205" w:name="_Toc90742344"/>
      <w:bookmarkStart w:id="1206" w:name="_Toc49879405"/>
      <w:bookmarkStart w:id="1207" w:name="_Toc1027278576"/>
      <w:bookmarkStart w:id="1208" w:name="_Toc250242861"/>
      <w:bookmarkStart w:id="1209" w:name="_Toc465787060"/>
      <w:bookmarkStart w:id="1210" w:name="_Toc17724"/>
      <w:bookmarkStart w:id="1211" w:name="_Toc855895314"/>
      <w:bookmarkStart w:id="1212" w:name="_Toc2050354833"/>
      <w:bookmarkStart w:id="1213" w:name="_Toc1675629693"/>
      <w:bookmarkStart w:id="1214" w:name="_Toc1470067841"/>
      <w:bookmarkStart w:id="1215" w:name="_Toc316542137"/>
      <w:bookmarkStart w:id="1216" w:name="_Toc1867541214"/>
      <w:bookmarkStart w:id="1217" w:name="_Toc754387867"/>
      <w:bookmarkStart w:id="1218" w:name="_Toc307550344"/>
      <w:bookmarkStart w:id="1219" w:name="_Toc978813268"/>
      <w:bookmarkStart w:id="1220" w:name="_Toc465171919"/>
      <w:bookmarkStart w:id="1221" w:name="_Toc662910519"/>
      <w:bookmarkStart w:id="1222" w:name="_Toc685398047"/>
      <w:bookmarkStart w:id="1223" w:name="_Toc1278487110"/>
      <w:bookmarkStart w:id="1224" w:name="_Toc1823257498"/>
      <w:r>
        <w:t>对象池</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对象池通过一次性</w:t>
      </w:r>
      <w:r>
        <w:rPr>
          <w:szCs w:val="28"/>
        </w:rPr>
        <w:t>批量申请内存</w:t>
      </w:r>
      <w:r>
        <w:rPr>
          <w:rFonts w:hint="eastAsia"/>
          <w:szCs w:val="28"/>
        </w:rPr>
        <w:t>，</w:t>
      </w:r>
      <w:r>
        <w:rPr>
          <w:szCs w:val="28"/>
        </w:rPr>
        <w:t>降低了内存的申请</w:t>
      </w:r>
      <w:r>
        <w:rPr>
          <w:rFonts w:hint="eastAsia"/>
          <w:szCs w:val="28"/>
        </w:rPr>
        <w:t>、释放</w:t>
      </w:r>
      <w:r>
        <w:rPr>
          <w:szCs w:val="28"/>
        </w:rPr>
        <w:t>次数，从而节省了时间。</w:t>
      </w:r>
      <w:r>
        <w:rPr>
          <w:rFonts w:hint="eastAsia"/>
          <w:szCs w:val="28"/>
        </w:rPr>
        <w:t>对于大批量</w:t>
      </w:r>
      <w:r>
        <w:rPr>
          <w:szCs w:val="28"/>
        </w:rPr>
        <w:t>的对象而言，使用</w:t>
      </w:r>
      <w:r>
        <w:rPr>
          <w:rFonts w:hint="eastAsia"/>
          <w:szCs w:val="28"/>
        </w:rPr>
        <w:t>对象</w:t>
      </w:r>
      <w:r>
        <w:rPr>
          <w:szCs w:val="28"/>
        </w:rPr>
        <w:t>池</w:t>
      </w:r>
      <w:r>
        <w:rPr>
          <w:rFonts w:hint="eastAsia"/>
          <w:szCs w:val="28"/>
        </w:rPr>
        <w:t>方式</w:t>
      </w:r>
      <w:r>
        <w:rPr>
          <w:szCs w:val="28"/>
        </w:rPr>
        <w:t>，对性能提升</w:t>
      </w:r>
      <w:r>
        <w:rPr>
          <w:rFonts w:hint="eastAsia"/>
          <w:szCs w:val="28"/>
        </w:rPr>
        <w:t>效果</w:t>
      </w:r>
      <w:r>
        <w:rPr>
          <w:szCs w:val="28"/>
        </w:rPr>
        <w:t>显著。</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rPr>
        <w:t>该</w:t>
      </w:r>
      <w:r>
        <w:t>例子</w:t>
      </w:r>
      <w:r>
        <w:rPr>
          <w:rFonts w:hint="eastAsia"/>
        </w:rPr>
        <w:t>的</w:t>
      </w:r>
      <w:r>
        <w:t>完整版</w:t>
      </w:r>
      <w:r>
        <w:rPr>
          <w:rFonts w:hint="eastAsia"/>
        </w:rPr>
        <w:t>在</w:t>
      </w:r>
      <w:r>
        <w:t>《深入应用</w:t>
      </w:r>
      <w:r>
        <w:rPr>
          <w:rFonts w:hint="eastAsia"/>
        </w:rPr>
        <w:t>C++11</w:t>
      </w:r>
      <w:r>
        <w:t>》P238</w:t>
      </w:r>
      <w:r>
        <w:rPr>
          <w:rFonts w:hint="eastAsia"/>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实现</w:t>
      </w:r>
      <w:r>
        <w:rPr>
          <w:rFonts w:ascii="Times New Roman" w:hAnsi="Times New Roman" w:cstheme="minorBidi"/>
          <w:color w:val="00B050"/>
          <w:kern w:val="0"/>
          <w:sz w:val="28"/>
          <w:szCs w:val="20"/>
        </w:rPr>
        <w:t>一个对象</w:t>
      </w:r>
      <w:r>
        <w:rPr>
          <w:rFonts w:hint="eastAsia" w:ascii="Times New Roman" w:hAnsi="Times New Roman" w:cstheme="minorBidi"/>
          <w:color w:val="00B050"/>
          <w:kern w:val="0"/>
          <w:sz w:val="28"/>
          <w:szCs w:val="20"/>
        </w:rPr>
        <w:t>池</w:t>
      </w:r>
      <w:r>
        <w:rPr>
          <w:rFonts w:ascii="Times New Roman" w:hAnsi="Times New Roman" w:cstheme="minorBidi"/>
          <w:color w:val="00B050"/>
          <w:kern w:val="0"/>
          <w:sz w:val="28"/>
          <w:szCs w:val="20"/>
        </w:rPr>
        <w:t>类ObjectPool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ObjectPool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//对象池的实现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class objectPool : INonCopyable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color w:val="00B050"/>
        </w:rPr>
        <w:t>//默认创建多少个对象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void init( size_t num, 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for( size_t i = 0; i &lt;num; ++i)</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m_objectMap.emplace(constructName,</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shared_ptr&lt;T&gt;(new T(std::forward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 xml:space="preserve">&lt;Args&gt;(args…),[this, constructName] (T* p)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rPr>
          <w:color w:val="00B050"/>
        </w:rPr>
      </w:pPr>
      <w:r>
        <w:rPr>
          <w:color w:val="00B050"/>
        </w:rPr>
        <w:t>/*删除器中不直接删除对象，而是回收到</w:t>
      </w:r>
    </w:p>
    <w:p>
      <w:pPr>
        <w:keepNext w:val="0"/>
        <w:keepLines w:val="0"/>
        <w:pageBreakBefore w:val="0"/>
        <w:widowControl/>
        <w:kinsoku/>
        <w:wordWrap/>
        <w:overflowPunct/>
        <w:topLinePunct w:val="0"/>
        <w:autoSpaceDE/>
        <w:autoSpaceDN/>
        <w:bidi w:val="0"/>
        <w:adjustRightInd/>
        <w:snapToGrid/>
        <w:spacing w:beforeLines="0" w:afterLines="0" w:line="0" w:lineRule="atLeast"/>
        <w:ind w:left="1540" w:leftChars="550" w:firstLine="936" w:firstLineChars="0"/>
        <w:textAlignment w:val="auto"/>
      </w:pPr>
      <w:r>
        <w:rPr>
          <w:color w:val="00B050"/>
        </w:rPr>
        <w:t>对象池以供下次使用*/</w:t>
      </w:r>
    </w:p>
    <w:p>
      <w:pPr>
        <w:keepNext w:val="0"/>
        <w:keepLines w:val="0"/>
        <w:pageBreakBefore w:val="0"/>
        <w:widowControl/>
        <w:kinsoku/>
        <w:wordWrap/>
        <w:overflowPunct/>
        <w:topLinePunct w:val="0"/>
        <w:autoSpaceDE/>
        <w:autoSpaceDN/>
        <w:bidi w:val="0"/>
        <w:adjustRightInd/>
        <w:snapToGrid/>
        <w:spacing w:beforeLines="0" w:afterLines="0" w:line="0" w:lineRule="atLeast"/>
        <w:ind w:left="2338" w:leftChars="835" w:firstLine="28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936" w:firstLineChars="0"/>
        <w:textAlignment w:val="auto"/>
        <w:rPr>
          <w:b/>
          <w:color w:val="00B0F0"/>
        </w:rPr>
      </w:pPr>
      <w:r>
        <w:rPr>
          <w:b/>
          <w:color w:val="00B0F0"/>
        </w:rPr>
        <w:t>m_objectMap.emplace(std::move(construct</w:t>
      </w:r>
    </w:p>
    <w:p>
      <w:pPr>
        <w:keepNext w:val="0"/>
        <w:keepLines w:val="0"/>
        <w:pageBreakBefore w:val="0"/>
        <w:widowControl/>
        <w:kinsoku/>
        <w:wordWrap/>
        <w:overflowPunct/>
        <w:topLinePunct w:val="0"/>
        <w:autoSpaceDE/>
        <w:autoSpaceDN/>
        <w:bidi w:val="0"/>
        <w:adjustRightInd/>
        <w:snapToGrid/>
        <w:spacing w:beforeLines="0" w:afterLines="0" w:line="0" w:lineRule="atLeast"/>
        <w:ind w:left="2100" w:leftChars="750" w:firstLine="1452" w:firstLineChars="0"/>
        <w:textAlignment w:val="auto"/>
        <w:rPr>
          <w:b/>
          <w:color w:val="00B0F0"/>
        </w:rPr>
      </w:pPr>
      <w:r>
        <w:rPr>
          <w:b/>
          <w:color w:val="00B0F0"/>
        </w:rPr>
        <w:t>Name),std::shared_ptr(p));}));</w:t>
      </w:r>
    </w:p>
    <w:p>
      <w:pPr>
        <w:keepNext w:val="0"/>
        <w:keepLines w:val="0"/>
        <w:pageBreakBefore w:val="0"/>
        <w:widowControl/>
        <w:kinsoku/>
        <w:wordWrap/>
        <w:overflowPunct/>
        <w:topLinePunct w:val="0"/>
        <w:autoSpaceDE/>
        <w:autoSpaceDN/>
        <w:bidi w:val="0"/>
        <w:adjustRightInd/>
        <w:snapToGrid/>
        <w:spacing w:beforeLines="0" w:afterLines="0" w:line="0" w:lineRule="atLeast"/>
        <w:ind w:left="2200" w:leftChars="0" w:firstLine="42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rPr>
          <w:color w:val="00B050"/>
        </w:rPr>
      </w:pPr>
      <w:r>
        <w:rPr>
          <w:color w:val="00B050"/>
        </w:rPr>
        <w:t>//从对象池中获取一个对象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template&lt;typename…Args&gt;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std::shared_ptr&lt;T&gt; 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for( auto it = range.first; it != range.second; ++i)</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auto ptr = it -&gt;second;</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color w:val="00B050"/>
        </w:rPr>
      </w:pPr>
      <w:r>
        <w:rPr>
          <w:rFonts w:hint="eastAsia"/>
          <w:color w:val="00B050"/>
        </w:rPr>
        <w:t>//每</w:t>
      </w:r>
      <w:r>
        <w:rPr>
          <w:color w:val="00B050"/>
        </w:rPr>
        <w:t>获取一个</w:t>
      </w:r>
      <w:r>
        <w:rPr>
          <w:rFonts w:hint="eastAsia"/>
          <w:color w:val="00B050"/>
        </w:rPr>
        <w:t>对象</w:t>
      </w:r>
      <w:r>
        <w:rPr>
          <w:color w:val="00B050"/>
        </w:rPr>
        <w:t>，从map中移除</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rPr>
          <w:b/>
          <w:color w:val="00B0F0"/>
        </w:rPr>
      </w:pPr>
      <w:r>
        <w:rPr>
          <w:b/>
          <w:color w:val="00B0F0"/>
        </w:rPr>
        <w:t>m_objectMap.erase(it);</w:t>
      </w:r>
    </w:p>
    <w:p>
      <w:pPr>
        <w:keepNext w:val="0"/>
        <w:keepLines w:val="0"/>
        <w:pageBreakBefore w:val="0"/>
        <w:widowControl/>
        <w:kinsoku/>
        <w:wordWrap/>
        <w:overflowPunct/>
        <w:topLinePunct w:val="0"/>
        <w:autoSpaceDE/>
        <w:autoSpaceDN/>
        <w:bidi w:val="0"/>
        <w:adjustRightInd/>
        <w:snapToGrid/>
        <w:spacing w:beforeLines="0" w:afterLines="0" w:line="0" w:lineRule="atLeast"/>
        <w:ind w:left="2600" w:leftChars="0" w:firstLine="520" w:firstLineChars="0"/>
        <w:textAlignment w:val="auto"/>
      </w:pPr>
      <w:r>
        <w:t>retrun 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2080" w:leftChars="0" w:firstLine="520" w:firstLineChars="0"/>
        <w:textAlignment w:val="auto"/>
      </w:pPr>
      <w:r>
        <w:t>return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60" w:leftChars="200" w:firstLine="156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rPr>
          <w:color w:val="00B050"/>
        </w:rPr>
        <w:t>//</w:t>
      </w:r>
      <w:r>
        <w:rPr>
          <w:rFonts w:hint="eastAsia"/>
          <w:color w:val="00B050"/>
        </w:rPr>
        <w:t>所有</w:t>
      </w:r>
      <w:r>
        <w:rPr>
          <w:color w:val="00B050"/>
        </w:rPr>
        <w:t>的已经批量申请好的对象放入map中</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 xml:space="preserve">multimap&lt;string, std::shared_ptr&lt;T&gt;&gt; </w:t>
      </w:r>
      <w:r>
        <w:rPr>
          <w:b/>
          <w:color w:val="00B0F0"/>
        </w:rPr>
        <w:t>m_objectMap</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数据</w:t>
      </w:r>
      <w:r>
        <w:rPr>
          <w:rFonts w:ascii="Times New Roman" w:hAnsi="Times New Roman" w:cstheme="minorBidi"/>
          <w:color w:val="00B050"/>
          <w:kern w:val="0"/>
          <w:sz w:val="28"/>
          <w:szCs w:val="20"/>
        </w:rPr>
        <w:t>密集型</w:t>
      </w:r>
      <w:r>
        <w:rPr>
          <w:rFonts w:hint="eastAsia" w:ascii="Times New Roman" w:hAnsi="Times New Roman" w:cstheme="minorBidi"/>
          <w:color w:val="00B050"/>
          <w:kern w:val="0"/>
          <w:sz w:val="28"/>
          <w:szCs w:val="20"/>
        </w:rPr>
        <w:t>类</w:t>
      </w:r>
      <w:r>
        <w:rPr>
          <w:rFonts w:ascii="Times New Roman" w:hAnsi="Times New Roman" w:cstheme="minorBidi"/>
          <w:color w:val="00B050"/>
          <w:kern w:val="0"/>
          <w:sz w:val="28"/>
          <w:szCs w:val="20"/>
        </w:rPr>
        <w:t>型，</w:t>
      </w:r>
      <w:r>
        <w:rPr>
          <w:rFonts w:hint="eastAsia" w:ascii="Times New Roman" w:hAnsi="Times New Roman" w:cstheme="minorBidi"/>
          <w:color w:val="00B050"/>
          <w:kern w:val="0"/>
          <w:sz w:val="28"/>
          <w:szCs w:val="20"/>
        </w:rPr>
        <w:t>对象池</w:t>
      </w:r>
      <w:r>
        <w:rPr>
          <w:rFonts w:ascii="Times New Roman" w:hAnsi="Times New Roman" w:cstheme="minorBidi"/>
          <w:color w:val="00B050"/>
          <w:kern w:val="0"/>
          <w:sz w:val="28"/>
          <w:szCs w:val="20"/>
        </w:rPr>
        <w:t>管理的类型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struct 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int value)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BigObject ( const int&amp; valueOne, const int&amp; valueTwo){…}</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color w:val="00B050"/>
          <w:shd w:val="pct10" w:color="auto" w:fill="FFFFFF"/>
        </w:rPr>
      </w:pPr>
      <w:bookmarkStart w:id="1225" w:name="OLE_LINK101"/>
      <w:bookmarkStart w:id="1226" w:name="OLE_LINK102"/>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测试</w:t>
      </w:r>
      <w:r>
        <w:rPr>
          <w:rFonts w:ascii="Times New Roman" w:hAnsi="Times New Roman" w:cstheme="minorBidi"/>
          <w:color w:val="00B050"/>
          <w:kern w:val="0"/>
          <w:sz w:val="28"/>
          <w:szCs w:val="20"/>
        </w:rPr>
        <w:t>代码</w:t>
      </w:r>
    </w:p>
    <w:bookmarkEnd w:id="1225"/>
    <w:bookmarkEnd w:id="1226"/>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int main(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ObjectPool&lt;BigObject&gt; pool;</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rPr>
      </w:pPr>
      <w:r>
        <w:t xml:space="preserve">pool.init(2);   </w:t>
      </w:r>
      <w:r>
        <w:rPr>
          <w:color w:val="00B050"/>
        </w:rPr>
        <w:t xml:space="preserve"> //初始化对象池，初始创建两个对象</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poolOne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auto poolTwo = pool.Get(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9"/>
        </w:numPr>
        <w:tabs>
          <w:tab w:val="left" w:pos="425"/>
        </w:tabs>
        <w:kinsoku/>
        <w:wordWrap/>
        <w:overflowPunct/>
        <w:topLinePunct w:val="0"/>
        <w:autoSpaceDE/>
        <w:autoSpaceDN/>
        <w:bidi w:val="0"/>
        <w:adjustRightInd/>
        <w:snapToGrid/>
        <w:spacing w:line="240" w:lineRule="auto"/>
        <w:ind w:left="425" w:hanging="425"/>
        <w:textAlignment w:val="auto"/>
      </w:pPr>
      <w:bookmarkStart w:id="1227" w:name="_Toc465171920"/>
      <w:bookmarkStart w:id="1228" w:name="_Toc1979029043"/>
      <w:bookmarkStart w:id="1229" w:name="_Toc1749006667"/>
      <w:bookmarkStart w:id="1230" w:name="_Toc465787061"/>
      <w:bookmarkStart w:id="1231" w:name="_Toc955155600"/>
      <w:bookmarkStart w:id="1232" w:name="_Toc179151565"/>
      <w:bookmarkStart w:id="1233" w:name="_Toc406951856"/>
      <w:bookmarkStart w:id="1234" w:name="_Toc115484714"/>
      <w:bookmarkStart w:id="1235" w:name="_Toc30913"/>
      <w:bookmarkStart w:id="1236" w:name="_Toc195892038"/>
      <w:bookmarkStart w:id="1237" w:name="_Toc465955328"/>
      <w:bookmarkStart w:id="1238" w:name="_Toc1826005714"/>
      <w:bookmarkStart w:id="1239" w:name="_Toc803318020"/>
      <w:bookmarkStart w:id="1240" w:name="_Toc928418581"/>
      <w:bookmarkStart w:id="1241" w:name="_Toc1155343271"/>
      <w:bookmarkStart w:id="1242" w:name="_Toc295909497"/>
      <w:bookmarkStart w:id="1243" w:name="_Toc43727804"/>
      <w:bookmarkStart w:id="1244" w:name="_Toc1246996255"/>
      <w:bookmarkStart w:id="1245" w:name="_Toc296873670"/>
      <w:bookmarkStart w:id="1246" w:name="_Toc789748580"/>
      <w:bookmarkStart w:id="1247" w:name="_Toc722157713"/>
      <w:r>
        <w:t>内存越界</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申请一块内存之后，使用时如果超过申请时的内存范围，会造成内存越界</w:t>
      </w:r>
      <w:r>
        <w:rPr>
          <w:rFonts w:hint="eastAsia"/>
          <w:szCs w:val="28"/>
        </w:rPr>
        <w:t>，带来极大风险，请务必要避免</w:t>
      </w: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int data[3] = { 1, 2, 3 };     </w:t>
      </w:r>
      <w:r>
        <w:rPr>
          <w:color w:val="00B050"/>
        </w:rPr>
        <w:t>//申请3个字节的int数组</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t xml:space="preserve">cout &lt;&lt; data[4] &lt;&lt; endl;    </w:t>
      </w:r>
      <w:r>
        <w:rPr>
          <w:color w:val="00B050"/>
        </w:rPr>
        <w:t>//访问第4个元素</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运行结果：</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rPr>
          <w:color w:val="00B050"/>
        </w:rPr>
      </w:pPr>
      <w:r>
        <w:rPr>
          <w:rFonts w:hint="eastAsia"/>
        </w:rPr>
        <w:t>-1231511328</w:t>
      </w:r>
      <w:r>
        <w:t xml:space="preserve">   </w:t>
      </w:r>
      <w:r>
        <w:rPr>
          <w:color w:val="00B050"/>
        </w:rPr>
        <w:t>//每次结果都不确定</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0"/>
        <w:jc w:val="left"/>
        <w:textAlignment w:val="auto"/>
        <w:outlineLvl w:val="9"/>
        <w:rPr>
          <w:szCs w:val="28"/>
        </w:rPr>
      </w:pPr>
      <w:r>
        <w:rPr>
          <w:szCs w:val="28"/>
        </w:rPr>
        <w:t>此时能正常运行，但是访问了其</w:t>
      </w:r>
      <w:r>
        <w:rPr>
          <w:rFonts w:hint="eastAsia"/>
          <w:szCs w:val="28"/>
        </w:rPr>
        <w:t>它</w:t>
      </w:r>
      <w:r>
        <w:rPr>
          <w:szCs w:val="28"/>
        </w:rPr>
        <w:t>内存的数据，如果对这个数据进行更改，就有可能对</w:t>
      </w:r>
      <w:r>
        <w:rPr>
          <w:rFonts w:hint="eastAsia"/>
          <w:szCs w:val="28"/>
        </w:rPr>
        <w:t>程序中</w:t>
      </w:r>
      <w:r>
        <w:rPr>
          <w:szCs w:val="28"/>
        </w:rPr>
        <w:t>其</w:t>
      </w:r>
      <w:r>
        <w:rPr>
          <w:rFonts w:hint="eastAsia"/>
          <w:szCs w:val="28"/>
        </w:rPr>
        <w:t>它地方</w:t>
      </w:r>
      <w:r>
        <w:rPr>
          <w:szCs w:val="28"/>
        </w:rPr>
        <w:t>造成</w:t>
      </w:r>
      <w:r>
        <w:rPr>
          <w:rFonts w:hint="eastAsia"/>
          <w:szCs w:val="28"/>
        </w:rPr>
        <w:t>无法预估的恶劣</w:t>
      </w:r>
      <w:r>
        <w:rPr>
          <w:szCs w:val="28"/>
        </w:rPr>
        <w:t>影响，</w:t>
      </w:r>
      <w:r>
        <w:rPr>
          <w:rFonts w:hint="eastAsia"/>
          <w:szCs w:val="28"/>
        </w:rPr>
        <w:t>所以</w:t>
      </w:r>
      <w:r>
        <w:rPr>
          <w:szCs w:val="28"/>
        </w:rPr>
        <w:t>这很危险</w:t>
      </w:r>
      <w:r>
        <w:rPr>
          <w:rFonts w:hint="eastAsia"/>
          <w:szCs w:val="28"/>
        </w:rPr>
        <w:t>必须要</w:t>
      </w:r>
      <w:r>
        <w:rPr>
          <w:szCs w:val="28"/>
        </w:rPr>
        <w:t>时刻注意避免内存越界。</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69"/>
        </w:numPr>
        <w:tabs>
          <w:tab w:val="left" w:pos="425"/>
        </w:tabs>
        <w:kinsoku/>
        <w:wordWrap/>
        <w:overflowPunct/>
        <w:topLinePunct w:val="0"/>
        <w:autoSpaceDE/>
        <w:autoSpaceDN/>
        <w:bidi w:val="0"/>
        <w:adjustRightInd/>
        <w:snapToGrid/>
        <w:spacing w:line="240" w:lineRule="auto"/>
        <w:ind w:left="425" w:hanging="425"/>
        <w:textAlignment w:val="auto"/>
      </w:pPr>
      <w:bookmarkStart w:id="1248" w:name="_Toc2033087290"/>
      <w:bookmarkStart w:id="1249" w:name="_Toc1618006291"/>
      <w:bookmarkStart w:id="1250" w:name="_Toc1023228332"/>
      <w:bookmarkStart w:id="1251" w:name="_Toc465787062"/>
      <w:bookmarkStart w:id="1252" w:name="_Toc381663803"/>
      <w:bookmarkStart w:id="1253" w:name="_Toc465171921"/>
      <w:bookmarkStart w:id="1254" w:name="_Toc1744537647"/>
      <w:bookmarkStart w:id="1255" w:name="_Toc720858064"/>
      <w:bookmarkStart w:id="1256" w:name="_Toc488425285"/>
      <w:bookmarkStart w:id="1257" w:name="_Toc1639400854"/>
      <w:bookmarkStart w:id="1258" w:name="_Toc465955329"/>
      <w:bookmarkStart w:id="1259" w:name="_Toc410564597"/>
      <w:bookmarkStart w:id="1260" w:name="_Toc31106"/>
      <w:bookmarkStart w:id="1261" w:name="_Toc1497525775"/>
      <w:bookmarkStart w:id="1262" w:name="_Toc1314167726"/>
      <w:bookmarkStart w:id="1263" w:name="_Toc1057615441"/>
      <w:bookmarkStart w:id="1264" w:name="_Toc723621274"/>
      <w:bookmarkStart w:id="1265" w:name="_Toc879701117"/>
      <w:bookmarkStart w:id="1266" w:name="_Toc432752842"/>
      <w:bookmarkStart w:id="1267" w:name="_Toc1611214325"/>
      <w:bookmarkStart w:id="1268" w:name="_Toc122310588"/>
      <w:r>
        <w:t>使用RAII技术</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坚持RAII，在其</w:t>
      </w:r>
      <w:r>
        <w:rPr>
          <w:b/>
          <w:color w:val="00B0F0"/>
          <w:szCs w:val="28"/>
        </w:rPr>
        <w:t>构造时获取资源</w:t>
      </w:r>
      <w:r>
        <w:rPr>
          <w:szCs w:val="28"/>
        </w:rPr>
        <w:t>(init)，在对象生命周期中控制资源的访问，最后在对象</w:t>
      </w:r>
      <w:r>
        <w:rPr>
          <w:b/>
          <w:color w:val="00B0F0"/>
          <w:szCs w:val="28"/>
        </w:rPr>
        <w:t>析构时释放资源</w:t>
      </w:r>
      <w:r>
        <w:rPr>
          <w:szCs w:val="28"/>
        </w:rPr>
        <w:t>(release)，如果资源生命周期无法</w:t>
      </w:r>
      <w:r>
        <w:rPr>
          <w:rFonts w:hint="eastAsia"/>
          <w:szCs w:val="28"/>
        </w:rPr>
        <w:t>确定</w:t>
      </w:r>
      <w:r>
        <w:rPr>
          <w:szCs w:val="28"/>
        </w:rPr>
        <w:t>，请使用智能指针。</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shd w:val="clear" w:color="FFFFFF" w:fill="D9D9D9"/>
        </w:rPr>
        <w:t>错误示例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hd w:val="pct10" w:color="auto" w:fill="FFFFFF"/>
        </w:rPr>
      </w:pPr>
      <w:r>
        <w:rPr>
          <w:rFonts w:hint="default" w:ascii="Times New Roman" w:hAnsi="Times New Roman" w:cstheme="minorBidi"/>
          <w:color w:val="00B050"/>
          <w:kern w:val="0"/>
          <w:sz w:val="28"/>
          <w:szCs w:val="20"/>
        </w:rPr>
        <w:t>//</w:t>
      </w:r>
      <w:r>
        <w:rPr>
          <w:rFonts w:ascii="Times New Roman" w:hAnsi="Times New Roman" w:cstheme="minorBidi"/>
          <w:color w:val="00B050"/>
          <w:kern w:val="0"/>
          <w:sz w:val="28"/>
          <w:szCs w:val="20"/>
        </w:rPr>
        <w:t>Student类包含了动态对象m_favorite</w:t>
      </w:r>
      <w:r>
        <w:rPr>
          <w:rFonts w:hint="eastAsia" w:ascii="Times New Roman" w:hAnsi="Times New Roman" w:cstheme="minorBidi"/>
          <w:color w:val="00B050"/>
          <w:kern w:val="0"/>
          <w:sz w:val="28"/>
          <w:szCs w:val="20"/>
        </w:rPr>
        <w:t>Codes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83" w:firstLineChars="0"/>
        <w:textAlignment w:val="auto"/>
      </w:pPr>
      <w:r>
        <w:t>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0" w:firstLine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init</w:t>
      </w:r>
      <w:r>
        <w:rPr>
          <w:rFonts w:hint="eastAsia"/>
        </w:rPr>
        <w:t>(</w:t>
      </w:r>
      <w:r>
        <w:t>int* codes</w:t>
      </w:r>
      <w:r>
        <w:rPr>
          <w:rFonts w:hint="eastAsia"/>
        </w:rPr>
        <w:t>)</w:t>
      </w:r>
      <w:r>
        <w:t>{ m_favorite</w:t>
      </w:r>
      <w:r>
        <w:rPr>
          <w:rFonts w:hint="eastAsia"/>
        </w:rPr>
        <w:t>Codes</w:t>
      </w:r>
      <w:r>
        <w:t xml:space="preserve"> =new int[100];}</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 xml:space="preserve">void </w:t>
      </w:r>
      <w:r>
        <w:rPr>
          <w:b/>
          <w:color w:val="00B0F0"/>
        </w:rPr>
        <w:t>release</w:t>
      </w:r>
      <w:r>
        <w:t>(){delete[] m_favorite</w:t>
      </w:r>
      <w:r>
        <w:rPr>
          <w:rFonts w:hint="eastAsia"/>
        </w:rPr>
        <w:t>Codes</w:t>
      </w:r>
      <w:r>
        <w:t>;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 xml:space="preserve">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rFonts w:hint="default" w:ascii="Times New Roman" w:hAnsi="Times New Roman" w:cstheme="minorBidi"/>
          <w:color w:val="00B050"/>
          <w:kern w:val="0"/>
          <w:sz w:val="28"/>
          <w:szCs w:val="20"/>
        </w:rPr>
        <w:t>/*</w:t>
      </w:r>
      <w:r>
        <w:rPr>
          <w:color w:val="00B050"/>
        </w:rPr>
        <w:t>这是个错误的示例</w:t>
      </w:r>
      <w:r>
        <w:rPr>
          <w:rFonts w:hint="eastAsia"/>
          <w:color w:val="00B050"/>
        </w:rPr>
        <w:t>，</w:t>
      </w:r>
      <w:r>
        <w:rPr>
          <w:color w:val="00B050"/>
        </w:rPr>
        <w:t>如果</w:t>
      </w:r>
      <w:r>
        <w:rPr>
          <w:rFonts w:hint="eastAsia"/>
          <w:color w:val="00B050"/>
        </w:rPr>
        <w:t>实例化一个Student却</w:t>
      </w:r>
      <w:r>
        <w:rPr>
          <w:color w:val="00B050"/>
        </w:rPr>
        <w:t>忘了调用</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rPr>
      </w:pPr>
      <w:r>
        <w:rPr>
          <w:color w:val="00B050"/>
        </w:rPr>
        <w:t>release函数</w:t>
      </w:r>
      <w:r>
        <w:rPr>
          <w:rFonts w:hint="eastAsia"/>
          <w:color w:val="00B050"/>
        </w:rPr>
        <w:t>，或者程序</w:t>
      </w:r>
      <w:r>
        <w:rPr>
          <w:color w:val="00B050"/>
        </w:rPr>
        <w:t>异常退出与直接返回都将不能释放创</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color w:val="00B050"/>
          <w:shd w:val="pct10" w:color="auto" w:fill="FFFFFF"/>
        </w:rPr>
      </w:pPr>
      <w:r>
        <w:rPr>
          <w:color w:val="00B050"/>
        </w:rPr>
        <w:t>建在堆上的内存</w:t>
      </w:r>
      <w:r>
        <w:rPr>
          <w:rFonts w:hint="eastAsia"/>
          <w:color w:val="00B050"/>
        </w:rPr>
        <w:t>。</w:t>
      </w:r>
      <w:r>
        <w:rPr>
          <w:rFonts w:hint="default"/>
          <w:color w:val="00B050"/>
        </w:rP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Student </w:t>
      </w:r>
      <w:bookmarkStart w:id="1269" w:name="OLE_LINK236"/>
      <w:bookmarkStart w:id="1270" w:name="OLE_LINK103"/>
      <w:r>
        <w:t>student</w:t>
      </w:r>
      <w:bookmarkEnd w:id="1269"/>
      <w:bookmarkEnd w:id="1270"/>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 xml:space="preserve">…            </w:t>
      </w:r>
      <w:r>
        <w:rPr>
          <w:color w:val="00B050"/>
        </w:rPr>
        <w:t>//</w:t>
      </w:r>
      <w:r>
        <w:rPr>
          <w:rFonts w:hint="eastAsia"/>
          <w:color w:val="00B050"/>
        </w:rPr>
        <w:t>如果此处发生异常</w:t>
      </w:r>
      <w:r>
        <w:rPr>
          <w:rFonts w:hint="default"/>
          <w:color w:val="00B050"/>
        </w:rPr>
        <w:t>，</w:t>
      </w:r>
      <w:r>
        <w:rPr>
          <w:color w:val="00B050"/>
        </w:rPr>
        <w:t>release</w:t>
      </w:r>
      <w:r>
        <w:rPr>
          <w:rFonts w:hint="eastAsia"/>
          <w:color w:val="00B050"/>
        </w:rPr>
        <w:t>将得不到</w:t>
      </w:r>
      <w:r>
        <w:rPr>
          <w:color w:val="00B050"/>
        </w:rPr>
        <w:t>执行</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rPr>
          <w:color w:val="00B050"/>
        </w:rPr>
      </w:pPr>
      <w:r>
        <w:t xml:space="preserve">student.release();  </w:t>
      </w:r>
      <w:r>
        <w:rPr>
          <w:color w:val="00B050"/>
        </w:rPr>
        <w:t>//</w:t>
      </w:r>
      <w:r>
        <w:rPr>
          <w:rFonts w:hint="eastAsia"/>
          <w:color w:val="00B050"/>
        </w:rPr>
        <w:t>手动释放创建在堆上的内存</w:t>
      </w:r>
    </w:p>
    <w:p>
      <w:pPr>
        <w:keepNext w:val="0"/>
        <w:keepLines w:val="0"/>
        <w:pageBreakBefore w:val="0"/>
        <w:widowControl/>
        <w:kinsoku/>
        <w:wordWrap/>
        <w:overflowPunct/>
        <w:topLinePunct w:val="0"/>
        <w:autoSpaceDE/>
        <w:autoSpaceDN/>
        <w:bidi w:val="0"/>
        <w:adjustRightInd/>
        <w:snapToGrid/>
        <w:spacing w:line="0" w:lineRule="atLeast"/>
        <w:ind w:left="840" w:leftChars="3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pPr>
      <w:r>
        <w:t>RAII技术</w:t>
      </w:r>
      <w:r>
        <w:rPr>
          <w:rFonts w:hint="eastAsia"/>
        </w:rPr>
        <w:t>实现</w:t>
      </w:r>
      <w:r>
        <w:t>内存自动释放，可以很好的解决上述的隐患。</w:t>
      </w:r>
    </w:p>
    <w:p>
      <w:pPr>
        <w:keepNext w:val="0"/>
        <w:keepLines w:val="0"/>
        <w:pageBreakBefore w:val="0"/>
        <w:widowControl/>
        <w:kinsoku/>
        <w:wordWrap/>
        <w:overflowPunct/>
        <w:topLinePunct w:val="0"/>
        <w:autoSpaceDE/>
        <w:autoSpaceDN/>
        <w:bidi w:val="0"/>
        <w:adjustRightInd/>
        <w:snapToGrid/>
        <w:spacing w:line="0" w:lineRule="atLeast"/>
        <w:textAlignment w:val="auto"/>
        <w:rPr>
          <w:shd w:val="clear" w:color="FFFFFF" w:fill="D9D9D9"/>
        </w:rPr>
      </w:pPr>
      <w:r>
        <w:rPr>
          <w:rFonts w:hint="eastAsia"/>
          <w:shd w:val="clear" w:color="FFFFFF" w:fill="D9D9D9"/>
        </w:rPr>
        <w:t>正确</w:t>
      </w:r>
      <w:r>
        <w:rPr>
          <w:shd w:val="clear" w:color="FFFFFF" w:fill="D9D9D9"/>
        </w:rPr>
        <w:t>示例</w:t>
      </w:r>
      <w:r>
        <w:rPr>
          <w:rFonts w:hint="eastAsia"/>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textAlignment w:val="auto"/>
        <w:rPr>
          <w:color w:val="00B050"/>
          <w:shd w:val="pct10" w:color="auto" w:fill="FFFFFF"/>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w:t>
      </w:r>
      <w:r>
        <w:rPr>
          <w:rFonts w:ascii="Times New Roman" w:hAnsi="Times New Roman" w:cstheme="minorBidi"/>
          <w:color w:val="00B050"/>
          <w:kern w:val="0"/>
          <w:sz w:val="28"/>
          <w:szCs w:val="20"/>
        </w:rPr>
        <w:t>RAII技术对Student进行优化</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class Student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public:</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64"/>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init();</w:t>
      </w:r>
      <w:r>
        <w:rPr>
          <w:rFonts w:hint="eastAsia"/>
          <w:color w:val="00B050"/>
        </w:rPr>
        <w:t>//调用init函数，初始化成员变量</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~Student()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rPr>
          <w:b/>
          <w:color w:val="00B0F0"/>
        </w:rPr>
        <w:t>release</w:t>
      </w:r>
      <w:r>
        <w:t>();</w:t>
      </w:r>
      <w:r>
        <w:rPr>
          <w:color w:val="00B050"/>
        </w:rPr>
        <w:t>//</w:t>
      </w:r>
      <w:r>
        <w:rPr>
          <w:rFonts w:hint="eastAsia"/>
          <w:color w:val="00B050"/>
        </w:rPr>
        <w:t>调用release函数，释放内存</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init()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m_favorite</w:t>
      </w:r>
      <w:r>
        <w:rPr>
          <w:rFonts w:hint="eastAsia"/>
        </w:rPr>
        <w:t>Codes</w:t>
      </w:r>
      <w:r>
        <w:t xml:space="preserve"> = new int(100); </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void release()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firstLine="1040" w:firstLineChars="0"/>
        <w:textAlignment w:val="auto"/>
      </w:pPr>
      <w:r>
        <w:t>delete m_favoriteCodes;</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private:</w:t>
      </w:r>
    </w:p>
    <w:p>
      <w:pPr>
        <w:keepNext w:val="0"/>
        <w:keepLines w:val="0"/>
        <w:pageBreakBefore w:val="0"/>
        <w:widowControl/>
        <w:kinsoku/>
        <w:wordWrap/>
        <w:overflowPunct/>
        <w:topLinePunct w:val="0"/>
        <w:autoSpaceDE/>
        <w:autoSpaceDN/>
        <w:bidi w:val="0"/>
        <w:adjustRightInd/>
        <w:snapToGrid/>
        <w:spacing w:line="0" w:lineRule="atLeast"/>
        <w:ind w:left="560" w:leftChars="200" w:firstLine="520" w:firstLineChars="0"/>
        <w:textAlignment w:val="auto"/>
      </w:pPr>
      <w:r>
        <w:t>int* m_favorite</w:t>
      </w:r>
      <w:r>
        <w:rPr>
          <w:rFonts w:hint="eastAsia"/>
        </w:rPr>
        <w:t>Codes</w:t>
      </w:r>
      <w: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int main()</w:t>
      </w:r>
    </w:p>
    <w:p>
      <w:pPr>
        <w:keepNext w:val="0"/>
        <w:keepLines w:val="0"/>
        <w:pageBreakBefore w:val="0"/>
        <w:widowControl/>
        <w:kinsoku/>
        <w:wordWrap/>
        <w:overflowPunct/>
        <w:topLinePunct w:val="0"/>
        <w:autoSpaceDE/>
        <w:autoSpaceDN/>
        <w:bidi w:val="0"/>
        <w:adjustRightInd/>
        <w:snapToGrid/>
        <w:spacing w:line="0" w:lineRule="atLeast"/>
        <w:ind w:left="560" w:leftChars="20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Student student</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t>…</w:t>
      </w:r>
      <w:r>
        <w:rPr>
          <w:color w:val="00B050"/>
        </w:rPr>
        <w:t>//</w:t>
      </w:r>
      <w:r>
        <w:rPr>
          <w:rFonts w:hint="eastAsia"/>
          <w:color w:val="00B050"/>
        </w:rPr>
        <w:t>即使在此处</w:t>
      </w:r>
      <w:r>
        <w:rPr>
          <w:color w:val="00B050"/>
        </w:rPr>
        <w:t>发生异常，</w:t>
      </w:r>
      <w:r>
        <w:rPr>
          <w:rFonts w:hint="eastAsia"/>
          <w:color w:val="00B050"/>
        </w:rPr>
        <w:t>资源</w:t>
      </w:r>
      <w:r>
        <w:rPr>
          <w:color w:val="00B050"/>
        </w:rPr>
        <w:t>还是能够释放</w:t>
      </w:r>
      <w:r>
        <w:rPr>
          <w:rFonts w:hint="eastAsia"/>
          <w:color w:val="00B050"/>
        </w:rPr>
        <w:t xml:space="preserv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r>
        <w:rPr>
          <w:rFonts w:hint="eastAsia"/>
          <w:color w:val="00B050"/>
        </w:rPr>
        <w:t>//出了</w:t>
      </w:r>
      <w:r>
        <w:rPr>
          <w:color w:val="00B050"/>
        </w:rPr>
        <w:t>作用域，</w:t>
      </w:r>
      <w:r>
        <w:rPr>
          <w:rFonts w:hint="eastAsia"/>
          <w:color w:val="00B050"/>
        </w:rPr>
        <w:t>release</w:t>
      </w:r>
      <w:r>
        <w:rPr>
          <w:color w:val="00B050"/>
        </w:rPr>
        <w:t>能够正确得到调用</w:t>
      </w:r>
      <w: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271" w:name="_Toc465955330"/>
      <w:bookmarkStart w:id="1272" w:name="_Toc2052082900"/>
      <w:bookmarkStart w:id="1273" w:name="_Toc1617892936"/>
      <w:bookmarkStart w:id="1274" w:name="_Toc1253787106"/>
      <w:bookmarkStart w:id="1275" w:name="_Toc982723354"/>
      <w:bookmarkStart w:id="1276" w:name="_Toc851347259"/>
      <w:bookmarkStart w:id="1277" w:name="_Toc908526594"/>
      <w:bookmarkStart w:id="1278" w:name="_Toc168583395"/>
      <w:bookmarkStart w:id="1279" w:name="_Toc689553383"/>
      <w:bookmarkStart w:id="1280" w:name="_Toc405943547"/>
      <w:bookmarkStart w:id="1281" w:name="_Toc430387203"/>
      <w:bookmarkStart w:id="1282" w:name="_Toc1552691528"/>
      <w:bookmarkStart w:id="1283" w:name="_Toc883387416"/>
      <w:bookmarkStart w:id="1284" w:name="_Toc1444274040"/>
      <w:bookmarkStart w:id="1285" w:name="_Toc372287939"/>
      <w:bookmarkStart w:id="1286" w:name="_Toc1128914525"/>
      <w:bookmarkStart w:id="1287" w:name="_Toc819254240"/>
      <w:bookmarkStart w:id="1288" w:name="_Toc5886"/>
      <w:bookmarkStart w:id="1289" w:name="_Toc465119023"/>
      <w:bookmarkStart w:id="1290" w:name="_Toc209036925"/>
      <w:r>
        <w:t>面向对象</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pPr>
        <w:pStyle w:val="3"/>
        <w:keepNext w:val="0"/>
        <w:keepLines w:val="0"/>
        <w:pageBreakBefore w:val="0"/>
        <w:widowControl/>
        <w:numPr>
          <w:ilvl w:val="0"/>
          <w:numId w:val="75"/>
        </w:numPr>
        <w:kinsoku/>
        <w:wordWrap/>
        <w:overflowPunct/>
        <w:topLinePunct w:val="0"/>
        <w:autoSpaceDE/>
        <w:autoSpaceDN/>
        <w:bidi w:val="0"/>
        <w:adjustRightInd/>
        <w:snapToGrid/>
        <w:spacing w:line="240" w:lineRule="auto"/>
        <w:textAlignment w:val="auto"/>
      </w:pPr>
      <w:bookmarkStart w:id="1291" w:name="_Toc1023101596"/>
      <w:bookmarkStart w:id="1292" w:name="_Toc1386180595"/>
      <w:bookmarkStart w:id="1293" w:name="_Toc2057507961"/>
      <w:bookmarkStart w:id="1294" w:name="_Toc331167920"/>
      <w:bookmarkStart w:id="1295" w:name="_Toc1653589745"/>
      <w:bookmarkStart w:id="1296" w:name="_Toc1224341541"/>
      <w:bookmarkStart w:id="1297" w:name="_Toc2142457446"/>
      <w:bookmarkStart w:id="1298" w:name="_Toc1177060832"/>
      <w:bookmarkStart w:id="1299" w:name="_Toc19007"/>
      <w:bookmarkStart w:id="1300" w:name="_Toc465955331"/>
      <w:bookmarkStart w:id="1301" w:name="_Toc340298459"/>
      <w:bookmarkStart w:id="1302" w:name="_Toc2079430718"/>
      <w:bookmarkStart w:id="1303" w:name="_Toc1664716306"/>
      <w:bookmarkStart w:id="1304" w:name="_Toc2128185357"/>
      <w:bookmarkStart w:id="1305" w:name="_Toc1151446638"/>
      <w:bookmarkStart w:id="1306" w:name="_Toc315492643"/>
      <w:bookmarkStart w:id="1307" w:name="_Toc1587381898"/>
      <w:bookmarkStart w:id="1308" w:name="_Toc1548434297"/>
      <w:bookmarkStart w:id="1309" w:name="_Toc1008435823"/>
      <w:r>
        <w:t>调用关系</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r>
        <w:t xml:space="preserve"> </w:t>
      </w:r>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调用关系</w:t>
      </w:r>
      <w:r>
        <w:t>包括项目</w:t>
      </w:r>
      <w:r>
        <w:rPr>
          <w:rFonts w:hint="eastAsia"/>
        </w:rPr>
        <w:t>、目录</w:t>
      </w:r>
      <w:r>
        <w:t>、文件、</w:t>
      </w:r>
      <w:r>
        <w:rPr>
          <w:rFonts w:hint="eastAsia"/>
        </w:rPr>
        <w:t>n</w:t>
      </w:r>
      <w:r>
        <w:t>amespace、类、函数等</w:t>
      </w:r>
      <w:r>
        <w:rPr>
          <w:rFonts w:hint="eastAsia"/>
        </w:rPr>
        <w:t>之间</w:t>
      </w:r>
      <w:r>
        <w:t>的调用关系。</w:t>
      </w:r>
      <w:r>
        <w:rPr>
          <w:rFonts w:hint="eastAsia"/>
        </w:rPr>
        <w:t>合理的调用关系应该</w:t>
      </w:r>
      <w:r>
        <w:t>是</w:t>
      </w:r>
      <w:r>
        <w:rPr>
          <w:rFonts w:hint="eastAsia"/>
        </w:rPr>
        <w:t>自上</w:t>
      </w:r>
      <w:r>
        <w:t>而下，层次鲜明的</w:t>
      </w:r>
      <w:r>
        <w:rPr>
          <w:rFonts w:hint="eastAsia"/>
        </w:rPr>
        <w:t>金子</w:t>
      </w:r>
      <w:r>
        <w:t>塔结构。常见的调用关系</w:t>
      </w:r>
      <w:r>
        <w:rPr>
          <w:rFonts w:hint="eastAsia"/>
        </w:rPr>
        <w:t>如下：</w:t>
      </w: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0" w:leftChars="0" w:firstLine="0" w:firstLineChars="0"/>
        <w:textAlignment w:val="auto"/>
        <w:rPr>
          <w:b w:val="0"/>
          <w:bCs w:val="0"/>
        </w:rPr>
      </w:pPr>
      <w:r>
        <w:rPr>
          <w:rFonts w:hint="eastAsia"/>
          <w:b w:val="0"/>
          <w:bCs w:val="0"/>
          <w:lang w:eastAsia="zh-CN"/>
        </w:rPr>
        <w:t>组合</w:t>
      </w:r>
      <w:r>
        <w:rPr>
          <w:rFonts w:hint="eastAsia"/>
          <w:b w:val="0"/>
          <w:bCs w:val="0"/>
          <w:lang w:val="en-US" w:eastAsia="zh-CN"/>
        </w:rPr>
        <w:t>/聚合/依赖关系之间的调用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60" w:firstLineChars="200"/>
        <w:jc w:val="left"/>
        <w:textAlignment w:val="auto"/>
        <w:rPr>
          <w:rFonts w:hint="eastAsia"/>
          <w:lang w:val="en-US" w:eastAsia="zh-CN"/>
        </w:rPr>
      </w:pPr>
      <w:r>
        <w:rPr>
          <w:rFonts w:hint="eastAsia"/>
          <w:lang w:val="en-US" w:eastAsia="zh-CN"/>
        </w:rPr>
        <w:t>组合/聚合/依赖的对象调用其包含的被组合/被聚合/被依赖的对象。以Fov和Target举例，Fov和Target在逻辑上形成明显的从属关系，Fov属于组合/聚合/依赖对象，Target被组合/被聚合/被依赖对象。</w:t>
      </w:r>
    </w:p>
    <w:p>
      <w:pPr>
        <w:pStyle w:val="12"/>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互为成员对象</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Target</w:t>
      </w:r>
      <w:r>
        <w:rPr>
          <w:szCs w:val="28"/>
        </w:rPr>
        <w: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Fov</w:t>
      </w:r>
      <w:r>
        <w:rPr>
          <w:szCs w:val="28"/>
        </w:rPr>
        <w:t>*</w:t>
      </w:r>
      <w:r>
        <w:rPr>
          <w:rFonts w:hint="eastAsia"/>
          <w:szCs w:val="28"/>
        </w:rPr>
        <w:t xml:space="preserve"> m_</w:t>
      </w:r>
      <w:r>
        <w:rPr>
          <w:szCs w:val="28"/>
        </w:rPr>
        <w:t>pFov</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ascii="宋体" w:hAnsi="宋体" w:eastAsia="宋体" w:cs="宋体"/>
          <w:sz w:val="24"/>
          <w:szCs w:val="24"/>
        </w:rPr>
        <w:t>【</w:t>
      </w:r>
      <w:r>
        <w:rPr>
          <w:szCs w:val="28"/>
        </w:rPr>
        <w:t>Target依赖于Fov</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pPr>
      <w:r>
        <w:rPr>
          <w:rFonts w:hint="eastAsia"/>
        </w:rPr>
        <w:t xml:space="preserve">void </w:t>
      </w:r>
      <w:r>
        <w:t>update</w:t>
      </w:r>
      <w:r>
        <w:rPr>
          <w:rFonts w:hint="eastAsia"/>
        </w:rPr>
        <w:t>(</w:t>
      </w:r>
      <w:r>
        <w:rPr>
          <w:color w:val="00B0F0"/>
        </w:rPr>
        <w:t>Fov</w:t>
      </w:r>
      <w:r>
        <w:t>* fov</w:t>
      </w:r>
      <w:r>
        <w:rPr>
          <w:rFonts w:hint="eastAsia"/>
        </w:rPr>
        <w:t>)</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ascii="宋体" w:hAnsi="宋体" w:eastAsia="宋体" w:cs="宋体"/>
          <w:sz w:val="24"/>
          <w:szCs w:val="24"/>
        </w:rPr>
        <w:t>【</w:t>
      </w:r>
      <w:r>
        <w:rPr>
          <w:szCs w:val="28"/>
        </w:rPr>
        <w:t>Target</w:t>
      </w:r>
      <w:r>
        <w:rPr>
          <w:rFonts w:hint="eastAsia"/>
          <w:szCs w:val="28"/>
        </w:rPr>
        <w:t>中</w:t>
      </w:r>
      <w:r>
        <w:rPr>
          <w:szCs w:val="28"/>
        </w:rPr>
        <w:t>有Fov的局部变量</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t>update</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color w:val="00B0F0"/>
          <w:szCs w:val="28"/>
        </w:rPr>
      </w:pPr>
      <w:r>
        <w:rPr>
          <w:color w:val="00B0F0"/>
          <w:szCs w:val="28"/>
        </w:rPr>
        <w:t xml:space="preserve">Fov </w:t>
      </w:r>
      <w:r>
        <w:rPr>
          <w:szCs w:val="28"/>
        </w:rPr>
        <w:t>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eastAsia"/>
          <w:lang w:eastAsia="zh-CN"/>
        </w:rPr>
      </w:pPr>
      <w:r>
        <w:rPr>
          <w:rFonts w:hint="eastAsia"/>
        </w:rPr>
        <w:t>如果</w:t>
      </w:r>
      <w:r>
        <w:t>是</w:t>
      </w:r>
      <w:r>
        <w:rPr>
          <w:rFonts w:hint="eastAsia"/>
        </w:rPr>
        <w:t>被组合/聚合对象</w:t>
      </w:r>
      <w:r>
        <w:t>需要</w:t>
      </w:r>
      <w:r>
        <w:rPr>
          <w:rFonts w:hint="eastAsia"/>
        </w:rPr>
        <w:t>将组合/聚合对象</w:t>
      </w:r>
      <w:r>
        <w:t>的参数</w:t>
      </w:r>
      <w:r>
        <w:rPr>
          <w:rFonts w:hint="eastAsia"/>
        </w:rPr>
        <w:t>传入</w:t>
      </w:r>
      <w:r>
        <w:t>，</w:t>
      </w:r>
      <w:r>
        <w:rPr>
          <w:rFonts w:hint="eastAsia"/>
        </w:rPr>
        <w:t>请不要将组合/聚合对象整个传入(无论实例、引用还是指针</w:t>
      </w:r>
      <w:r>
        <w:t>)</w:t>
      </w:r>
      <w:r>
        <w:rPr>
          <w:rFonts w:hint="eastAsia"/>
        </w:rPr>
        <w:t>，只</w:t>
      </w:r>
      <w:r>
        <w:t>传</w:t>
      </w:r>
      <w:r>
        <w:rPr>
          <w:rFonts w:hint="eastAsia"/>
        </w:rPr>
        <w:t>入所需</w:t>
      </w:r>
      <w:r>
        <w:t>的</w:t>
      </w:r>
      <w:r>
        <w:rPr>
          <w:rFonts w:hint="eastAsia"/>
        </w:rPr>
        <w:t>数据，这些数据必须基本内置类型、能够被更细分组合/聚合的自定义类型基本内置类型或者前两者能够组成的STL容器</w:t>
      </w:r>
      <w:r>
        <w:rPr>
          <w:rFonts w:hint="eastAsia"/>
          <w:lang w:eastAsia="zh-CN"/>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r>
        <w:rPr>
          <w:rFonts w:hint="eastAsia"/>
          <w:shd w:val="clear" w:color="FFFFFF" w:fill="D9D9D9"/>
          <w:lang w:val="en-US" w:eastAsia="zh-CN"/>
        </w:rPr>
        <w:t>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Fov</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updateSettingFilePath(string 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rFonts w:hint="eastAsia"/>
          <w:color w:val="00B050"/>
          <w:szCs w:val="28"/>
        </w:rPr>
      </w:pPr>
      <w:r>
        <w:rPr>
          <w:rFonts w:hint="eastAsia" w:ascii="宋体" w:hAnsi="宋体" w:eastAsia="宋体" w:cs="宋体"/>
          <w:color w:val="00B050"/>
          <w:sz w:val="24"/>
          <w:szCs w:val="24"/>
        </w:rPr>
        <w:t>/*</w:t>
      </w:r>
      <w:r>
        <w:rPr>
          <w:rFonts w:ascii="宋体" w:hAnsi="宋体" w:eastAsia="宋体" w:cs="宋体"/>
          <w:color w:val="00B050"/>
          <w:sz w:val="24"/>
          <w:szCs w:val="24"/>
        </w:rPr>
        <w:t xml:space="preserve"> </w:t>
      </w:r>
      <w:r>
        <w:rPr>
          <w:color w:val="00B050"/>
          <w:szCs w:val="28"/>
        </w:rPr>
        <w:t>调用一个Target的成员函数updateSettingFilePath</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同时</w:t>
      </w:r>
      <w:r>
        <w:rPr>
          <w:color w:val="00B050"/>
          <w:szCs w:val="28"/>
        </w:rPr>
        <w:t>把settingFilePath</w:t>
      </w:r>
      <w:r>
        <w:rPr>
          <w:rFonts w:hint="eastAsia"/>
          <w:color w:val="00B050"/>
          <w:szCs w:val="28"/>
        </w:rPr>
        <w:t>传入</w:t>
      </w:r>
      <w:r>
        <w:rPr>
          <w:color w:val="00B050"/>
          <w:szCs w:val="28"/>
        </w:rPr>
        <w:t>，</w:t>
      </w:r>
      <w:r>
        <w:rPr>
          <w:rFonts w:hint="eastAsia"/>
          <w:color w:val="00B050"/>
          <w:szCs w:val="28"/>
        </w:rPr>
        <w:t>这是</w:t>
      </w:r>
      <w:r>
        <w:rPr>
          <w:color w:val="00B050"/>
          <w:szCs w:val="28"/>
        </w:rPr>
        <w:t>正确的做法。</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rFonts w:hint="eastAsia"/>
          <w:color w:val="00B050"/>
          <w:szCs w:val="28"/>
        </w:rPr>
        <w:t>如果</w:t>
      </w:r>
      <w:r>
        <w:rPr>
          <w:color w:val="00B050"/>
          <w:szCs w:val="28"/>
        </w:rPr>
        <w:t>直接将Fov传入，就发生了Target依赖于Fov的</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关系，属于下级</w:t>
      </w:r>
      <w:r>
        <w:rPr>
          <w:rFonts w:hint="eastAsia"/>
          <w:color w:val="00B050"/>
          <w:szCs w:val="28"/>
        </w:rPr>
        <w:t>调</w:t>
      </w:r>
      <w:r>
        <w:rPr>
          <w:color w:val="00B050"/>
          <w:szCs w:val="28"/>
        </w:rPr>
        <w:t>上级，</w:t>
      </w:r>
      <w:r>
        <w:rPr>
          <w:rFonts w:hint="eastAsia"/>
          <w:color w:val="00B050"/>
          <w:szCs w:val="28"/>
        </w:rPr>
        <w:t>这是</w:t>
      </w:r>
      <w:r>
        <w:rPr>
          <w:color w:val="00B050"/>
          <w:szCs w:val="28"/>
        </w:rPr>
        <w:t>错误的做法如:</w:t>
      </w:r>
    </w:p>
    <w:p>
      <w:pPr>
        <w:keepNext w:val="0"/>
        <w:keepLines w:val="0"/>
        <w:pageBreakBefore w:val="0"/>
        <w:widowControl/>
        <w:kinsoku/>
        <w:wordWrap/>
        <w:overflowPunct/>
        <w:topLinePunct w:val="0"/>
        <w:autoSpaceDE/>
        <w:autoSpaceDN/>
        <w:bidi w:val="0"/>
        <w:adjustRightInd/>
        <w:snapToGrid/>
        <w:spacing w:line="0" w:lineRule="atLeast"/>
        <w:ind w:left="0" w:leftChars="0" w:firstLine="1510" w:firstLineChars="0"/>
        <w:textAlignment w:val="auto"/>
        <w:rPr>
          <w:color w:val="00B050"/>
          <w:szCs w:val="28"/>
        </w:rPr>
      </w:pPr>
      <w:r>
        <w:rPr>
          <w:color w:val="00B050"/>
          <w:szCs w:val="28"/>
        </w:rPr>
        <w:t>updateSettingFilePath(*this);</w:t>
      </w:r>
      <w:r>
        <w:rPr>
          <w:rFonts w:hint="eastAsia" w:ascii="宋体" w:hAnsi="宋体" w:eastAsia="宋体" w:cs="宋体"/>
          <w:color w:val="00B050"/>
          <w:sz w:val="24"/>
          <w:szCs w:val="24"/>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1078" w:firstLineChars="385"/>
        <w:textAlignment w:val="auto"/>
        <w:rPr>
          <w:szCs w:val="28"/>
        </w:rPr>
      </w:pPr>
      <w:r>
        <w:rPr>
          <w:rFonts w:hint="eastAsia"/>
          <w:color w:val="00B0F0"/>
          <w:szCs w:val="28"/>
        </w:rPr>
        <w:t>m_</w:t>
      </w:r>
      <w:r>
        <w:rPr>
          <w:color w:val="00B0F0"/>
          <w:szCs w:val="28"/>
        </w:rPr>
        <w:t>pTarget.updateSettingFilePath(settingFilePath);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Target*</w:t>
      </w:r>
      <w:r>
        <w:rPr>
          <w:rFonts w:hint="eastAsia"/>
          <w:szCs w:val="28"/>
        </w:rPr>
        <w:t xml:space="preserve"> m_</w:t>
      </w:r>
      <w:r>
        <w:rPr>
          <w:szCs w:val="28"/>
        </w:rPr>
        <w:t>pTarget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Target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updateSettingFilePath(</w:t>
      </w:r>
      <w:r>
        <w:rPr>
          <w:color w:val="auto"/>
          <w:szCs w:val="28"/>
        </w:rPr>
        <w:t xml:space="preserve">string </w:t>
      </w:r>
      <w:r>
        <w:rPr>
          <w:szCs w:val="28"/>
        </w:rPr>
        <w:t>settingFilePath)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m_settingFilePath = settingFilePath;</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string*</w:t>
      </w:r>
      <w:r>
        <w:rPr>
          <w:color w:val="00B0F0"/>
          <w:szCs w:val="28"/>
        </w:rPr>
        <w:t xml:space="preserve"> </w:t>
      </w:r>
      <w:r>
        <w:rPr>
          <w:szCs w:val="28"/>
        </w:rPr>
        <w:t>m_settingFilePath;</w:t>
      </w:r>
    </w:p>
    <w:p>
      <w:pPr>
        <w:keepNext w:val="0"/>
        <w:keepLines w:val="0"/>
        <w:pageBreakBefore w:val="0"/>
        <w:widowControl/>
        <w:kinsoku/>
        <w:wordWrap/>
        <w:overflowPunct/>
        <w:topLinePunct w:val="0"/>
        <w:autoSpaceDE/>
        <w:autoSpaceDN/>
        <w:bidi w:val="0"/>
        <w:adjustRightInd/>
        <w:snapToGrid/>
        <w:spacing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12"/>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rPr>
      </w:pPr>
      <w:bookmarkStart w:id="1310" w:name="OLE_LINK130"/>
      <w:bookmarkStart w:id="1311" w:name="OLE_LINK128"/>
      <w:bookmarkStart w:id="1312" w:name="OLE_LINK129"/>
      <w:r>
        <w:rPr>
          <w:rFonts w:hint="eastAsia"/>
          <w:shd w:val="clear" w:color="FFFFFF" w:fill="D9D9D9"/>
        </w:rPr>
        <w:t>备注</w:t>
      </w:r>
      <w:bookmarkEnd w:id="1310"/>
      <w:bookmarkEnd w:id="1311"/>
      <w:bookmarkEnd w:id="1312"/>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rPr>
        <w:t>如果传递的参数过多，可以考虑使用类/结构体对参数进行打包，这样可以降低类之间的耦合度</w:t>
      </w:r>
      <w:r>
        <w:rPr>
          <w:rFonts w:hint="eastAsia"/>
          <w:lang w:eastAsia="zh-CN"/>
        </w:rPr>
        <w:t>，前提用于打包的类</w:t>
      </w:r>
      <w:r>
        <w:rPr>
          <w:rFonts w:hint="eastAsia"/>
          <w:lang w:val="en-US" w:eastAsia="zh-CN"/>
        </w:rPr>
        <w:t>/结构体要属于能够被组合/被聚合/被依赖的类型。</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jc w:val="left"/>
        <w:textAlignment w:val="auto"/>
        <w:outlineLvl w:val="9"/>
        <w:rPr>
          <w:rFonts w:hint="default"/>
          <w:shd w:val="clear" w:color="FFFFFF" w:fill="D9D9D9"/>
          <w:lang w:eastAsia="zh-CN"/>
        </w:rPr>
      </w:pPr>
      <w:r>
        <w:rPr>
          <w:rFonts w:hint="eastAsia"/>
          <w:shd w:val="clear" w:color="FFFFFF" w:fill="D9D9D9"/>
          <w:lang w:val="en-US" w:eastAsia="zh-CN"/>
        </w:rPr>
        <w:t>特例</w:t>
      </w:r>
      <w:r>
        <w:rPr>
          <w:rFonts w:hint="default"/>
          <w:shd w:val="clear" w:color="FFFFFF" w:fill="D9D9D9"/>
          <w:lang w:eastAsia="zh-CN"/>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rPr>
          <w:rFonts w:hint="eastAsia"/>
          <w:lang w:val="en-US" w:eastAsia="zh-CN"/>
        </w:rPr>
      </w:pPr>
      <w:r>
        <w:rPr>
          <w:rFonts w:hint="eastAsia"/>
          <w:lang w:val="en-US" w:eastAsia="zh-CN"/>
        </w:rPr>
        <w:t>如果涉及到一些特殊的设计模式，如state等，可以存在相互引用的关系，前提是征得负责人的同意。</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6"/>
        </w:numPr>
        <w:kinsoku/>
        <w:wordWrap/>
        <w:overflowPunct/>
        <w:topLinePunct w:val="0"/>
        <w:autoSpaceDE/>
        <w:autoSpaceDN/>
        <w:bidi w:val="0"/>
        <w:adjustRightInd/>
        <w:snapToGrid/>
        <w:spacing w:line="0" w:lineRule="atLeast"/>
        <w:ind w:left="0" w:leftChars="0" w:firstLine="0" w:firstLineChars="0"/>
        <w:textAlignment w:val="auto"/>
        <w:rPr>
          <w:b w:val="0"/>
          <w:bCs/>
        </w:rPr>
      </w:pPr>
      <w:r>
        <w:rPr>
          <w:rFonts w:hint="eastAsia"/>
          <w:b w:val="0"/>
          <w:bCs/>
          <w:color w:val="00B0F0"/>
        </w:rPr>
        <w:t>平级</w:t>
      </w:r>
      <w:r>
        <w:rPr>
          <w:b w:val="0"/>
          <w:bCs/>
        </w:rPr>
        <w:t>调用</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平级</w:t>
      </w:r>
      <w:r>
        <w:t>之间只能是单向调用，</w:t>
      </w:r>
      <w:r>
        <w:rPr>
          <w:rFonts w:hint="eastAsia"/>
        </w:rPr>
        <w:t>如果双向关系必须是通过</w:t>
      </w:r>
      <w:r>
        <w:t>observer</w:t>
      </w:r>
      <w:r>
        <w:rPr>
          <w:rFonts w:hint="eastAsia"/>
        </w:rPr>
        <w:t>、</w:t>
      </w:r>
      <w:r>
        <w:t>messageBus</w:t>
      </w:r>
      <w:r>
        <w:rPr>
          <w:rFonts w:hint="eastAsia"/>
        </w:rPr>
        <w:t>之类的机制来实现，双向调用耦合是禁止。</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Softwa</w:t>
      </w:r>
      <w:r>
        <w:rPr>
          <w:color w:val="00B050"/>
        </w:rPr>
        <w:t>re和Hardware属于完全平行的两个项目，没有从属关系，</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color w:val="00B050"/>
        </w:rPr>
        <w:t>但是涉及到一些参数更新</w:t>
      </w:r>
      <w:r>
        <w:rPr>
          <w:rFonts w:hint="eastAsia"/>
          <w:color w:val="00B050"/>
        </w:rPr>
        <w:t>的</w:t>
      </w:r>
      <w:r>
        <w:rPr>
          <w:color w:val="00B050"/>
        </w:rPr>
        <w:t>时候，两个项目会产生一些依赖关</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eastAsia="zh-CN"/>
        </w:rPr>
      </w:pPr>
      <w:r>
        <w:rPr>
          <w:color w:val="00B050"/>
        </w:rPr>
        <w:t>系，此时其调用只能是单向的，一般而言，都是</w:t>
      </w:r>
      <w:r>
        <w:rPr>
          <w:rFonts w:hint="eastAsia"/>
          <w:color w:val="00B050"/>
        </w:rPr>
        <w:t>So</w:t>
      </w:r>
      <w:r>
        <w:rPr>
          <w:color w:val="00B050"/>
        </w:rPr>
        <w:t>ftware</w:t>
      </w:r>
      <w:r>
        <w:rPr>
          <w:rFonts w:hint="eastAsia"/>
          <w:color w:val="00B050"/>
          <w:lang w:eastAsia="zh-CN"/>
        </w:rPr>
        <w:t>从</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Hardware更新参数</w:t>
      </w:r>
      <w:r>
        <w:rPr>
          <w:rFonts w:hint="eastAsia"/>
          <w:color w:val="00B050"/>
          <w:lang w:eastAsia="zh-CN"/>
        </w:rPr>
        <w:t>，</w:t>
      </w:r>
      <w:r>
        <w:rPr>
          <w:rFonts w:hint="eastAsia"/>
          <w:color w:val="00B050"/>
          <w:lang w:val="en-US" w:eastAsia="zh-CN"/>
        </w:rPr>
        <w:t>Hardware从Software更新参数是不被允许</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ascii="宋体" w:hAnsi="宋体" w:eastAsia="宋体" w:cs="宋体"/>
          <w:sz w:val="24"/>
          <w:szCs w:val="24"/>
        </w:rPr>
      </w:pPr>
      <w:r>
        <w:rPr>
          <w:rFonts w:hint="eastAsia"/>
          <w:color w:val="00B050"/>
          <w:lang w:val="en-US" w:eastAsia="zh-CN"/>
        </w:rPr>
        <w:t>的*/</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default"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default" w:ascii="宋体" w:hAnsi="宋体" w:eastAsia="宋体" w:cs="宋体"/>
          <w:color w:val="00B050"/>
          <w:sz w:val="24"/>
          <w:szCs w:val="24"/>
        </w:rPr>
        <w:t>//</w:t>
      </w:r>
      <w:r>
        <w:rPr>
          <w:rFonts w:hint="eastAsia"/>
          <w:b/>
          <w:color w:val="00B050"/>
        </w:rPr>
        <w:t>×</w:t>
      </w:r>
      <w:r>
        <w:rPr>
          <w:rFonts w:hint="default"/>
          <w:b/>
          <w:color w:val="00B050"/>
        </w:rPr>
        <w:t xml:space="preserve">  </w:t>
      </w:r>
      <w:r>
        <w:rPr>
          <w:color w:val="00B050"/>
          <w:szCs w:val="28"/>
        </w:rPr>
        <w:t>双向调用</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Software&amp;</w:t>
      </w:r>
      <w:r>
        <w:rPr>
          <w:szCs w:val="28"/>
        </w:rPr>
        <w:t xml:space="preserv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cstheme="minorBidi"/>
          <w:kern w:val="0"/>
          <w:sz w:val="28"/>
          <w:szCs w:val="20"/>
          <w:lang w:val="en-US" w:eastAsia="zh-CN" w:bidi="ar-SA"/>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hd w:val="pct10" w:color="auto" w:fill="FFFFFF"/>
        </w:rPr>
      </w:pPr>
      <w:r>
        <w:rPr>
          <w:rFonts w:hint="default" w:ascii="宋体" w:hAnsi="宋体" w:eastAsia="宋体" w:cs="宋体"/>
          <w:color w:val="00B050"/>
          <w:sz w:val="24"/>
          <w:szCs w:val="24"/>
        </w:rPr>
        <w:t>//</w:t>
      </w:r>
      <w:r>
        <w:rPr>
          <w:rFonts w:hint="eastAsia"/>
          <w:color w:val="00B050"/>
          <w:szCs w:val="28"/>
        </w:rPr>
        <w:t>√</w:t>
      </w:r>
      <w:r>
        <w:rPr>
          <w:color w:val="00B050"/>
          <w:szCs w:val="28"/>
        </w:rPr>
        <w:t>单向</w:t>
      </w:r>
      <w:r>
        <w:rPr>
          <w:rFonts w:hint="eastAsia"/>
          <w:color w:val="00B050"/>
          <w:szCs w:val="28"/>
        </w:rPr>
        <w:t>调用</w:t>
      </w:r>
      <w:r>
        <w:rPr>
          <w:color w:val="00B050"/>
          <w:szCs w:val="28"/>
        </w:rPr>
        <w:t>，调用正确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Software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void updateParm(</w:t>
      </w:r>
      <w:r>
        <w:rPr>
          <w:color w:val="00B0F0"/>
          <w:szCs w:val="28"/>
        </w:rPr>
        <w:t xml:space="preserve">Hardware&amp; </w:t>
      </w:r>
      <w:r>
        <w:rPr>
          <w:szCs w:val="28"/>
        </w:rPr>
        <w:t>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Hardware</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rPr>
        <w:t>//禁止硬件直接</w:t>
      </w:r>
      <w:r>
        <w:rPr>
          <w:color w:val="00B050"/>
          <w:szCs w:val="28"/>
        </w:rPr>
        <w:t>从软件更新的</w:t>
      </w:r>
      <w:r>
        <w:rPr>
          <w:rFonts w:hint="eastAsia"/>
          <w:color w:val="00B050"/>
          <w:szCs w:val="28"/>
          <w:lang w:eastAsia="zh-CN"/>
        </w:rPr>
        <w:t>参数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p</w:t>
      </w:r>
      <w:r>
        <w:rPr>
          <w:rFonts w:hint="eastAsia"/>
          <w:strike/>
          <w:color w:val="4D4D4D" w:themeColor="text1"/>
          <w:szCs w:val="28"/>
          <w14:textFill>
            <w14:solidFill>
              <w14:schemeClr w14:val="tx1"/>
            </w14:solidFill>
          </w14:textFill>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trike/>
          <w:color w:val="4D4D4D" w:themeColor="text1"/>
          <w:szCs w:val="28"/>
          <w14:textFill>
            <w14:solidFill>
              <w14:schemeClr w14:val="tx1"/>
            </w14:solidFill>
          </w14:textFill>
        </w:rPr>
      </w:pPr>
      <w:r>
        <w:rPr>
          <w:strike/>
          <w:color w:val="4D4D4D" w:themeColor="text1"/>
          <w:szCs w:val="28"/>
          <w14:textFill>
            <w14:solidFill>
              <w14:schemeClr w14:val="tx1"/>
            </w14:solidFill>
          </w14:textFill>
        </w:rPr>
        <w:t>void updateParm(Software 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hd w:val="pct10" w:color="auto" w:fill="FFFFFF"/>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default"/>
        </w:rPr>
        <w:t>对于简单的</w:t>
      </w:r>
      <w:r>
        <w:rPr>
          <w:rFonts w:hint="eastAsia"/>
        </w:rPr>
        <w:t>双向关系，</w:t>
      </w:r>
      <w:r>
        <w:rPr>
          <w:rFonts w:hint="default"/>
        </w:rPr>
        <w:t>可以</w:t>
      </w:r>
      <w:r>
        <w:rPr>
          <w:rFonts w:hint="eastAsia"/>
        </w:rPr>
        <w:t>在上面再封装一层，在上层进行交互。</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sz w:val="28"/>
        </w:rPr>
        <mc:AlternateContent>
          <mc:Choice Requires="wpg">
            <w:drawing>
              <wp:inline distT="0" distB="0" distL="114300" distR="114300">
                <wp:extent cx="2790190" cy="1237615"/>
                <wp:effectExtent l="0" t="0" r="0" b="0"/>
                <wp:docPr id="50" name="组合 50"/>
                <wp:cNvGraphicFramePr/>
                <a:graphic xmlns:a="http://schemas.openxmlformats.org/drawingml/2006/main">
                  <a:graphicData uri="http://schemas.microsoft.com/office/word/2010/wordprocessingGroup">
                    <wpg:wgp>
                      <wpg:cNvGrpSpPr/>
                      <wpg:grpSpPr>
                        <a:xfrm>
                          <a:off x="0" y="0"/>
                          <a:ext cx="2790190" cy="1237615"/>
                          <a:chOff x="11812" y="1638279"/>
                          <a:chExt cx="4394" cy="1949"/>
                        </a:xfrm>
                      </wpg:grpSpPr>
                      <wps:wsp>
                        <wps:cNvPr id="3" name="流程图: 过程 3"/>
                        <wps:cNvSpPr/>
                        <wps:spPr>
                          <a:xfrm>
                            <a:off x="13423" y="1638279"/>
                            <a:ext cx="112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过程 4"/>
                        <wps:cNvSpPr/>
                        <wps:spPr>
                          <a:xfrm>
                            <a:off x="1181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过程 5"/>
                        <wps:cNvSpPr/>
                        <wps:spPr>
                          <a:xfrm>
                            <a:off x="14692" y="1639524"/>
                            <a:ext cx="1515" cy="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flipH="1">
                            <a:off x="13156" y="1638981"/>
                            <a:ext cx="408" cy="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14416" y="1639008"/>
                            <a:ext cx="408" cy="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97.45pt;width:219.7pt;" coordorigin="11812,1638279" coordsize="4394,1949" o:gfxdata="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CDcO69YAAAAFAQAADwAAAAAAAAABACAA&#10;AAAiAAAAZHJzL2Rvd25yZXYueG1sUEsBAhQAFAAAAAgAh07iQP9VtUfXAwAA/w8AAA4AAAAAAAAA&#10;AQAgAAAAJQEAAGRycy9lMm9Eb2MueG1sUEsFBgAAAAAGAAYAWQEAAG4HAAAAAA==&#10;">
                <o:lock v:ext="edit" aspectratio="f"/>
                <v:shape id="_x0000_s1026" o:spid="_x0000_s1026" o:spt="109" type="#_x0000_t109" style="position:absolute;left:13423;top:1638279;height:705;width:1125;v-text-anchor:middle;" filled="f" stroked="t" coordsize="21600,21600" o:gfxdata="UEsDBAoAAAAAAIdO4kAAAAAAAAAAAAAAAAAEAAAAZHJzL1BLAwQUAAAACACHTuJAZPYn1r0AAADa&#10;AAAADwAAAGRycy9kb3ducmV2LnhtbEWPS4sCMRCE7wv+h9CCl2XNqLD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9ifW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auto"/>
                            <w14:shadow w14:blurRad="38100" w14:dist="19050" w14:dir="2700000" w14:sx="100000" w14:sy="100000" w14:kx="0" w14:ky="0" w14:algn="tl">
                              <w14:schemeClr w14:val="dk1">
                                <w14:alpha w14:val="60000"/>
                              </w14:schemeClr>
                            </w14:shadow>
                          </w:rPr>
                          <w:t>Linker</w:t>
                        </w:r>
                      </w:p>
                    </w:txbxContent>
                  </v:textbox>
                </v:shape>
                <v:shape id="_x0000_s1026" o:spid="_x0000_s1026" o:spt="109" type="#_x0000_t109" style="position:absolute;left:11812;top:1639524;height:705;width:1515;v-text-anchor:middle;" filled="f" stroked="t" coordsize="21600,21600" o:gfxdata="UEsDBAoAAAAAAIdO4kAAAAAAAAAAAAAAAAAEAAAAZHJzL1BLAwQUAAAACACHTuJA6x+/or0AAADa&#10;AAAADwAAAGRycy9kb3ducmV2LnhtbEWPS4sCMRCE7wv+h9CCl2XNKLL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H7+i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Hardware</w:t>
                        </w:r>
                      </w:p>
                    </w:txbxContent>
                  </v:textbox>
                </v:shape>
                <v:shape id="_x0000_s1026" o:spid="_x0000_s1026" o:spt="109" type="#_x0000_t109" style="position:absolute;left:14692;top:1639524;height:705;width:1515;v-text-anchor:middle;" filled="f" stroked="t" coordsize="21600,21600" o:gfxdata="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Uxo5vQAA&#10;ANoAAAAPAAAAAAAAAAEAIAAAACIAAABkcnMvZG93bnJldi54bWxQSwECFAAUAAAACACHTuJAMy8F&#10;njsAAAA5AAAAEAAAAAAAAAABACAAAAAMAQAAZHJzL3NoYXBleG1sLnhtbFBLBQYAAAAABgAGAFsB&#10;AAC2AwAAAAA=&#10;">
                  <v:fill on="f" focussize="0,0"/>
                  <v:stroke weight="1pt" color="#4D4D4D [3213]" miterlimit="8" joinstyle="miter"/>
                  <v:imagedata o:title=""/>
                  <o:lock v:ext="edit" aspectratio="f"/>
                  <v:textbox>
                    <w:txbxContent>
                      <w:p>
                        <w:pP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4D4D4D" w:themeColor="text1"/>
                            <w14:shadow w14:blurRad="38100" w14:dist="19050" w14:dir="2700000" w14:sx="100000" w14:sy="100000" w14:kx="0" w14:ky="0" w14:algn="tl">
                              <w14:schemeClr w14:val="dk1">
                                <w14:alpha w14:val="60000"/>
                              </w14:schemeClr>
                            </w14:shadow>
                            <w14:textFill>
                              <w14:solidFill>
                                <w14:schemeClr w14:val="tx1"/>
                              </w14:solidFill>
                            </w14:textFill>
                          </w:rPr>
                          <w:t>Software</w:t>
                        </w:r>
                      </w:p>
                    </w:txbxContent>
                  </v:textbox>
                </v:shape>
                <v:shape id="_x0000_s1026" o:spid="_x0000_s1026" o:spt="32" type="#_x0000_t32" style="position:absolute;left:13156;top:1638981;flip:x;height:543;width:408;" filled="f" stroked="t" coordsize="21600,21600" o:gfxdata="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2P0&#10;wAAAANsAAAAPAAAAAAAAAAEAIAAAACIAAABkcnMvZG93bnJldi54bWxQSwECFAAUAAAACACHTuJA&#10;My8FnjsAAAA5AAAAEAAAAAAAAAABACAAAAAPAQAAZHJzL3NoYXBleG1sLnhtbFBLBQYAAAAABgAG&#10;AFsBAAC5AwAAAAA=&#10;">
                  <v:fill on="f" focussize="0,0"/>
                  <v:stroke weight="0.5pt" color="#4D4D4D [3213]" miterlimit="8" joinstyle="miter" endarrow="block"/>
                  <v:imagedata o:title=""/>
                  <o:lock v:ext="edit" aspectratio="f"/>
                </v:shape>
                <v:shape id="_x0000_s1026" o:spid="_x0000_s1026" o:spt="32" type="#_x0000_t32" style="position:absolute;left:14416;top:1639008;height:495;width:408;" filled="f" stroked="t" coordsize="21600,21600" o:gfxdata="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FlRUhtAAAANsAAAAPAAAA&#10;AAAAAAEAIAAAACIAAABkcnMvZG93bnJldi54bWxQSwECFAAUAAAACACHTuJAMy8FnjsAAAA5AAAA&#10;EAAAAAAAAAABACAAAAADAQAAZHJzL3NoYXBleG1sLnhtbFBLBQYAAAAABgAGAFsBAACtAwAAAAA=&#10;">
                  <v:fill on="f" focussize="0,0"/>
                  <v:stroke weight="0.5pt" color="#4D4D4D [3213]" miterlimit="8" joinstyle="miter" endarrow="block"/>
                  <v:imagedata o:title=""/>
                  <o:lock v:ext="edit" aspectratio="f"/>
                </v:shape>
                <w10:wrap type="none"/>
                <w10:anchorlock/>
              </v:group>
            </w:pict>
          </mc:Fallback>
        </mc:AlternateConten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rPr>
        <w:t>√</w:t>
      </w:r>
      <w:r>
        <w:rPr>
          <w:rFonts w:hint="eastAsia"/>
          <w:color w:val="00B050"/>
          <w:szCs w:val="28"/>
          <w:lang w:val="en-US" w:eastAsia="zh-CN"/>
        </w:rPr>
        <w:t xml:space="preserve"> </w:t>
      </w:r>
      <w:r>
        <w:rPr>
          <w:rFonts w:hint="default"/>
          <w:color w:val="00B050"/>
          <w:szCs w:val="28"/>
          <w:lang w:eastAsia="zh-CN"/>
        </w:rPr>
        <w:t xml:space="preserve"> </w:t>
      </w:r>
      <w:r>
        <w:rPr>
          <w:color w:val="00B050"/>
          <w:szCs w:val="28"/>
        </w:rPr>
        <w:t>Linker层</w:t>
      </w:r>
      <w:r>
        <w:rPr>
          <w:rFonts w:hint="eastAsia"/>
          <w:color w:val="00B050"/>
          <w:szCs w:val="28"/>
        </w:rPr>
        <w:t>进行</w:t>
      </w:r>
      <w:r>
        <w:rPr>
          <w:color w:val="00B050"/>
          <w:szCs w:val="28"/>
        </w:rPr>
        <w:t>数据交互，调用正确</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Linker</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updateSwParmFromHw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void </w:t>
      </w:r>
      <w:r>
        <w:rPr>
          <w:color w:val="00B0F0"/>
          <w:szCs w:val="28"/>
        </w:rPr>
        <w:t>updateHwParmFromHw</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Hardware* m_hw;</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Software* m_sw;</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hint="default"/>
          <w:lang w:eastAsia="zh-CN"/>
        </w:rPr>
      </w:pPr>
      <w:r>
        <w:rPr>
          <w:rFonts w:hint="eastAsia"/>
          <w:lang w:val="en-US" w:eastAsia="zh-CN"/>
        </w:rPr>
        <w:t>上例中的Linker其实是一个简单的</w:t>
      </w:r>
      <w:r>
        <w:t>observer</w:t>
      </w:r>
      <w:r>
        <w:rPr>
          <w:rFonts w:hint="eastAsia"/>
          <w:lang w:eastAsia="zh-CN"/>
        </w:rPr>
        <w:t>模式，</w:t>
      </w:r>
      <w:r>
        <w:rPr>
          <w:rFonts w:hint="default"/>
          <w:lang w:eastAsia="zh-CN"/>
        </w:rPr>
        <w:t>处理简单的情况，之所以说是简单情况，因为还存在下面的复杂情况:</w:t>
      </w:r>
    </w:p>
    <w:p>
      <w:pPr>
        <w:keepNext w:val="0"/>
        <w:keepLines w:val="0"/>
        <w:pageBreakBefore w:val="0"/>
        <w:widowControl/>
        <w:numPr>
          <w:ilvl w:val="0"/>
          <w:numId w:val="77"/>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超过2个类之间的交互用MessageBus。</w:t>
      </w:r>
    </w:p>
    <w:p>
      <w:pPr>
        <w:keepNext w:val="0"/>
        <w:keepLines w:val="0"/>
        <w:pageBreakBefore w:val="0"/>
        <w:widowControl/>
        <w:numPr>
          <w:ilvl w:val="0"/>
          <w:numId w:val="77"/>
        </w:numPr>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虽然现在是双向2个类，但将来可能会扩展超过2个类，用MessageBus。</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r>
        <w:rPr>
          <w:rFonts w:hint="default"/>
          <w:lang w:eastAsia="zh-CN"/>
        </w:rPr>
        <w:t>这时候</w:t>
      </w:r>
      <w:r>
        <w:rPr>
          <w:rFonts w:hint="eastAsia"/>
          <w:lang w:eastAsia="zh-CN"/>
        </w:rPr>
        <w:t>可以选择使用</w:t>
      </w:r>
      <w:r>
        <w:rPr>
          <w:rFonts w:hint="eastAsia"/>
          <w:lang w:val="en-US" w:eastAsia="zh-CN"/>
        </w:rPr>
        <w:t>MessageBus。</w:t>
      </w:r>
      <w:r>
        <w:rPr>
          <w:rFonts w:hint="default"/>
          <w:lang w:eastAsia="zh-CN"/>
        </w:rPr>
        <w:t>MessageBus的举例见《深入应用C++代码优化与工程级应用》中“第12章 使用C++11开发一个对象的消息总线，P284”。</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default"/>
          <w:lang w:eastAsia="zh-CN"/>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hd w:val="clear" w:color="FFFFFF" w:fill="D9D9D9"/>
        </w:rPr>
      </w:pPr>
      <w:r>
        <w:rPr>
          <w:rFonts w:hint="eastAsia"/>
          <w:shd w:val="clear" w:color="FFFFFF" w:fill="D9D9D9"/>
        </w:rPr>
        <w:t>特别强调</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pPr>
      <w:r>
        <w:rPr>
          <w:rFonts w:hint="eastAsia"/>
        </w:rPr>
        <w:t>调用</w:t>
      </w:r>
      <w:r>
        <w:t>关系</w:t>
      </w:r>
      <w:r>
        <w:rPr>
          <w:rFonts w:hint="eastAsia"/>
        </w:rPr>
        <w:t>涉及</w:t>
      </w:r>
      <w:r>
        <w:t>到</w:t>
      </w:r>
      <w:r>
        <w:rPr>
          <w:rFonts w:hint="eastAsia"/>
        </w:rPr>
        <w:t>调用</w:t>
      </w:r>
      <w:r>
        <w:t>关系的设计，</w:t>
      </w:r>
      <w:r>
        <w:rPr>
          <w:rFonts w:hint="eastAsia"/>
        </w:rPr>
        <w:t>如果</w:t>
      </w:r>
      <w:r>
        <w:t>拿不准如何处理请请示</w:t>
      </w:r>
      <w:r>
        <w:rPr>
          <w:rFonts w:hint="eastAsia"/>
        </w:rPr>
        <w:t>开发</w:t>
      </w:r>
      <w:r>
        <w:t>负责人</w:t>
      </w:r>
      <w:r>
        <w:rPr>
          <w:rFonts w:hint="eastAsia"/>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5"/>
        </w:numPr>
        <w:kinsoku/>
        <w:wordWrap/>
        <w:overflowPunct/>
        <w:topLinePunct w:val="0"/>
        <w:autoSpaceDE/>
        <w:autoSpaceDN/>
        <w:bidi w:val="0"/>
        <w:adjustRightInd/>
        <w:snapToGrid/>
        <w:spacing w:line="240" w:lineRule="auto"/>
        <w:textAlignment w:val="auto"/>
      </w:pPr>
      <w:bookmarkStart w:id="1313" w:name="_Toc2062810886"/>
      <w:bookmarkStart w:id="1314" w:name="_Toc1242143764"/>
      <w:bookmarkStart w:id="1315" w:name="_Toc119819681"/>
      <w:bookmarkStart w:id="1316" w:name="_Toc1154898661"/>
      <w:bookmarkStart w:id="1317" w:name="_Toc824462316"/>
      <w:bookmarkStart w:id="1318" w:name="_Toc1462106775"/>
      <w:bookmarkStart w:id="1319" w:name="_Toc911409209"/>
      <w:bookmarkStart w:id="1320" w:name="_Toc3211"/>
      <w:bookmarkStart w:id="1321" w:name="_Toc2110100727"/>
      <w:bookmarkStart w:id="1322" w:name="_Toc2077752340"/>
      <w:bookmarkStart w:id="1323" w:name="_Toc388712237"/>
      <w:bookmarkStart w:id="1324" w:name="_Toc465119024"/>
      <w:bookmarkStart w:id="1325" w:name="_Toc1638121042"/>
      <w:bookmarkStart w:id="1326" w:name="_Toc786770236"/>
      <w:bookmarkStart w:id="1327" w:name="_Toc127988936"/>
      <w:bookmarkStart w:id="1328" w:name="_Toc29492611"/>
      <w:bookmarkStart w:id="1329" w:name="_Toc381834982"/>
      <w:bookmarkStart w:id="1330" w:name="_Toc465955332"/>
      <w:bookmarkStart w:id="1331" w:name="_Toc326786351"/>
      <w:bookmarkStart w:id="1332" w:name="_Toc1179292254"/>
      <w:bookmarkStart w:id="1333" w:name="_单例模式 &amp; 控制实例的数量"/>
      <w:bookmarkStart w:id="1334" w:name="OLE_LINK37"/>
      <w:bookmarkStart w:id="1335" w:name="OLE_LINK49"/>
      <w:r>
        <w:rPr>
          <w:rFonts w:hint="eastAsia"/>
        </w:rPr>
        <w:t>单例模式 &amp;</w:t>
      </w:r>
      <w:r>
        <w:t xml:space="preserve"> </w:t>
      </w:r>
      <w:r>
        <w:rPr>
          <w:rFonts w:hint="eastAsia"/>
        </w:rPr>
        <w:t>控制实例的数量</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bookmarkEnd w:id="1333"/>
    <w:bookmarkEnd w:id="1334"/>
    <w:bookmarkEnd w:id="1335"/>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单例模式保证一个类仅有一个实例，并提供一个全局访问点。实现单</w:t>
      </w:r>
      <w:r>
        <w:t>例常见的有</w:t>
      </w:r>
      <w:r>
        <w:rPr>
          <w:rFonts w:hint="eastAsia"/>
        </w:rPr>
        <w:t>2种</w:t>
      </w:r>
      <w:r>
        <w:t>方法</w:t>
      </w:r>
      <w:r>
        <w:rPr>
          <w:rFonts w:hint="eastAsia"/>
        </w:rPr>
        <w:t>：</w:t>
      </w:r>
    </w:p>
    <w:p>
      <w:pPr>
        <w:pStyle w:val="53"/>
        <w:keepNext w:val="0"/>
        <w:keepLines w:val="0"/>
        <w:pageBreakBefore w:val="0"/>
        <w:widowControl/>
        <w:numPr>
          <w:ilvl w:val="0"/>
          <w:numId w:val="78"/>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使用</w:t>
      </w:r>
      <w:r>
        <w:t>类模板是单</w:t>
      </w:r>
      <w:r>
        <w:rPr>
          <w:rFonts w:hint="eastAsia"/>
        </w:rPr>
        <w:t>例</w:t>
      </w:r>
      <w:r>
        <w:t>可以扩展到任意类型，</w:t>
      </w:r>
      <w:r>
        <w:rPr>
          <w:rFonts w:hint="eastAsia"/>
        </w:rPr>
        <w:t>可变参数模板让单例模式更简洁。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te</w:t>
      </w:r>
      <w:r>
        <w:rPr>
          <w:rFonts w:hint="eastAsia"/>
          <w:szCs w:val="28"/>
        </w:rPr>
        <w:t>mplate</w:t>
      </w:r>
      <w:r>
        <w:rPr>
          <w:szCs w:val="28"/>
        </w:rPr>
        <w:t xml:space="preserve"> &lt;typename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Singleton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t</w:t>
      </w:r>
      <w:r>
        <w:rPr>
          <w:szCs w:val="28"/>
        </w:rPr>
        <w:t xml:space="preserve">emplate&lt;typename … Args&gt;    </w:t>
      </w:r>
      <w:r>
        <w:rPr>
          <w:color w:val="00B050"/>
          <w:szCs w:val="28"/>
        </w:rPr>
        <w:t>//可变参数模板</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s</w:t>
      </w:r>
      <w:r>
        <w:rPr>
          <w:szCs w:val="28"/>
        </w:rPr>
        <w:t xml:space="preserve">tatic T* </w:t>
      </w:r>
      <w:r>
        <w:rPr>
          <w:b/>
          <w:color w:val="00B0F0"/>
          <w:szCs w:val="28"/>
        </w:rPr>
        <w:t>instance</w:t>
      </w:r>
      <w:r>
        <w:rPr>
          <w:szCs w:val="28"/>
        </w:rPr>
        <w:t>(Args&amp;&amp;… 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i</w:t>
      </w:r>
      <w:r>
        <w:rPr>
          <w:szCs w:val="28"/>
        </w:rPr>
        <w:t>f( m_pInstance == nullptr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m_pInstance = new T(std::forward&lt;Args&gt;(args)…);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color w:val="00B050"/>
          <w:szCs w:val="28"/>
        </w:rPr>
        <w:t>//获取单例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ta</w:t>
      </w:r>
      <w:r>
        <w:rPr>
          <w:szCs w:val="28"/>
        </w:rPr>
        <w:t xml:space="preserve">tic T* </w:t>
      </w:r>
      <w:r>
        <w:rPr>
          <w:b/>
          <w:color w:val="00B0F0"/>
          <w:szCs w:val="28"/>
        </w:rPr>
        <w:t>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if(m_pInstance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throw std::logic_error(“the instance is not init”);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return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static void </w:t>
      </w:r>
      <w:r>
        <w:rPr>
          <w:b/>
          <w:color w:val="00B0F0"/>
          <w:szCs w:val="28"/>
        </w:rPr>
        <w:t>destroyInstance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delete m_pInstance;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m_pInstance = nullptr;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stheme="minorBidi"/>
          <w:kern w:val="0"/>
          <w:sz w:val="28"/>
          <w:szCs w:val="20"/>
          <w:lang w:val="en-US" w:eastAsia="zh-CN" w:bidi="ar-SA"/>
        </w:rPr>
      </w:pPr>
      <w:r>
        <w:rPr>
          <w:color w:val="00B050"/>
          <w:szCs w:val="28"/>
        </w:rPr>
        <w:t>//</w:t>
      </w:r>
      <w:r>
        <w:rPr>
          <w:rFonts w:hint="eastAsia"/>
          <w:color w:val="00B050"/>
          <w:szCs w:val="28"/>
        </w:rPr>
        <w:t>注意:构造</w:t>
      </w:r>
      <w:r>
        <w:rPr>
          <w:color w:val="00B050"/>
          <w:szCs w:val="28"/>
        </w:rPr>
        <w:t>函数</w:t>
      </w:r>
      <w:r>
        <w:rPr>
          <w:rFonts w:hint="eastAsia"/>
          <w:color w:val="00B050"/>
          <w:szCs w:val="28"/>
        </w:rPr>
        <w:t>、析构函数</w:t>
      </w:r>
      <w:r>
        <w:rPr>
          <w:color w:val="00B050"/>
          <w:szCs w:val="28"/>
        </w:rPr>
        <w:t>和</w:t>
      </w:r>
      <w:r>
        <w:rPr>
          <w:rFonts w:hint="eastAsia"/>
          <w:color w:val="00B050"/>
          <w:szCs w:val="28"/>
        </w:rPr>
        <w:t>拷贝</w:t>
      </w:r>
      <w:r>
        <w:rPr>
          <w:color w:val="00B050"/>
          <w:szCs w:val="28"/>
        </w:rPr>
        <w:t>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color w:val="00B0F0"/>
          <w:szCs w:val="28"/>
        </w:rPr>
        <w:t>private</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~Singleton(void);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Singleton&amp; operator= (const Singleton&amp;);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static T* m_pInstance;</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w:t>
      </w:r>
      <w:r>
        <w:rPr>
          <w:rFonts w:hint="eastAsia"/>
          <w:szCs w:val="28"/>
        </w:rPr>
        <w:t>truct</w:t>
      </w:r>
      <w:r>
        <w:rPr>
          <w:szCs w:val="28"/>
        </w:rPr>
        <w:t xml:space="preserve"> </w:t>
      </w:r>
      <w:r>
        <w:rPr>
          <w:rFonts w:hint="eastAsia"/>
          <w:szCs w:val="28"/>
        </w:rPr>
        <w:t>Airplane{</w:t>
      </w:r>
      <w:r>
        <w:rPr>
          <w:szCs w:val="28"/>
        </w:rPr>
        <w: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Bus{</w:t>
      </w:r>
      <w:r>
        <w:rPr>
          <w:szCs w:val="28"/>
        </w:rPr>
        <w:t>…</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struct </w:t>
      </w:r>
      <w:r>
        <w:rPr>
          <w:rFonts w:hint="eastAsia"/>
          <w:szCs w:val="28"/>
        </w:rPr>
        <w:t>Car</w:t>
      </w:r>
      <w:r>
        <w:rPr>
          <w:szCs w:val="28"/>
        </w:rPr>
        <w:t>{</w:t>
      </w:r>
      <w:r>
        <w:rPr>
          <w:rFonts w:hint="eastAsia"/>
          <w:szCs w:val="28"/>
        </w:rPr>
        <w:t>void</w:t>
      </w:r>
      <w:r>
        <w:rPr>
          <w:szCs w:val="28"/>
        </w:rPr>
        <w:t xml:space="preserve"> fun();};</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string </w:t>
      </w:r>
      <w:r>
        <w:rPr>
          <w:rFonts w:hint="eastAsia"/>
          <w:szCs w:val="28"/>
        </w:rPr>
        <w:t>transport</w:t>
      </w:r>
      <w:r>
        <w:rPr>
          <w:szCs w:val="28"/>
        </w:rPr>
        <w:t xml:space="preserve"> = “bus”;</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//调用instance创建Airplane类型单例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Singleton&lt;Airplane&gt;::instance(transport);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Singleton&lt;Bus&gt;::instance(std::move(transport);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Singleton&lt;Car&gt;::instance(1,3.14);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//获取单例并</w:t>
      </w:r>
      <w:r>
        <w:rPr>
          <w:rFonts w:hint="eastAsia"/>
          <w:color w:val="00B050"/>
          <w:szCs w:val="28"/>
        </w:rPr>
        <w:t>调用Car单例中的fun方法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Singleton&lt;Car&gt;::getInstance()-&gt;fun();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//释放单例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Singleton&lt;Airplane&gt;::destoryInstance();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Singleton&lt;Bus&gt;::destoryInstance();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Singleton&lt;Car&gt;::destoryInstance();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lang w:val="en-US" w:eastAsia="zh-CN"/>
        </w:rPr>
        <w:t>该方法的优点是比较泛用，可以方便的实现现有类的单例，而不需要修改代码，但是缺点</w:t>
      </w:r>
      <w:r>
        <w:rPr>
          <w:rFonts w:hint="default"/>
          <w:lang w:eastAsia="zh-CN"/>
        </w:rPr>
        <w:t>需要封装</w:t>
      </w:r>
      <w:r>
        <w:rPr>
          <w:szCs w:val="28"/>
        </w:rPr>
        <w:t>Singleton这个工具类，如果需要单例的类不使用Singleton这个类的话</w:t>
      </w:r>
      <w:r>
        <w:rPr>
          <w:rFonts w:hint="eastAsia"/>
          <w:lang w:val="en-US" w:eastAsia="zh-CN"/>
        </w:rPr>
        <w:t>，还是能够创建多个实例</w:t>
      </w:r>
      <w:r>
        <w:rPr>
          <w:rFonts w:hint="default"/>
          <w:lang w:eastAsia="zh-CN"/>
        </w:rPr>
        <w:t>，在需要保证绝对单例的场合使用具有风险。</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8"/>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lang w:eastAsia="zh-CN"/>
        </w:rPr>
        <w:t>非</w:t>
      </w:r>
      <w:r>
        <w:rPr>
          <w:rFonts w:hint="eastAsia"/>
          <w:b w:val="0"/>
          <w:bCs w:val="0"/>
        </w:rPr>
        <w:t>模板</w:t>
      </w:r>
      <w:r>
        <w:rPr>
          <w:rFonts w:hint="eastAsia"/>
          <w:b w:val="0"/>
          <w:bCs w:val="0"/>
          <w:lang w:eastAsia="zh-CN"/>
        </w:rPr>
        <w:t>类</w:t>
      </w:r>
      <w:r>
        <w:rPr>
          <w:rFonts w:hint="eastAsia"/>
          <w:b w:val="0"/>
          <w:bCs w:val="0"/>
        </w:rPr>
        <w:t xml:space="preserve">实现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通过</w:t>
      </w:r>
      <w:r>
        <w:t>非模板</w:t>
      </w:r>
      <w:r>
        <w:rPr>
          <w:rFonts w:hint="eastAsia"/>
        </w:rPr>
        <w:t>的类</w:t>
      </w:r>
      <w:r>
        <w:t>设计</w:t>
      </w:r>
      <w:r>
        <w:rPr>
          <w:rFonts w:hint="eastAsia"/>
        </w:rPr>
        <w:t>:对</w:t>
      </w:r>
      <w:r>
        <w:t>具体的类进行</w:t>
      </w:r>
      <w:r>
        <w:rPr>
          <w:rFonts w:hint="eastAsia"/>
        </w:rPr>
        <w:t>单</w:t>
      </w:r>
      <w:r>
        <w:t>例设计，具体的做法是定义一个全局变量，禁用类的</w:t>
      </w:r>
      <w:r>
        <w:rPr>
          <w:rFonts w:hint="eastAsia"/>
        </w:rPr>
        <w:t>构造</w:t>
      </w:r>
      <w:r>
        <w:t>函数</w:t>
      </w:r>
      <w:r>
        <w:rPr>
          <w:rFonts w:hint="eastAsia"/>
        </w:rPr>
        <w:t>、析构</w:t>
      </w:r>
      <w:r>
        <w:t>函数和</w:t>
      </w:r>
      <w:r>
        <w:rPr>
          <w:rFonts w:hint="eastAsia"/>
        </w:rPr>
        <w:t>复制</w:t>
      </w:r>
      <w:r>
        <w:t>功能。</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c</w:t>
      </w:r>
      <w:r>
        <w:rPr>
          <w:rFonts w:hint="eastAsia"/>
        </w:rPr>
        <w:t>lass</w:t>
      </w:r>
      <w: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rPr>
      </w:pPr>
      <w:r>
        <w:t>public</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rPr>
        <w:t>bool</w:t>
      </w:r>
      <w:r>
        <w:t xml:space="preserve"> int();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void run();</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rPr>
      </w:pPr>
      <w:r>
        <w:rPr>
          <w:rFonts w:hint="eastAsia"/>
          <w:color w:val="00B050"/>
        </w:rPr>
        <w:t>//使用静态</w:t>
      </w:r>
      <w:r>
        <w:rPr>
          <w:color w:val="00B050"/>
        </w:rPr>
        <w:t>函数返回静态实例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b/>
          <w:color w:val="00B0F0"/>
        </w:rPr>
        <w:t>static</w:t>
      </w:r>
      <w:r>
        <w:rPr>
          <w:color w:val="00B0F0"/>
        </w:rPr>
        <w:t xml:space="preserve"> </w:t>
      </w:r>
      <w:r>
        <w:t>GameWorld</w:t>
      </w:r>
      <w:r>
        <w:rPr>
          <w:b/>
          <w:color w:val="00B0F0"/>
          <w:szCs w:val="28"/>
        </w:rPr>
        <w:t xml:space="preserve"> &amp; getInstance</w:t>
      </w:r>
      <w:r>
        <w:rPr>
          <w:szCs w:val="28"/>
        </w:rPr>
        <w: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static</w:t>
      </w:r>
      <w:r>
        <w:rPr>
          <w:szCs w:val="28"/>
        </w:rPr>
        <w:t xml:space="preserve"> GameWorld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return</w:t>
      </w:r>
      <w:r>
        <w:rPr>
          <w:szCs w:val="28"/>
        </w:rPr>
        <w:t xml:space="preserve"> 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tabs>
          <w:tab w:val="left" w:pos="0"/>
        </w:tabs>
        <w:kinsoku/>
        <w:wordWrap/>
        <w:overflowPunct/>
        <w:topLinePunct w:val="0"/>
        <w:autoSpaceDE/>
        <w:autoSpaceDN/>
        <w:bidi w:val="0"/>
        <w:adjustRightInd/>
        <w:snapToGrid/>
        <w:spacing w:beforeLines="0" w:afterLines="0" w:line="0" w:lineRule="atLeast"/>
        <w:ind w:left="840" w:leftChars="0" w:hanging="840" w:hangingChars="30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rFonts w:hint="eastAsia"/>
          <w:color w:val="00B050"/>
        </w:rPr>
        <w:t>//注意:构造函数、析构函数和拷贝功能全部禁止</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b/>
          <w:bCs/>
          <w:color w:val="00B0F0"/>
        </w:rPr>
        <w:t>private</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GameWorld(const CGameWorld&amp; rhs);</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w:t>
      </w:r>
      <w:r>
        <w:t xml:space="preserve"> CGameWorld</w:t>
      </w:r>
      <w:r>
        <w:rPr>
          <w:szCs w:val="28"/>
        </w:rPr>
        <w:t xml:space="preserve"> (void);</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t>GameWorld</w:t>
      </w:r>
      <w:r>
        <w:rPr>
          <w:szCs w:val="28"/>
        </w:rPr>
        <w:t xml:space="preserve"> &amp; operator= (const </w:t>
      </w:r>
      <w:r>
        <w:t>CGameWorld</w:t>
      </w:r>
      <w:r>
        <w:rPr>
          <w:szCs w:val="28"/>
        </w:rPr>
        <w:t xml:space="preserve"> &amp;);</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840" w:leftChars="0" w:hanging="840" w:hangingChars="30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rFonts w:hint="eastAsia"/>
          <w:color w:val="00B050"/>
          <w:szCs w:val="28"/>
          <w:lang w:val="en-US" w:eastAsia="zh-CN"/>
        </w:rPr>
        <w:t>//</w:t>
      </w:r>
      <w:r>
        <w:rPr>
          <w:rFonts w:hint="eastAsia"/>
          <w:color w:val="00B050"/>
          <w:szCs w:val="28"/>
          <w:lang w:eastAsia="zh-CN"/>
        </w:rPr>
        <w:t>调用代码</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.init();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pPr>
      <w:r>
        <w:t xml:space="preserve">GameWorld </w:t>
      </w:r>
      <w:r>
        <w:rPr>
          <w:rFonts w:hint="eastAsia"/>
        </w:rPr>
        <w:t>::</w:t>
      </w:r>
      <w:r>
        <w:rPr>
          <w:b/>
          <w:color w:val="00B0F0"/>
          <w:szCs w:val="28"/>
        </w:rPr>
        <w:t xml:space="preserve"> getInstance()</w:t>
      </w:r>
      <w:r>
        <w:t>.run();</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lang w:val="en-US"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该方法的优点是能够至始至终保证类的单例，安全性好，缺点是需要对单例的类进行特别的设计，一旦设置为单例，就再也不能创建多个实例，灵活性不够。</w:t>
      </w:r>
    </w:p>
    <w:p>
      <w:pPr>
        <w:keepNext w:val="0"/>
        <w:keepLines w:val="0"/>
        <w:pageBreakBefore w:val="0"/>
        <w:widowControl/>
        <w:kinsoku/>
        <w:wordWrap/>
        <w:overflowPunct/>
        <w:topLinePunct w:val="0"/>
        <w:autoSpaceDE/>
        <w:autoSpaceDN/>
        <w:bidi w:val="0"/>
        <w:adjustRightInd/>
        <w:snapToGrid/>
        <w:spacing w:line="0" w:lineRule="atLeast"/>
        <w:ind w:left="280" w:leftChars="100" w:firstLine="560" w:firstLineChars="200"/>
        <w:textAlignment w:val="auto"/>
        <w:rPr>
          <w:szCs w:val="28"/>
        </w:rPr>
      </w:pPr>
    </w:p>
    <w:p>
      <w:pPr>
        <w:pStyle w:val="53"/>
        <w:keepNext w:val="0"/>
        <w:keepLines w:val="0"/>
        <w:pageBreakBefore w:val="0"/>
        <w:widowControl/>
        <w:numPr>
          <w:ilvl w:val="0"/>
          <w:numId w:val="78"/>
        </w:numPr>
        <w:kinsoku/>
        <w:wordWrap/>
        <w:overflowPunct/>
        <w:topLinePunct w:val="0"/>
        <w:autoSpaceDE/>
        <w:autoSpaceDN/>
        <w:bidi w:val="0"/>
        <w:adjustRightInd/>
        <w:snapToGrid/>
        <w:spacing w:line="0" w:lineRule="atLeast"/>
        <w:ind w:left="840" w:leftChars="0" w:hanging="840" w:firstLineChars="0"/>
        <w:textAlignment w:val="auto"/>
        <w:rPr>
          <w:b w:val="0"/>
          <w:bCs w:val="0"/>
        </w:rPr>
      </w:pPr>
      <w:r>
        <w:rPr>
          <w:rFonts w:hint="eastAsia"/>
          <w:b w:val="0"/>
          <w:bCs w:val="0"/>
          <w:szCs w:val="28"/>
        </w:rPr>
        <w:t>控制</w:t>
      </w:r>
      <w:r>
        <w:rPr>
          <w:b w:val="0"/>
          <w:bCs w:val="0"/>
          <w:szCs w:val="28"/>
        </w:rPr>
        <w:t>实例的数量</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szCs w:val="28"/>
        </w:rPr>
      </w:pPr>
      <w:r>
        <w:rPr>
          <w:rFonts w:hint="eastAsia"/>
          <w:szCs w:val="28"/>
        </w:rPr>
        <w:t>对单例</w:t>
      </w:r>
      <w:r>
        <w:rPr>
          <w:szCs w:val="28"/>
        </w:rPr>
        <w:t>模式稍加修改，就可以</w:t>
      </w:r>
      <w:r>
        <w:rPr>
          <w:rFonts w:hint="eastAsia"/>
          <w:szCs w:val="28"/>
        </w:rPr>
        <w:t>实现</w:t>
      </w:r>
      <w:r>
        <w:rPr>
          <w:szCs w:val="28"/>
        </w:rPr>
        <w:t>对单例数量的控制。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c</w:t>
      </w:r>
      <w:r>
        <w:rPr>
          <w:rFonts w:hint="eastAsia" w:ascii="Times New Roman" w:hAnsi="Times New Roman" w:cstheme="minorBidi"/>
          <w:kern w:val="0"/>
          <w:sz w:val="28"/>
          <w:szCs w:val="20"/>
        </w:rPr>
        <w:t>lass</w:t>
      </w:r>
      <w:r>
        <w:rPr>
          <w:rFonts w:ascii="Times New Roman" w:hAnsi="Times New Roman" w:cstheme="minorBidi"/>
          <w:kern w:val="0"/>
          <w:sz w:val="28"/>
          <w:szCs w:val="20"/>
        </w:rPr>
        <w:t xml:space="preserve"> GameWorld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r>
        <w:t xml:space="preserve"> </w:t>
      </w:r>
      <w:r>
        <w:rPr>
          <w:rFonts w:ascii="Times New Roman" w:hAnsi="Times New Roman" w:cstheme="minorBidi"/>
          <w:kern w:val="0"/>
          <w:sz w:val="28"/>
          <w:szCs w:val="20"/>
        </w:rPr>
        <w:t>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0"/>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eastAsia="华文楷体" w:cstheme="minorBidi"/>
          <w:b/>
          <w:color w:val="00B0F0"/>
          <w:sz w:val="28"/>
          <w:szCs w:val="28"/>
          <w:lang w:val="en-US" w:eastAsia="zh-CN" w:bidi="ar-SA"/>
        </w:rPr>
        <w:t>private</w:t>
      </w: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static size_t m_instanceMaxCount;</w:t>
      </w:r>
      <w:r>
        <w:rPr>
          <w:rFonts w:hint="eastAsia" w:ascii="Times New Roman" w:hAnsi="Times New Roman" w:cstheme="minorBidi"/>
          <w:color w:val="00B050"/>
          <w:kern w:val="0"/>
          <w:sz w:val="28"/>
          <w:szCs w:val="20"/>
        </w:rPr>
        <w:t>//最大</w:t>
      </w:r>
      <w:r>
        <w:rPr>
          <w:rFonts w:ascii="Times New Roman" w:hAnsi="Times New Roman" w:cstheme="minorBidi"/>
          <w:color w:val="00B050"/>
          <w:kern w:val="0"/>
          <w:sz w:val="28"/>
          <w:szCs w:val="20"/>
        </w:rPr>
        <w:t>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static size_t m_currentInstanceCount;</w:t>
      </w:r>
      <w:r>
        <w:rPr>
          <w:rFonts w:hint="eastAsia" w:ascii="Times New Roman" w:hAnsi="Times New Roman" w:cstheme="minorBidi"/>
          <w:color w:val="00B050"/>
          <w:kern w:val="0"/>
          <w:sz w:val="28"/>
          <w:szCs w:val="20"/>
        </w:rPr>
        <w:t>//当前实例数量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Cs w:val="28"/>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lang w:val="en-US" w:eastAsia="zh-CN"/>
        </w:rPr>
      </w:pPr>
      <w:bookmarkStart w:id="1336" w:name="OLE_LINK126"/>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构造函数</w:t>
      </w:r>
    </w:p>
    <w:bookmarkEnd w:id="1336"/>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w:t>
      </w:r>
      <w:r>
        <w:rPr>
          <w:rFonts w:hint="eastAsia" w:ascii="Times New Roman" w:hAnsi="Times New Roman" w:cstheme="minorBidi"/>
          <w:color w:val="00B050"/>
          <w:kern w:val="0"/>
          <w:sz w:val="28"/>
          <w:szCs w:val="20"/>
          <w:lang w:eastAsia="zh-CN"/>
        </w:rPr>
        <w:t>设定</w:t>
      </w:r>
      <w:r>
        <w:rPr>
          <w:rFonts w:hint="eastAsia" w:ascii="Times New Roman" w:hAnsi="Times New Roman" w:cstheme="minorBidi"/>
          <w:color w:val="00B050"/>
          <w:kern w:val="0"/>
          <w:sz w:val="28"/>
          <w:szCs w:val="20"/>
        </w:rPr>
        <w:t>对象个数为6，数字修改成1就是单例模式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if(</w:t>
      </w:r>
      <w:r>
        <w:rPr>
          <w:rFonts w:ascii="Times New Roman" w:hAnsi="Times New Roman" w:cstheme="minorBidi"/>
          <w:b/>
          <w:color w:val="00B0F0"/>
          <w:kern w:val="0"/>
          <w:sz w:val="28"/>
          <w:szCs w:val="20"/>
        </w:rPr>
        <w:t>m_currentInstanceCount</w:t>
      </w:r>
      <w:r>
        <w:rPr>
          <w:rFonts w:hint="eastAsia" w:ascii="Times New Roman" w:hAnsi="Times New Roman" w:cstheme="minorBidi"/>
          <w:b/>
          <w:color w:val="00B0F0"/>
          <w:kern w:val="0"/>
          <w:sz w:val="28"/>
          <w:szCs w:val="20"/>
        </w:rPr>
        <w:t>&gt;</w:t>
      </w:r>
      <w:r>
        <w:rPr>
          <w:rFonts w:ascii="Times New Roman" w:hAnsi="Times New Roman" w:cstheme="minorBidi"/>
          <w:b/>
          <w:color w:val="00B0F0"/>
          <w:kern w:val="0"/>
          <w:sz w:val="28"/>
          <w:szCs w:val="20"/>
        </w:rPr>
        <w:t xml:space="preserve"> m_instanceMaxCount</w:t>
      </w:r>
      <w:r>
        <w:rPr>
          <w:rFonts w:hint="eastAsia"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ascii="Times New Roman" w:hAnsi="Times New Roman" w:cstheme="minorBidi"/>
          <w:color w:val="00B050"/>
          <w:kern w:val="0"/>
          <w:sz w:val="28"/>
          <w:szCs w:val="20"/>
        </w:rPr>
      </w:pPr>
      <w:r>
        <w:rPr>
          <w:rFonts w:hint="eastAsia" w:ascii="Times New Roman" w:hAnsi="Times New Roman" w:cstheme="minorBidi"/>
          <w:color w:val="00B050"/>
          <w:kern w:val="0"/>
          <w:sz w:val="28"/>
          <w:szCs w:val="20"/>
        </w:rPr>
        <w:t>//异常处理</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color w:val="auto"/>
          <w:kern w:val="0"/>
          <w:sz w:val="28"/>
          <w:szCs w:val="20"/>
        </w:rPr>
      </w:pPr>
      <w:r>
        <w:rPr>
          <w:rFonts w:hint="eastAsia" w:ascii="Times New Roman" w:hAnsi="Times New Roman" w:cstheme="minorBidi"/>
          <w:color w:val="00B050"/>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e</w:t>
      </w:r>
      <w:r>
        <w:rPr>
          <w:rFonts w:hint="eastAsia" w:ascii="Times New Roman" w:hAnsi="Times New Roman" w:cstheme="minorBidi"/>
          <w:kern w:val="0"/>
          <w:sz w:val="28"/>
          <w:szCs w:val="20"/>
        </w:rPr>
        <w:t>lse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init();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++m_currentInstanceCount;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rPr>
        <w:t>//</w:t>
      </w:r>
      <w:r>
        <w:rPr>
          <w:rFonts w:hint="eastAsia" w:cstheme="minorBidi"/>
          <w:color w:val="00B050"/>
          <w:kern w:val="0"/>
          <w:sz w:val="28"/>
          <w:szCs w:val="20"/>
          <w:lang w:eastAsia="zh-CN"/>
        </w:rPr>
        <w:t>析构函数</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GameWorld</w:t>
      </w:r>
      <w:r>
        <w:rPr>
          <w:rFonts w:hint="eastAsia" w:ascii="Times New Roman" w:hAnsi="Times New Roman" w:cstheme="minorBidi"/>
          <w:kern w:val="0"/>
          <w:sz w:val="28"/>
          <w:szCs w:val="20"/>
        </w:rPr>
        <w:t>:</w:t>
      </w:r>
      <w:r>
        <w:rPr>
          <w:rFonts w:ascii="Times New Roman" w:hAnsi="Times New Roman" w:cstheme="minorBidi"/>
          <w:kern w:val="0"/>
          <w:sz w:val="28"/>
          <w:szCs w:val="20"/>
        </w:rPr>
        <w:t>:~ GameWorld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color w:val="00B050"/>
          <w:kern w:val="0"/>
          <w:sz w:val="28"/>
          <w:szCs w:val="20"/>
        </w:rPr>
      </w:pPr>
      <w:r>
        <w:rPr>
          <w:rFonts w:ascii="Times New Roman" w:hAnsi="Times New Roman" w:cstheme="minorBidi"/>
          <w:kern w:val="0"/>
          <w:sz w:val="28"/>
          <w:szCs w:val="20"/>
        </w:rPr>
        <w:t>release();</w:t>
      </w:r>
      <w:r>
        <w:rPr>
          <w:rFonts w:hint="eastAsia" w:ascii="Times New Roman" w:hAnsi="Times New Roman" w:cstheme="minorBidi"/>
          <w:color w:val="00B050"/>
          <w:kern w:val="0"/>
          <w:sz w:val="28"/>
          <w:szCs w:val="20"/>
        </w:rPr>
        <w:t>//释放单个实例内存</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--m_singletonCount;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val="en-US" w:eastAsia="zh-CN"/>
        </w:rPr>
      </w:pPr>
      <w:r>
        <w:rPr>
          <w:rFonts w:hint="eastAsia" w:ascii="Times New Roman" w:hAnsi="Times New Roman" w:cstheme="minorBidi"/>
          <w:kern w:val="0"/>
          <w:sz w:val="28"/>
          <w:szCs w:val="20"/>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5"/>
        </w:numPr>
        <w:kinsoku/>
        <w:wordWrap/>
        <w:overflowPunct/>
        <w:topLinePunct w:val="0"/>
        <w:autoSpaceDE/>
        <w:autoSpaceDN/>
        <w:bidi w:val="0"/>
        <w:adjustRightInd/>
        <w:snapToGrid/>
        <w:spacing w:line="240" w:lineRule="auto"/>
        <w:textAlignment w:val="auto"/>
      </w:pPr>
      <w:bookmarkStart w:id="1337" w:name="_Toc465955333"/>
      <w:bookmarkStart w:id="1338" w:name="_Toc465119025"/>
      <w:bookmarkStart w:id="1339" w:name="_Toc1664133056"/>
      <w:bookmarkStart w:id="1340" w:name="_Toc1470309158"/>
      <w:bookmarkStart w:id="1341" w:name="_Toc2026458563"/>
      <w:bookmarkStart w:id="1342" w:name="_Toc651078065"/>
      <w:bookmarkStart w:id="1343" w:name="_Toc2076962613"/>
      <w:bookmarkStart w:id="1344" w:name="_Toc1746759963"/>
      <w:bookmarkStart w:id="1345" w:name="_Toc1849524934"/>
      <w:bookmarkStart w:id="1346" w:name="_Toc803717570"/>
      <w:bookmarkStart w:id="1347" w:name="_Toc135114530"/>
      <w:bookmarkStart w:id="1348" w:name="_Toc580081554"/>
      <w:bookmarkStart w:id="1349" w:name="_Toc1628564900"/>
      <w:bookmarkStart w:id="1350" w:name="_Toc326483139"/>
      <w:bookmarkStart w:id="1351" w:name="_Toc1702613905"/>
      <w:bookmarkStart w:id="1352" w:name="_Toc29677"/>
      <w:bookmarkStart w:id="1353" w:name="_Toc2054602040"/>
      <w:bookmarkStart w:id="1354" w:name="_Toc1462155342"/>
      <w:bookmarkStart w:id="1355" w:name="_Toc1787941199"/>
      <w:bookmarkStart w:id="1356" w:name="_Toc245711133"/>
      <w:r>
        <w:fldChar w:fldCharType="begin"/>
      </w:r>
      <w:r>
        <w:instrText xml:space="preserve"> HYPERLINK "https://docs.google.com/open?id=0ByOwmqah_nuGNHEtcU5OekdDMkk" </w:instrText>
      </w:r>
      <w:r>
        <w:fldChar w:fldCharType="separate"/>
      </w:r>
      <w:r>
        <w:t xml:space="preserve">Single Responsibility </w:t>
      </w:r>
      <w:r>
        <w:fldChar w:fldCharType="end"/>
      </w:r>
      <w:r>
        <w:rPr>
          <w:rFonts w:hint="eastAsia"/>
        </w:rPr>
        <w:t>Principle单一性</w:t>
      </w:r>
      <w:bookmarkEnd w:id="1337"/>
      <w:bookmarkEnd w:id="1338"/>
      <w:r>
        <w:rPr>
          <w:rFonts w:hint="eastAsia"/>
        </w:rPr>
        <w:t>原则</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pPr>
        <w:keepNext w:val="0"/>
        <w:keepLines w:val="0"/>
        <w:pageBreakBefore w:val="0"/>
        <w:widowControl/>
        <w:kinsoku/>
        <w:wordWrap/>
        <w:overflowPunct/>
        <w:topLinePunct w:val="0"/>
        <w:autoSpaceDE/>
        <w:autoSpaceDN/>
        <w:bidi w:val="0"/>
        <w:adjustRightInd/>
        <w:snapToGrid/>
        <w:spacing w:line="240" w:lineRule="auto"/>
        <w:ind w:firstLine="560" w:firstLineChars="200"/>
        <w:textAlignment w:val="auto"/>
      </w:pPr>
      <w:r>
        <w:rPr>
          <w:rFonts w:hint="eastAsia"/>
        </w:rPr>
        <w:t>这是所有设计</w:t>
      </w:r>
      <w:r>
        <w:t>规范中最重要最</w:t>
      </w:r>
      <w:r>
        <w:rPr>
          <w:rFonts w:hint="eastAsia"/>
        </w:rPr>
        <w:t>基本</w:t>
      </w:r>
      <w:r>
        <w:t>的一项规范，也是最容易被人忽视的规范。单一性</w:t>
      </w:r>
      <w:r>
        <w:rPr>
          <w:rFonts w:hint="eastAsia"/>
        </w:rPr>
        <w:t>主要</w:t>
      </w:r>
      <w:r>
        <w:t>体现在如下几个方面：</w:t>
      </w:r>
    </w:p>
    <w:p>
      <w:pPr>
        <w:pStyle w:val="53"/>
        <w:keepNext w:val="0"/>
        <w:keepLines w:val="0"/>
        <w:pageBreakBefore w:val="0"/>
        <w:widowControl/>
        <w:numPr>
          <w:ilvl w:val="0"/>
          <w:numId w:val="79"/>
        </w:numPr>
        <w:kinsoku/>
        <w:wordWrap/>
        <w:overflowPunct/>
        <w:topLinePunct w:val="0"/>
        <w:autoSpaceDE/>
        <w:autoSpaceDN/>
        <w:bidi w:val="0"/>
        <w:adjustRightInd/>
        <w:snapToGrid/>
        <w:spacing w:line="0" w:lineRule="atLeast"/>
        <w:ind w:left="0" w:leftChars="0" w:firstLine="0" w:firstLineChars="0"/>
        <w:textAlignment w:val="auto"/>
        <w:rPr>
          <w:b w:val="0"/>
          <w:bCs/>
        </w:rPr>
      </w:pPr>
      <w:r>
        <w:rPr>
          <w:b w:val="0"/>
          <w:bCs/>
          <w:color w:val="00B0F0"/>
        </w:rPr>
        <w:t>类</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一个</w:t>
      </w:r>
      <w:r>
        <w:t>类</w:t>
      </w:r>
      <w:r>
        <w:rPr>
          <w:rFonts w:hint="eastAsia"/>
        </w:rPr>
        <w:t>只实现某</w:t>
      </w:r>
      <w:r>
        <w:t>一</w:t>
      </w:r>
      <w:r>
        <w:rPr>
          <w:rFonts w:hint="eastAsia"/>
        </w:rPr>
        <w:t>类功能</w:t>
      </w:r>
      <w:r>
        <w:t>，和其他类的耦合性</w:t>
      </w:r>
      <w:r>
        <w:rPr>
          <w:rFonts w:hint="eastAsia"/>
        </w:rPr>
        <w:t>越小越好</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Rectangle中包含了求取面积方法和在界面上绘制的方法</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 xml:space="preserve">class </w:t>
      </w:r>
      <w:r>
        <w:rPr>
          <w:rFonts w:hint="eastAsia" w:ascii="Times New Roman" w:hAnsi="Times New Roman" w:cstheme="minorBidi"/>
          <w:color w:val="auto"/>
          <w:kern w:val="0"/>
          <w:sz w:val="28"/>
          <w:szCs w:val="20"/>
          <w:lang w:val="en-US" w:eastAsia="zh-CN"/>
        </w:rPr>
        <w:t>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r>
        <w:rPr>
          <w:rFonts w:hint="eastAsia" w:ascii="Times New Roman" w:hAnsi="Times New Roman" w:cstheme="minorBidi"/>
          <w:color w:val="00B050"/>
          <w:kern w:val="0"/>
          <w:sz w:val="28"/>
          <w:szCs w:val="20"/>
          <w:lang w:val="en-US" w:eastAsia="zh-CN"/>
        </w:rPr>
        <w:t>//在界面上绘制出该矩形</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eastAsia="zh-CN"/>
        </w:rPr>
        <w:t>在上例中，</w:t>
      </w:r>
      <w:r>
        <w:rPr>
          <w:rFonts w:hint="eastAsia"/>
          <w:lang w:val="en-US" w:eastAsia="zh-CN"/>
        </w:rPr>
        <w:t>Rectangle违背了单一性，因为对于Rectangle来说，如何在界面上绘制不是它的职责，如果界面</w:t>
      </w:r>
      <w:r>
        <w:rPr>
          <w:rFonts w:hint="default"/>
          <w:lang w:eastAsia="zh-CN"/>
        </w:rPr>
        <w:t>绘制逻辑</w:t>
      </w:r>
      <w:r>
        <w:rPr>
          <w:rFonts w:hint="eastAsia"/>
          <w:lang w:val="en-US" w:eastAsia="zh-CN"/>
        </w:rPr>
        <w:t>发生修改，可能导致Rectangle进行修改。</w:t>
      </w: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p>
    <w:p>
      <w:pPr>
        <w:pStyle w:val="53"/>
        <w:keepNext w:val="0"/>
        <w:keepLines w:val="0"/>
        <w:pageBreakBefore w:val="0"/>
        <w:widowControl/>
        <w:numPr>
          <w:ilvl w:val="0"/>
          <w:numId w:val="0"/>
        </w:numPr>
        <w:tabs>
          <w:tab w:val="left" w:pos="560"/>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lang w:val="en-US" w:eastAsia="zh-CN"/>
        </w:rPr>
      </w:pPr>
      <w:r>
        <w:rPr>
          <w:rFonts w:hint="eastAsia"/>
          <w:lang w:val="en-US" w:eastAsia="zh-CN"/>
        </w:rPr>
        <w:t>正确的做法是把draw函数从Rectangle中剥离，放入一个新类中。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val="en-US" w:eastAsia="zh-CN"/>
        </w:rPr>
      </w:pPr>
      <w:r>
        <w:rPr>
          <w:rFonts w:hint="default"/>
          <w:shd w:val="clear" w:color="FFFFFF" w:fill="D9D9D9"/>
          <w:lang w:eastAsia="zh-CN"/>
        </w:rPr>
        <w:t>正确</w:t>
      </w:r>
      <w:r>
        <w:rPr>
          <w:rFonts w:hint="eastAsia"/>
          <w:shd w:val="clear" w:color="FFFFFF" w:fill="D9D9D9"/>
          <w:lang w:eastAsia="zh-CN"/>
        </w:rPr>
        <w:t>举例</w:t>
      </w:r>
      <w:r>
        <w:rPr>
          <w:rFonts w:hint="eastAsia"/>
          <w:shd w:val="clear" w:color="FFFFFF" w:fill="D9D9D9"/>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class 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calcArea();</w:t>
      </w:r>
      <w:r>
        <w:rPr>
          <w:rFonts w:hint="eastAsia" w:ascii="Times New Roman" w:hAnsi="Times New Roman" w:cstheme="minorBidi"/>
          <w:color w:val="00B050"/>
          <w:kern w:val="0"/>
          <w:sz w:val="28"/>
          <w:szCs w:val="20"/>
          <w:lang w:val="en-US" w:eastAsia="zh-CN"/>
        </w:rPr>
        <w:t>//计算该Rectangle的面积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strike/>
          <w:dstrike w:val="0"/>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m_cx;</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m_width;</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double int m_height;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VisualRectangle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void draw();</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private:</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ascii="Times New Roman" w:hAnsi="Times New Roman"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组合一个Rectangle类型的嵌入对象，用来保存几何数据</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Rectangle m_geoRect;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kern w:val="0"/>
          <w:sz w:val="28"/>
          <w:szCs w:val="20"/>
          <w:lang w:val="en-US" w:eastAsia="zh-CN"/>
        </w:rPr>
      </w:pPr>
      <w:r>
        <w:rPr>
          <w:rFonts w:hint="eastAsia" w:ascii="Times New Roman" w:hAnsi="Times New Roman" w:cstheme="minorBidi"/>
          <w:kern w:val="0"/>
          <w:sz w:val="28"/>
          <w:szCs w:val="20"/>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7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rPr>
      </w:pPr>
      <w:r>
        <w:rPr>
          <w:rFonts w:hint="eastAsia"/>
          <w:b w:val="0"/>
          <w:bCs/>
          <w:color w:val="00B0F0"/>
          <w:lang w:eastAsia="zh-CN"/>
        </w:rPr>
        <w:t>函数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rPr>
          <w:rFonts w:hint="eastAsia"/>
        </w:rPr>
        <w:t>尽量</w:t>
      </w:r>
      <w:r>
        <w:t>避免</w:t>
      </w:r>
      <w:r>
        <w:rPr>
          <w:rFonts w:hint="eastAsia"/>
        </w:rPr>
        <w:t>行数过长的</w:t>
      </w:r>
      <w:r>
        <w:t>方法，</w:t>
      </w:r>
      <w:r>
        <w:rPr>
          <w:rFonts w:hint="eastAsia"/>
        </w:rPr>
        <w:t>做到</w:t>
      </w:r>
      <w:r>
        <w:t>功能最小化，如果有</w:t>
      </w:r>
      <w:r>
        <w:rPr>
          <w:rFonts w:hint="eastAsia"/>
        </w:rPr>
        <w:t>长函数</w:t>
      </w:r>
      <w:r>
        <w:t>就考虑对方法进行拆分</w:t>
      </w:r>
      <w:r>
        <w:rPr>
          <w:rFonts w:hint="eastAsia"/>
        </w:rPr>
        <w:t>，这样既能降低耦合还能灵活组合使用</w:t>
      </w:r>
      <w: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错误举例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eastAsia"/>
          <w:color w:val="00B050"/>
          <w:lang w:val="en-US" w:eastAsia="zh-CN"/>
        </w:rPr>
        <w:t>/</w:t>
      </w:r>
      <w:r>
        <w:rPr>
          <w:rFonts w:hint="default"/>
          <w:color w:val="00B050"/>
          <w:lang w:eastAsia="zh-CN"/>
        </w:rPr>
        <w:t>/</w:t>
      </w:r>
      <w:r>
        <w:rPr>
          <w:color w:val="00B050"/>
        </w:rPr>
        <w:t>包括Inspect Pads</w:t>
      </w:r>
      <w:r>
        <w:rPr>
          <w:rFonts w:hint="eastAsia"/>
          <w:color w:val="00B050"/>
        </w:rPr>
        <w:t>和</w:t>
      </w:r>
      <w:r>
        <w:rPr>
          <w:color w:val="00B050"/>
        </w:rPr>
        <w:t>Export Log两端长的代码</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color w:val="00B050"/>
          <w:szCs w:val="28"/>
        </w:rPr>
        <w:t>Inspect Pads，超过了40行代码</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50"/>
          <w:lang w:val="en-US" w:eastAsia="zh-CN"/>
        </w:rPr>
        <w:t>/</w:t>
      </w:r>
      <w:r>
        <w:rPr>
          <w:rFonts w:hint="default"/>
          <w:color w:val="00B050"/>
          <w:lang w:eastAsia="zh-CN"/>
        </w:rPr>
        <w:t>/</w:t>
      </w:r>
      <w:r>
        <w:rPr>
          <w:color w:val="00B050"/>
        </w:rPr>
        <w:t>长</w:t>
      </w:r>
      <w:r>
        <w:rPr>
          <w:rFonts w:hint="eastAsia"/>
          <w:color w:val="00B050"/>
        </w:rPr>
        <w:t>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inspectPads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w:t>
      </w:r>
      <w:r>
        <w:rPr>
          <w:rFonts w:hint="default"/>
          <w:color w:val="00B050"/>
          <w:szCs w:val="28"/>
        </w:rPr>
        <w:t>/</w:t>
      </w:r>
      <w:r>
        <w:rPr>
          <w:color w:val="00B050"/>
          <w:szCs w:val="28"/>
        </w:rPr>
        <w:t>Inspect Pads,</w:t>
      </w:r>
      <w:r>
        <w:rPr>
          <w:rFonts w:hint="eastAsia"/>
          <w:color w:val="00B050"/>
        </w:rPr>
        <w:t>功能和inspectFov中Inspect Pads</w:t>
      </w:r>
      <w:r>
        <w:rPr>
          <w:rFonts w:hint="eastAsia"/>
          <w:color w:val="00B050"/>
          <w:lang w:eastAsia="zh-CN"/>
        </w:rPr>
        <w:t>部分</w:t>
      </w:r>
      <w:r>
        <w:rPr>
          <w:rFonts w:hint="eastAsia"/>
          <w:color w:val="00B050"/>
        </w:rPr>
        <w:t>完全一样</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rFonts w:hint="eastAsia" w:ascii="Times New Roman" w:hAnsi="Times New Roman" w:eastAsia="华文楷体" w:cstheme="minorBidi"/>
          <w:sz w:val="28"/>
          <w:lang w:val="en-US" w:eastAsia="zh-CN" w:bidi="ar-SA"/>
        </w:rPr>
        <w:t>上面的函数破坏了单一性，</w:t>
      </w:r>
      <w:r>
        <w:rPr>
          <w:rFonts w:hint="default" w:cstheme="minorBidi"/>
          <w:sz w:val="28"/>
          <w:lang w:eastAsia="zh-CN" w:bidi="ar-SA"/>
        </w:rPr>
        <w:t>因为</w:t>
      </w:r>
      <w:r>
        <w:rPr>
          <w:rFonts w:hint="eastAsia" w:ascii="Times New Roman" w:hAnsi="Times New Roman" w:eastAsia="华文楷体" w:cstheme="minorBidi"/>
          <w:sz w:val="28"/>
          <w:lang w:val="en-US" w:eastAsia="zh-CN" w:bidi="ar-SA"/>
        </w:rPr>
        <w:t>inspectFov和inspectPads都属于长函数，有重复的代码，修改的时候一改就是两处。</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rPr>
          <w:rFonts w:hint="eastAsia"/>
        </w:rPr>
      </w:pPr>
      <w:r>
        <w:rPr>
          <w:rFonts w:hint="eastAsia"/>
        </w:rPr>
        <w:t>正确的做法是应该把重复的部分提取出来。</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val="en-US" w:eastAsia="zh-CN"/>
        </w:rPr>
      </w:pPr>
      <w:r>
        <w:rPr>
          <w:rFonts w:hint="eastAsia"/>
          <w:shd w:val="clear" w:color="FFFFFF" w:fill="D9D9D9"/>
          <w:lang w:eastAsia="zh-CN"/>
        </w:rPr>
        <w:t>正确举例</w:t>
      </w:r>
      <w:r>
        <w:rPr>
          <w:rFonts w:hint="eastAsia"/>
          <w:shd w:val="clear" w:color="FFFFFF" w:fill="D9D9D9"/>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对于重复代码单独提取出来作为独立的函数</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inspectPadList(list&lt;Pad&gt; pads)</w:t>
      </w:r>
      <w:r>
        <w:rPr>
          <w:rFonts w:hint="eastAsia"/>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Pads</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rPr>
      </w:pPr>
      <w:r>
        <w:rPr>
          <w:rFonts w:hint="eastAsia"/>
          <w:color w:val="00B050"/>
          <w:lang w:val="en-US" w:eastAsia="zh-CN"/>
        </w:rPr>
        <w:t>//</w:t>
      </w:r>
      <w:r>
        <w:rPr>
          <w:rFonts w:hint="eastAsia"/>
          <w:color w:val="00B050"/>
        </w:rPr>
        <w:t>inspectFov调用inspectPads</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inspectFov</w:t>
      </w:r>
      <w:r>
        <w:rPr>
          <w:rFonts w:hint="eastAsia"/>
          <w:szCs w:val="28"/>
        </w:rPr>
        <w:t>(</w:t>
      </w:r>
      <w:r>
        <w:rPr>
          <w:szCs w:val="28"/>
        </w:rPr>
        <w:t>Fov fov</w:t>
      </w:r>
      <w:r>
        <w:rPr>
          <w:rFonts w:hint="eastAsia"/>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color w:val="00B050"/>
        </w:rPr>
      </w:pPr>
      <w:r>
        <w:rPr>
          <w:rFonts w:hint="eastAsia"/>
          <w:color w:val="00B050"/>
        </w:rPr>
        <w:t>//Inspect Pad List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inspectPadList</w:t>
      </w:r>
      <w:r>
        <w:rPr>
          <w:rFonts w:hint="eastAsia"/>
          <w:szCs w:val="28"/>
        </w:rPr>
        <w:t>(</w:t>
      </w:r>
      <w:r>
        <w:rPr>
          <w:szCs w:val="28"/>
        </w:rPr>
        <w:t>fov-&gt;padList</w:t>
      </w:r>
      <w:r>
        <w:rPr>
          <w:rFonts w:hint="eastAsia"/>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firstLine="520" w:firstLineChars="0"/>
        <w:textAlignment w:val="auto"/>
        <w:rPr>
          <w:rFonts w:hint="eastAsia"/>
          <w:shd w:val="clear" w:color="FFFFFF" w:fill="D9D9D9"/>
          <w:lang w:val="en-US" w:eastAsia="zh-CN"/>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 w:val="24"/>
          <w:szCs w:val="24"/>
        </w:rPr>
      </w:pPr>
    </w:p>
    <w:p>
      <w:pPr>
        <w:pStyle w:val="53"/>
        <w:keepNext w:val="0"/>
        <w:keepLines w:val="0"/>
        <w:pageBreakBefore w:val="0"/>
        <w:widowControl/>
        <w:numPr>
          <w:ilvl w:val="0"/>
          <w:numId w:val="79"/>
        </w:numPr>
        <w:kinsoku/>
        <w:wordWrap/>
        <w:overflowPunct/>
        <w:topLinePunct w:val="0"/>
        <w:autoSpaceDE/>
        <w:autoSpaceDN/>
        <w:bidi w:val="0"/>
        <w:adjustRightInd/>
        <w:snapToGrid/>
        <w:spacing w:line="0" w:lineRule="atLeast"/>
        <w:ind w:left="0" w:leftChars="0" w:firstLine="0" w:firstLineChars="0"/>
        <w:textAlignment w:val="auto"/>
        <w:rPr>
          <w:rFonts w:hint="eastAsia"/>
          <w:b w:val="0"/>
          <w:bCs w:val="0"/>
        </w:rPr>
      </w:pPr>
      <w:r>
        <w:rPr>
          <w:rFonts w:hint="eastAsia"/>
          <w:b w:val="0"/>
          <w:bCs w:val="0"/>
          <w:lang w:eastAsia="zh-CN"/>
        </w:rPr>
        <w:t>继承</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0" w:leftChars="0" w:firstLine="560" w:firstLineChars="200"/>
        <w:textAlignment w:val="auto"/>
      </w:pPr>
      <w:r>
        <w:t>如果</w:t>
      </w:r>
      <w:r>
        <w:rPr>
          <w:rFonts w:hint="eastAsia"/>
        </w:rPr>
        <w:t>不同class</w:t>
      </w:r>
      <w:r>
        <w:t>中有相同功能的代码，可以提炼到一个基类中。</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357" w:name="OLE_LINK123"/>
      <w:bookmarkStart w:id="1358" w:name="OLE_LINK122"/>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和</w:t>
      </w:r>
      <w:r>
        <w:rPr>
          <w:color w:val="00B050"/>
          <w:szCs w:val="28"/>
        </w:rPr>
        <w:t>ColorAlg</w:t>
      </w:r>
      <w:r>
        <w:rPr>
          <w:rFonts w:hint="eastAsia"/>
          <w:color w:val="00B050"/>
          <w:szCs w:val="28"/>
        </w:rPr>
        <w:t>的</w:t>
      </w:r>
      <w:r>
        <w:rPr>
          <w:color w:val="00B050"/>
          <w:szCs w:val="28"/>
        </w:rPr>
        <w:t>inspect中都</w:t>
      </w:r>
      <w:r>
        <w:rPr>
          <w:rFonts w:hint="eastAsia"/>
          <w:color w:val="00B050"/>
          <w:szCs w:val="28"/>
        </w:rPr>
        <w:t>调用</w:t>
      </w:r>
      <w:r>
        <w:rPr>
          <w:color w:val="00B050"/>
          <w:szCs w:val="28"/>
        </w:rPr>
        <w:t>了initParm</w:t>
      </w:r>
      <w:r>
        <w:rPr>
          <w:rFonts w:hint="eastAsia"/>
          <w:color w:val="00B050"/>
          <w:szCs w:val="28"/>
        </w:rPr>
        <w:t>函数</w:t>
      </w:r>
      <w:r>
        <w:rPr>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olor w:val="00B050"/>
        </w:rPr>
      </w:pPr>
      <w:r>
        <w:rPr>
          <w:color w:val="00B050"/>
          <w:szCs w:val="28"/>
        </w:rPr>
        <w:t>该函数为各自的成员函数，并且函数内容完全一样</w:t>
      </w:r>
      <w:r>
        <w:rPr>
          <w:rFonts w:hint="eastAsia"/>
          <w:color w:val="00B050"/>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Cs w:val="28"/>
        </w:rPr>
      </w:pPr>
      <w:r>
        <w:rPr>
          <w:rFonts w:hint="eastAsia"/>
          <w:color w:val="00B050"/>
          <w:szCs w:val="28"/>
          <w:lang w:val="en-US" w:eastAsia="zh-CN"/>
        </w:rPr>
        <w:t>//</w:t>
      </w:r>
      <w:r>
        <w:rPr>
          <w:color w:val="00B050"/>
          <w:szCs w:val="28"/>
        </w:rPr>
        <w:t>BWAlg</w:t>
      </w:r>
      <w:r>
        <w:rPr>
          <w:rFonts w:hint="eastAsia"/>
          <w:color w:val="00B050"/>
          <w:szCs w:val="28"/>
        </w:rPr>
        <w:t>有</w:t>
      </w:r>
      <w:r>
        <w:rPr>
          <w:color w:val="00B050"/>
          <w:szCs w:val="28"/>
        </w:rPr>
        <w:t>initParm</w:t>
      </w:r>
      <w:r>
        <w:rPr>
          <w:rFonts w:hint="eastAsia"/>
          <w:color w:val="00B050"/>
          <w:szCs w:val="28"/>
        </w:rPr>
        <w:t>函数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w:t>execBWAlg();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7088" behindDoc="0" locked="0" layoutInCell="1" allowOverlap="1">
                <wp:simplePos x="0" y="0"/>
                <wp:positionH relativeFrom="column">
                  <wp:posOffset>540385</wp:posOffset>
                </wp:positionH>
                <wp:positionV relativeFrom="paragraph">
                  <wp:posOffset>5715</wp:posOffset>
                </wp:positionV>
                <wp:extent cx="1439545" cy="855345"/>
                <wp:effectExtent l="6350" t="6350" r="20955" b="14605"/>
                <wp:wrapNone/>
                <wp:docPr id="72" name="矩形 72"/>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5pt;margin-top:0.45pt;height:67.35pt;width:113.35pt;z-index:251737088;v-text-anchor:middle;mso-width-relative:page;mso-height-relative:page;" filled="f" stroked="t" coordsize="21600,21600" o:gfxdata="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j8nXAAAABwEAAA8A&#10;AAAAAAAAAQAgAAAAIgAAAGRycy9kb3ducmV2LnhtbFBLAQIUABQAAAAIAIdO4kA+lP88UQIAAH4E&#10;AAAOAAAAAAAAAAEAIAAAACYBAABkcnMvZTJvRG9jLnhtbFBLBQYAAAAABgAGAFkBAADpBQAAAAA=&#10;">
                <v:fill on="f" focussize="0,0"/>
                <v:stroke weight="1pt" color="#4D4D4D [3213]" miterlimit="8" joinstyle="miter" dashstyle="dash"/>
                <v:imagedata o:title=""/>
                <o:lock v:ext="edit" aspectratio="f"/>
              </v:rect>
            </w:pict>
          </mc:Fallback>
        </mc:AlternateContent>
      </w: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40160" behindDoc="0" locked="0" layoutInCell="1" allowOverlap="1">
                <wp:simplePos x="0" y="0"/>
                <wp:positionH relativeFrom="column">
                  <wp:posOffset>1981200</wp:posOffset>
                </wp:positionH>
                <wp:positionV relativeFrom="paragraph">
                  <wp:posOffset>41275</wp:posOffset>
                </wp:positionV>
                <wp:extent cx="828040" cy="1142365"/>
                <wp:effectExtent l="3810" t="2540" r="6350" b="17145"/>
                <wp:wrapNone/>
                <wp:docPr id="73" name="直接箭头连接符 73"/>
                <wp:cNvGraphicFramePr/>
                <a:graphic xmlns:a="http://schemas.openxmlformats.org/drawingml/2006/main">
                  <a:graphicData uri="http://schemas.microsoft.com/office/word/2010/wordprocessingShape">
                    <wps:wsp>
                      <wps:cNvCnPr/>
                      <wps:spPr>
                        <a:xfrm>
                          <a:off x="0" y="0"/>
                          <a:ext cx="828040" cy="1142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pt;margin-top:3.25pt;height:89.95pt;width:65.2pt;z-index:251740160;mso-width-relative:page;mso-height-relative:page;" filled="f" stroked="t" coordsize="21600,21600" o:gfxdata="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F3e9p1AAAAAkBAAAPAAAAAAAAAAEAIAAAACIAAABkcnMvZG93bnJldi54bWxQSwECFAAUAAAA&#10;CACHTuJAqhwlaPIBAACaAwAADgAAAAAAAAABACAAAAAjAQAAZHJzL2Uyb0RvYy54bWxQSwUGAAAA&#10;AAYABgBZAQAAhwUAAAAA&#10;">
                <v:fill on="f" focussize="0,0"/>
                <v:stroke weight="0.5pt" color="#4D4D4D [3213]" miterlimit="8" joinstyle="miter" endarrow="block"/>
                <v:imagedata o:title=""/>
                <o:lock v:ext="edit" aspectratio="f"/>
              </v:shape>
            </w:pict>
          </mc:Fallback>
        </mc:AlternateConten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ColorAlg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mc:AlternateContent>
          <mc:Choice Requires="wps">
            <w:drawing>
              <wp:anchor distT="0" distB="0" distL="114300" distR="114300" simplePos="0" relativeHeight="251739136" behindDoc="0" locked="0" layoutInCell="1" allowOverlap="1">
                <wp:simplePos x="0" y="0"/>
                <wp:positionH relativeFrom="column">
                  <wp:posOffset>2440305</wp:posOffset>
                </wp:positionH>
                <wp:positionV relativeFrom="paragraph">
                  <wp:posOffset>58420</wp:posOffset>
                </wp:positionV>
                <wp:extent cx="1498600" cy="431800"/>
                <wp:effectExtent l="6350" t="6350" r="19050" b="19050"/>
                <wp:wrapNone/>
                <wp:docPr id="74" name="矩形 74"/>
                <wp:cNvGraphicFramePr/>
                <a:graphic xmlns:a="http://schemas.openxmlformats.org/drawingml/2006/main">
                  <a:graphicData uri="http://schemas.microsoft.com/office/word/2010/wordprocessingShape">
                    <wps:wsp>
                      <wps:cNvSpPr/>
                      <wps:spPr>
                        <a:xfrm>
                          <a:off x="0" y="0"/>
                          <a:ext cx="1498600" cy="4318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15pt;margin-top:4.6pt;height:34pt;width:118pt;z-index:251739136;v-text-anchor:middle;mso-width-relative:page;mso-height-relative:page;" filled="f" stroked="t" coordsize="21600,21600" o:gfxdata="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gb/ltgAAAAI&#10;AQAADwAAAAAAAAABACAAAAAiAAAAZHJzL2Rvd25yZXYueG1sUEsBAhQAFAAAAAgAh07iQMGjTllV&#10;AgAAiQQAAA4AAAAAAAAAAQAgAAAAJwEAAGRycy9lMm9Eb2MueG1sUEsFBgAAAAAGAAYAWQEAAO4F&#10;AAAAAA==&#10;">
                <v:fill on="f" focussize="0,0"/>
                <v:stroke weight="1pt" color="#4D4D4D [3213]" miterlimit="8" joinstyle="miter" dashstyle="dash"/>
                <v:imagedata o:title=""/>
                <o:lock v:ext="edit" aspectratio="f"/>
                <v:textbox>
                  <w:txbxContent>
                    <w:p>
                      <w:pPr>
                        <w:rPr>
                          <w:color w:val="4D4D4D" w:themeColor="text1"/>
                          <w14:textFill>
                            <w14:solidFill>
                              <w14:schemeClr w14:val="tx1"/>
                            </w14:solidFill>
                          </w14:textFill>
                        </w:rPr>
                      </w:pPr>
                      <w:r>
                        <w:rPr>
                          <w:rFonts w:hint="eastAsia"/>
                          <w:color w:val="4D4D4D" w:themeColor="text1"/>
                          <w14:textFill>
                            <w14:solidFill>
                              <w14:schemeClr w14:val="tx1"/>
                            </w14:solidFill>
                          </w14:textFill>
                        </w:rPr>
                        <w:t>完全</w:t>
                      </w:r>
                      <w:r>
                        <w:rPr>
                          <w:color w:val="4D4D4D" w:themeColor="text1"/>
                          <w14:textFill>
                            <w14:solidFill>
                              <w14:schemeClr w14:val="tx1"/>
                            </w14:solidFill>
                          </w14:textFill>
                        </w:rPr>
                        <w:t>一样的函数</w:t>
                      </w:r>
                    </w:p>
                  </w:txbxContent>
                </v:textbox>
              </v:rect>
            </w:pict>
          </mc:Fallback>
        </mc:AlternateContent>
      </w: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color w:val="00B0F0"/>
          <w:szCs w:val="28"/>
        </w:rPr>
        <w:t xml:space="preserve">initParm </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638" w:firstLineChars="585"/>
        <w:textAlignment w:val="auto"/>
        <w:rPr>
          <w:szCs w:val="28"/>
        </w:rPr>
      </w:pPr>
      <w:r>
        <w:rPr>
          <w:szCs w:val="28"/>
        </w:rPr>
        <mc:AlternateContent>
          <mc:Choice Requires="wps">
            <w:drawing>
              <wp:anchor distT="0" distB="0" distL="114300" distR="114300" simplePos="0" relativeHeight="251741184" behindDoc="0" locked="0" layoutInCell="1" allowOverlap="1">
                <wp:simplePos x="0" y="0"/>
                <wp:positionH relativeFrom="column">
                  <wp:posOffset>1919605</wp:posOffset>
                </wp:positionH>
                <wp:positionV relativeFrom="paragraph">
                  <wp:posOffset>6350</wp:posOffset>
                </wp:positionV>
                <wp:extent cx="777240" cy="810260"/>
                <wp:effectExtent l="3175" t="0" r="635" b="8890"/>
                <wp:wrapNone/>
                <wp:docPr id="75" name="直接箭头连接符 75"/>
                <wp:cNvGraphicFramePr/>
                <a:graphic xmlns:a="http://schemas.openxmlformats.org/drawingml/2006/main">
                  <a:graphicData uri="http://schemas.microsoft.com/office/word/2010/wordprocessingShape">
                    <wps:wsp>
                      <wps:cNvCnPr/>
                      <wps:spPr>
                        <a:xfrm flipV="1">
                          <a:off x="0" y="0"/>
                          <a:ext cx="777240" cy="810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1.15pt;margin-top:0.5pt;height:63.8pt;width:61.2pt;z-index:251741184;mso-width-relative:page;mso-height-relative:page;" filled="f" stroked="t" coordsize="21600,21600" o:gfxdata="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3aXPYAAAACQEAAA8AAAAAAAAAAQAgAAAAIgAAAGRycy9kb3ducmV2Lnht&#10;bFBLAQIUABQAAAAIAIdO4kDJ8EwY+QEAAKMDAAAOAAAAAAAAAAEAIAAAACcBAABkcnMvZTJvRG9j&#10;LnhtbFBLBQYAAAAABgAGAFkBAACSBQAAAAA=&#10;">
                <v:fill on="f" focussize="0,0"/>
                <v:stroke weight="0.5pt" color="#4D4D4D [3213]" miterlimit="8" joinstyle="miter" endarrow="block"/>
                <v:imagedata o:title=""/>
                <o:lock v:ext="edit" aspectratio="f"/>
              </v:shape>
            </w:pict>
          </mc:Fallback>
        </mc:AlternateContent>
      </w:r>
      <w:r>
        <w:rPr>
          <w:szCs w:val="28"/>
        </w:rPr>
        <w:t>execColorAlg ();</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mc:AlternateContent>
          <mc:Choice Requires="wps">
            <w:drawing>
              <wp:anchor distT="0" distB="0" distL="114300" distR="114300" simplePos="0" relativeHeight="251738112" behindDoc="0" locked="0" layoutInCell="1" allowOverlap="1">
                <wp:simplePos x="0" y="0"/>
                <wp:positionH relativeFrom="column">
                  <wp:posOffset>447675</wp:posOffset>
                </wp:positionH>
                <wp:positionV relativeFrom="paragraph">
                  <wp:posOffset>178435</wp:posOffset>
                </wp:positionV>
                <wp:extent cx="1439545" cy="855345"/>
                <wp:effectExtent l="6350" t="6350" r="20955" b="14605"/>
                <wp:wrapNone/>
                <wp:docPr id="76" name="矩形 76"/>
                <wp:cNvGraphicFramePr/>
                <a:graphic xmlns:a="http://schemas.openxmlformats.org/drawingml/2006/main">
                  <a:graphicData uri="http://schemas.microsoft.com/office/word/2010/wordprocessingShape">
                    <wps:wsp>
                      <wps:cNvSpPr/>
                      <wps:spPr>
                        <a:xfrm>
                          <a:off x="0" y="0"/>
                          <a:ext cx="1439334" cy="855133"/>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5pt;margin-top:14.05pt;height:67.35pt;width:113.35pt;z-index:251738112;v-text-anchor:middle;mso-width-relative:page;mso-height-relative:page;" filled="f" stroked="t" coordsize="21600,21600" o:gfxdata="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4S7SNkAAAAJAQAA&#10;DwAAAAAAAAABACAAAAAiAAAAZHJzL2Rvd25yZXYueG1sUEsBAhQAFAAAAAgAh07iQB5ATb1RAgAA&#10;fgQAAA4AAAAAAAAAAQAgAAAAKAEAAGRycy9lMm9Eb2MueG1sUEsFBgAAAAAGAAYAWQEAAOsFAAAA&#10;AA==&#10;">
                <v:fill on="f" focussize="0,0"/>
                <v:stroke weight="1pt" color="#4D4D4D [3213]" miterlimit="8" joinstyle="miter" dashstyle="dash"/>
                <v:imagedata o:title=""/>
                <o:lock v:ext="edit" aspectratio="f"/>
              </v:rect>
            </w:pict>
          </mc:Fallback>
        </mc:AlternateConten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bookmarkEnd w:id="1357"/>
    <w:bookmarkEnd w:id="1358"/>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pPr>
      <w:r>
        <w:rPr>
          <w:rFonts w:hint="eastAsia"/>
        </w:rPr>
        <w:t>两个</w:t>
      </w:r>
      <w:r>
        <w:t>算法中都有</w:t>
      </w:r>
      <w:r>
        <w:rPr>
          <w:rFonts w:hint="eastAsia"/>
        </w:rPr>
        <w:t>同样</w:t>
      </w:r>
      <w:r>
        <w:t>的initParm</w:t>
      </w:r>
      <w:r>
        <w:rPr>
          <w:rFonts w:hint="eastAsia"/>
        </w:rPr>
        <w:t>方法，把</w:t>
      </w:r>
      <w:r>
        <w:t>该方法移到基类中，</w:t>
      </w:r>
      <w:r>
        <w:rPr>
          <w:rFonts w:hint="eastAsia"/>
        </w:rPr>
        <w:t>减少</w:t>
      </w:r>
      <w:r>
        <w:t>冗余代码，后面再扩展新的算法只需要继承基类即可。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//把相同部分的代码提取到基本Alg中来</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class 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virtual void inspect ()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rFonts w:hint="eastAsia"/>
          <w:szCs w:val="28"/>
        </w:rPr>
        <w:t xml:space="preserve">void </w:t>
      </w:r>
      <w:r>
        <w:rPr>
          <w:color w:val="00B0F0"/>
          <w:szCs w:val="28"/>
        </w:rPr>
        <w:t>initParm</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派生类</w:t>
      </w:r>
      <w:r>
        <w:rPr>
          <w:rFonts w:hint="eastAsia" w:ascii="Times New Roman" w:hAnsi="Times New Roman" w:cstheme="minorBidi"/>
          <w:color w:val="00B050"/>
          <w:kern w:val="0"/>
          <w:sz w:val="28"/>
          <w:szCs w:val="20"/>
          <w:lang w:val="en-US" w:eastAsia="zh-CN"/>
        </w:rPr>
        <w:t>算法只需要继承即可</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BWAlg:public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color w:val="00B0F0"/>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ColorAlg:public </w:t>
      </w:r>
      <w:r>
        <w:rPr>
          <w:color w:val="00B0F0"/>
          <w:szCs w:val="28"/>
        </w:rPr>
        <w:t>Alg</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color w:val="00B0F0"/>
          <w:szCs w:val="28"/>
        </w:rPr>
      </w:pPr>
      <w:r>
        <w:rPr>
          <w:szCs w:val="28"/>
        </w:rPr>
        <w:t>void inspect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color w:val="00B0F0"/>
          <w:szCs w:val="28"/>
        </w:rPr>
        <w:t>initParm</w:t>
      </w: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90" w:leftChars="175" w:firstLine="1148" w:firstLineChars="410"/>
        <w:textAlignment w:val="auto"/>
        <w:rPr>
          <w:szCs w:val="28"/>
        </w:rPr>
      </w:pPr>
      <w:r>
        <w:rPr>
          <w:szCs w:val="28"/>
        </w:rPr>
        <w:t>createAlg1Model();</w:t>
      </w:r>
    </w:p>
    <w:p>
      <w:pPr>
        <w:keepNext w:val="0"/>
        <w:keepLines w:val="0"/>
        <w:pageBreakBefore w:val="0"/>
        <w:widowControl/>
        <w:kinsoku/>
        <w:wordWrap/>
        <w:overflowPunct/>
        <w:topLinePunct w:val="0"/>
        <w:autoSpaceDE/>
        <w:autoSpaceDN/>
        <w:bidi w:val="0"/>
        <w:adjustRightInd/>
        <w:snapToGrid/>
        <w:spacing w:beforeLines="0" w:afterLines="0" w:line="0" w:lineRule="atLeast"/>
        <w:ind w:left="980" w:leftChars="175" w:firstLine="588" w:firstLineChars="21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5"/>
        </w:numPr>
        <w:kinsoku/>
        <w:wordWrap/>
        <w:overflowPunct/>
        <w:topLinePunct w:val="0"/>
        <w:autoSpaceDE/>
        <w:autoSpaceDN/>
        <w:bidi w:val="0"/>
        <w:adjustRightInd/>
        <w:snapToGrid/>
        <w:spacing w:line="240" w:lineRule="auto"/>
        <w:textAlignment w:val="auto"/>
      </w:pPr>
      <w:bookmarkStart w:id="1359" w:name="_Toc465119026"/>
      <w:bookmarkStart w:id="1360" w:name="_Toc11172"/>
      <w:bookmarkStart w:id="1361" w:name="_Toc465955334"/>
      <w:bookmarkStart w:id="1362" w:name="_Toc1388648185"/>
      <w:bookmarkStart w:id="1363" w:name="_Toc1752906501"/>
      <w:bookmarkStart w:id="1364" w:name="_Toc281344375"/>
      <w:bookmarkStart w:id="1365" w:name="_Toc505313512"/>
      <w:bookmarkStart w:id="1366" w:name="_Toc449579411"/>
      <w:bookmarkStart w:id="1367" w:name="_Toc1370311682"/>
      <w:bookmarkStart w:id="1368" w:name="_Toc1174817556"/>
      <w:bookmarkStart w:id="1369" w:name="_Toc1118742792"/>
      <w:bookmarkStart w:id="1370" w:name="_Toc1502518483"/>
      <w:bookmarkStart w:id="1371" w:name="_Toc209650956"/>
      <w:bookmarkStart w:id="1372" w:name="_Toc1868597863"/>
      <w:bookmarkStart w:id="1373" w:name="_Toc1593818480"/>
      <w:bookmarkStart w:id="1374" w:name="_Toc1067727804"/>
      <w:bookmarkStart w:id="1375" w:name="_Toc1196646725"/>
      <w:bookmarkStart w:id="1376" w:name="_Toc1075160688"/>
      <w:bookmarkStart w:id="1377" w:name="_Toc1400419631"/>
      <w:bookmarkStart w:id="1378" w:name="_Toc1569383152"/>
      <w:r>
        <w:fldChar w:fldCharType="begin"/>
      </w:r>
      <w:r>
        <w:instrText xml:space="preserve"> HYPERLINK "http://docs.google.com/a/cleancoder.com/viewer?a=v&amp;pid=explorer&amp;chrome=true&amp;srcid=0BwhCYaYDn8EgNzAzZjA5ZmItNjU3NS00MzQ5LTkwYjMtMDJhNDU5ZTM0MTlh&amp;hl=en" </w:instrText>
      </w:r>
      <w:r>
        <w:fldChar w:fldCharType="separate"/>
      </w:r>
      <w:r>
        <w:t xml:space="preserve">Liskov Substitution </w:t>
      </w:r>
      <w:r>
        <w:fldChar w:fldCharType="end"/>
      </w:r>
      <w:r>
        <w:rPr>
          <w:rFonts w:hint="eastAsia"/>
        </w:rPr>
        <w:t>Principle替换</w:t>
      </w:r>
      <w:r>
        <w:t>原则</w:t>
      </w:r>
      <w:bookmarkEnd w:id="1359"/>
      <w:bookmarkEnd w:id="1360"/>
      <w:bookmarkEnd w:id="1361"/>
      <w:r>
        <w:rPr>
          <w:rFonts w:hint="eastAsia"/>
          <w:lang w:eastAsia="zh-CN"/>
        </w:rPr>
        <w:t>原则</w:t>
      </w:r>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p>
      <w:pPr>
        <w:pStyle w:val="27"/>
        <w:keepNext w:val="0"/>
        <w:keepLines w:val="0"/>
        <w:pageBreakBefore w:val="0"/>
        <w:widowControl/>
        <w:shd w:val="clear" w:color="auto" w:fill="FFFFFF"/>
        <w:kinsoku/>
        <w:wordWrap/>
        <w:overflowPunct/>
        <w:topLinePunct w:val="0"/>
        <w:autoSpaceDE/>
        <w:autoSpaceDN/>
        <w:bidi w:val="0"/>
        <w:adjustRightInd/>
        <w:snapToGrid/>
        <w:spacing w:before="0" w:beforeLines="0" w:after="0" w:afterLines="0" w:line="240" w:lineRule="auto"/>
        <w:ind w:firstLine="560" w:firstLineChars="200"/>
        <w:textAlignment w:val="auto"/>
        <w:rPr>
          <w:rFonts w:ascii="Times New Roman" w:hAnsi="Times New Roman" w:eastAsia="华文楷体" w:cstheme="minorBidi"/>
          <w:sz w:val="28"/>
          <w:szCs w:val="20"/>
        </w:rPr>
      </w:pPr>
      <w:r>
        <w:rPr>
          <w:rFonts w:hint="default" w:ascii="Times New Roman" w:hAnsi="Times New Roman" w:eastAsia="华文楷体" w:cstheme="minorBidi"/>
          <w:sz w:val="28"/>
          <w:szCs w:val="20"/>
        </w:rPr>
        <w:t>派生类</w:t>
      </w:r>
      <w:r>
        <w:rPr>
          <w:rFonts w:ascii="Times New Roman" w:hAnsi="Times New Roman" w:eastAsia="华文楷体" w:cstheme="minorBidi"/>
          <w:sz w:val="28"/>
          <w:szCs w:val="20"/>
        </w:rPr>
        <w:t>必须能够替换基类</w:t>
      </w:r>
      <w:r>
        <w:rPr>
          <w:rFonts w:hint="default" w:ascii="Times New Roman" w:hAnsi="Times New Roman" w:eastAsia="华文楷体" w:cstheme="minorBidi"/>
          <w:sz w:val="28"/>
          <w:szCs w:val="20"/>
        </w:rPr>
        <w:t>，</w:t>
      </w:r>
      <w:r>
        <w:rPr>
          <w:rFonts w:ascii="Times New Roman" w:hAnsi="Times New Roman" w:eastAsia="华文楷体" w:cstheme="minorBidi"/>
          <w:sz w:val="28"/>
          <w:szCs w:val="20"/>
        </w:rPr>
        <w:t>能够在</w:t>
      </w:r>
      <w:r>
        <w:rPr>
          <w:rFonts w:hint="eastAsia" w:ascii="Times New Roman" w:hAnsi="Times New Roman" w:eastAsia="华文楷体" w:cstheme="minorBidi"/>
          <w:sz w:val="28"/>
          <w:szCs w:val="20"/>
        </w:rPr>
        <w:t>不做</w:t>
      </w:r>
      <w:r>
        <w:rPr>
          <w:rFonts w:ascii="Times New Roman" w:hAnsi="Times New Roman" w:eastAsia="华文楷体" w:cstheme="minorBidi"/>
          <w:sz w:val="28"/>
          <w:szCs w:val="20"/>
        </w:rPr>
        <w:t>任何变化的情况下替代基类，做到基类的真正</w:t>
      </w:r>
      <w:r>
        <w:rPr>
          <w:rFonts w:hint="eastAsia" w:ascii="Times New Roman" w:hAnsi="Times New Roman" w:eastAsia="华文楷体" w:cstheme="minorBidi"/>
          <w:sz w:val="28"/>
          <w:szCs w:val="20"/>
        </w:rPr>
        <w:t>复</w:t>
      </w:r>
      <w:r>
        <w:rPr>
          <w:rFonts w:ascii="Times New Roman" w:hAnsi="Times New Roman" w:eastAsia="华文楷体" w:cstheme="minorBidi"/>
          <w:sz w:val="28"/>
          <w:szCs w:val="20"/>
        </w:rPr>
        <w:t>用。</w:t>
      </w:r>
    </w:p>
    <w:p>
      <w:pPr>
        <w:keepNext w:val="0"/>
        <w:keepLines w:val="0"/>
        <w:pageBreakBefore w:val="0"/>
        <w:widowControl/>
        <w:kinsoku/>
        <w:wordWrap/>
        <w:overflowPunct/>
        <w:topLinePunct w:val="0"/>
        <w:autoSpaceDE/>
        <w:autoSpaceDN/>
        <w:bidi w:val="0"/>
        <w:adjustRightInd/>
        <w:snapToGrid/>
        <w:spacing w:beforeLines="0" w:afterLines="0"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以</w:t>
      </w:r>
      <w:r>
        <w:rPr>
          <w:rFonts w:hint="eastAsia" w:cstheme="minorBidi"/>
          <w:sz w:val="28"/>
          <w:szCs w:val="20"/>
          <w:lang w:val="en-US" w:eastAsia="zh-CN" w:bidi="ar-SA"/>
        </w:rPr>
        <w:t>Pad举例，Pad有各种形状，可以通过设计多个Pad类型实现。</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RectPad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Rectangle* m_rect;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CirclePad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eastAsia="华文楷体"/>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 xml:space="preserve">Circle* m_circle; </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lang w:val="en-US" w:eastAsia="zh-CN"/>
        </w:rPr>
      </w:pPr>
      <w:r>
        <w:rPr>
          <w:szCs w:val="28"/>
        </w:rPr>
        <w:t>}</w:t>
      </w:r>
      <w:r>
        <w:rPr>
          <w:rFonts w:hint="eastAsia"/>
          <w:szCs w:val="28"/>
          <w:lang w:val="en-US" w:eastAsia="zh-CN"/>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ascii="Times New Roman" w:hAnsi="Times New Roman" w:eastAsia="华文楷体" w:cstheme="minorBidi"/>
          <w:sz w:val="28"/>
          <w:szCs w:val="20"/>
          <w:lang w:val="en-US" w:eastAsia="zh-CN" w:bidi="ar-SA"/>
        </w:rPr>
      </w:pPr>
      <w:r>
        <w:rPr>
          <w:rFonts w:hint="eastAsia" w:ascii="Times New Roman" w:hAnsi="Times New Roman" w:eastAsia="华文楷体" w:cstheme="minorBidi"/>
          <w:sz w:val="28"/>
          <w:szCs w:val="20"/>
          <w:lang w:val="en-US" w:eastAsia="zh-CN" w:bidi="ar-SA"/>
        </w:rPr>
        <w:t>此设计不合理，因为RectPad和CirclePad只是形状不同，并没有本质的区别，如果</w:t>
      </w:r>
      <w:r>
        <w:rPr>
          <w:rFonts w:hint="default" w:cstheme="minorBidi"/>
          <w:sz w:val="28"/>
          <w:szCs w:val="20"/>
          <w:lang w:eastAsia="zh-CN" w:bidi="ar-SA"/>
        </w:rPr>
        <w:t>Pad还有别的现状</w:t>
      </w:r>
      <w:r>
        <w:rPr>
          <w:rFonts w:hint="eastAsia" w:ascii="Times New Roman" w:hAnsi="Times New Roman" w:eastAsia="华文楷体" w:cstheme="minorBidi"/>
          <w:sz w:val="28"/>
          <w:szCs w:val="20"/>
          <w:lang w:val="en-US" w:eastAsia="zh-CN" w:bidi="ar-SA"/>
        </w:rPr>
        <w:t>，又要重新设计Pad类。</w:t>
      </w:r>
    </w:p>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cstheme="minorBidi"/>
          <w:sz w:val="28"/>
          <w:szCs w:val="20"/>
          <w:lang w:val="en-US" w:eastAsia="zh-CN" w:bidi="ar-SA"/>
        </w:rPr>
      </w:pPr>
      <w:r>
        <w:rPr>
          <w:rFonts w:hint="eastAsia" w:cstheme="minorBidi"/>
          <w:sz w:val="28"/>
          <w:szCs w:val="20"/>
          <w:lang w:val="en-US" w:eastAsia="zh-CN" w:bidi="ar-SA"/>
        </w:rPr>
        <w:t>为了复用Pad类，完全可以把具体的形状用一个Shape基类指针代替，设计Rectangle和Circle两个派生类，把Shape基类指针丢到Pad类中，需要Shape的地方完全使用</w:t>
      </w:r>
      <w:r>
        <w:rPr>
          <w:rFonts w:hint="default" w:cstheme="minorBidi"/>
          <w:sz w:val="28"/>
          <w:szCs w:val="20"/>
          <w:lang w:eastAsia="zh-CN" w:bidi="ar-SA"/>
        </w:rPr>
        <w:t>派生类</w:t>
      </w:r>
      <w:r>
        <w:rPr>
          <w:rFonts w:hint="eastAsia" w:cstheme="minorBidi"/>
          <w:sz w:val="28"/>
          <w:szCs w:val="20"/>
          <w:lang w:val="en-US" w:eastAsia="zh-CN" w:bidi="ar-SA"/>
        </w:rPr>
        <w:t>代替。</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200"/>
        <w:jc w:val="left"/>
        <w:textAlignment w:val="auto"/>
        <w:outlineLvl w:val="9"/>
        <w:rPr>
          <w:rFonts w:hint="eastAsia" w:cstheme="minorBidi"/>
          <w:sz w:val="28"/>
          <w:szCs w:val="20"/>
          <w:lang w:val="en-US" w:eastAsia="zh-CN" w:bidi="ar-SA"/>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color w:val="00B050"/>
          <w:szCs w:val="28"/>
          <w:lang w:val="en-US" w:eastAsia="zh-CN"/>
        </w:rPr>
      </w:pPr>
      <w:r>
        <w:rPr>
          <w:rFonts w:hint="eastAsia"/>
          <w:color w:val="00B050"/>
          <w:szCs w:val="28"/>
          <w:lang w:val="en-US" w:eastAsia="zh-CN"/>
        </w:rPr>
        <w:t>//设计Shape基类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enum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//设计Rectangle，继承Shape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Rectangle:public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rFonts w:hint="eastAsia"/>
          <w:szCs w:val="28"/>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color w:val="00B050"/>
          <w:szCs w:val="28"/>
          <w:lang w:val="en-US" w:eastAsia="zh-CN"/>
        </w:rPr>
        <w:t>//设计Circle，继承Shape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class Circle:public Shape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hanging="420" w:hangingChars="175"/>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 xml:space="preserve">class </w:t>
      </w:r>
      <w:r>
        <w:rPr>
          <w:rFonts w:hint="eastAsia"/>
          <w:szCs w:val="28"/>
          <w:lang w:val="en-US" w:eastAsia="zh-CN"/>
        </w:rPr>
        <w:t>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eastAsia="华文楷体"/>
          <w:szCs w:val="28"/>
          <w:lang w:val="en-US" w:eastAsia="zh-CN"/>
        </w:rPr>
      </w:pPr>
      <w:r>
        <w:rPr>
          <w:rFonts w:hint="eastAsia"/>
          <w:szCs w:val="28"/>
          <w:lang w:val="en-US" w:eastAsia="zh-CN"/>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Pad(ShapeType </w:t>
      </w:r>
      <w:bookmarkStart w:id="1379" w:name="OLE_LINK8"/>
      <w:r>
        <w:rPr>
          <w:rFonts w:hint="eastAsia"/>
          <w:szCs w:val="28"/>
          <w:lang w:val="en-US" w:eastAsia="zh-CN"/>
        </w:rPr>
        <w:t>shapeType</w:t>
      </w:r>
      <w:bookmarkEnd w:id="1379"/>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switch(shapeType)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Rectangle: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case Circle: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default: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color w:val="00B050"/>
          <w:szCs w:val="28"/>
          <w:lang w:val="en-US" w:eastAsia="zh-CN"/>
        </w:rPr>
        <w:t>//异常处理</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548"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1032"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lang w:val="en-US" w:eastAsia="zh-CN"/>
        </w:rPr>
      </w:pP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rFonts w:hint="eastAsia"/>
          <w:szCs w:val="28"/>
          <w:lang w:val="en-US" w:eastAsia="zh-CN"/>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516" w:firstLineChars="0"/>
        <w:textAlignment w:val="auto"/>
        <w:rPr>
          <w:rFonts w:hint="eastAsia"/>
          <w:szCs w:val="28"/>
          <w:lang w:val="en-US" w:eastAsia="zh-CN"/>
        </w:rPr>
      </w:pPr>
      <w:r>
        <w:rPr>
          <w:rFonts w:hint="eastAsia"/>
          <w:szCs w:val="28"/>
          <w:lang w:val="en-US" w:eastAsia="zh-CN"/>
        </w:rPr>
        <w:t xml:space="preserve">Shape* m_shape; </w:t>
      </w:r>
    </w:p>
    <w:p>
      <w:pPr>
        <w:keepNext w:val="0"/>
        <w:keepLines w:val="0"/>
        <w:pageBreakBefore w:val="0"/>
        <w:widowControl/>
        <w:kinsoku/>
        <w:wordWrap/>
        <w:overflowPunct/>
        <w:topLinePunct w:val="0"/>
        <w:autoSpaceDE/>
        <w:autoSpaceDN/>
        <w:bidi w:val="0"/>
        <w:adjustRightInd/>
        <w:snapToGrid/>
        <w:spacing w:beforeLines="0" w:afterLines="0" w:line="0" w:lineRule="atLeast"/>
        <w:ind w:left="420" w:leftChars="0" w:firstLine="0" w:firstLineChars="0"/>
        <w:textAlignment w:val="auto"/>
        <w:rPr>
          <w:rFonts w:hint="eastAsia"/>
          <w:szCs w:val="28"/>
          <w:lang w:val="en-US" w:eastAsia="zh-CN"/>
        </w:rPr>
      </w:pPr>
      <w:r>
        <w:rPr>
          <w:szCs w:val="28"/>
        </w:rPr>
        <w:t>}</w:t>
      </w:r>
      <w:r>
        <w:rPr>
          <w:rFonts w:hint="eastAsia"/>
          <w:szCs w:val="28"/>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ascii="Times New Roman" w:hAnsi="Times New Roman" w:cstheme="minorBidi"/>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eastAsia="华文楷体"/>
          <w:color w:val="00B050"/>
          <w:szCs w:val="28"/>
          <w:lang w:val="en-US" w:eastAsia="zh-CN"/>
        </w:rPr>
      </w:pPr>
      <w:r>
        <w:rPr>
          <w:rFonts w:hint="eastAsia"/>
          <w:color w:val="00B050"/>
          <w:szCs w:val="28"/>
          <w:lang w:val="en-US" w:eastAsia="zh-CN"/>
        </w:rPr>
        <w:t>//创建形状为Rectangle，Circle的Pad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cstheme="minorBidi"/>
          <w:kern w:val="0"/>
          <w:sz w:val="28"/>
          <w:szCs w:val="20"/>
          <w:lang w:val="en-US" w:eastAsia="zh-CN"/>
        </w:rPr>
      </w:pPr>
      <w:r>
        <w:rPr>
          <w:rFonts w:hint="eastAsia" w:cstheme="minorBidi"/>
          <w:kern w:val="0"/>
          <w:sz w:val="28"/>
          <w:szCs w:val="20"/>
          <w:lang w:val="en-US" w:eastAsia="zh-CN"/>
        </w:rPr>
        <w:t>Pad rectPad = new Pad(Shape::ShapeType::Rectangle);</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20" w:firstLineChars="0"/>
        <w:textAlignment w:val="auto"/>
        <w:rPr>
          <w:rFonts w:hint="eastAsia"/>
          <w:shd w:val="clear" w:color="FFFFFF" w:fill="D9D9D9"/>
          <w:lang w:eastAsia="zh-CN"/>
        </w:rPr>
      </w:pPr>
      <w:r>
        <w:rPr>
          <w:rFonts w:hint="eastAsia" w:cstheme="minorBidi"/>
          <w:kern w:val="0"/>
          <w:sz w:val="28"/>
          <w:szCs w:val="20"/>
          <w:lang w:val="en-US" w:eastAsia="zh-CN"/>
        </w:rPr>
        <w:t>Pad circlePad = new Pad(Shape::ShapeType::Circle);</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lang w:val="en-US" w:eastAsia="zh-CN"/>
        </w:rPr>
      </w:pPr>
    </w:p>
    <w:p>
      <w:pPr>
        <w:pStyle w:val="3"/>
        <w:keepNext w:val="0"/>
        <w:keepLines w:val="0"/>
        <w:pageBreakBefore w:val="0"/>
        <w:widowControl/>
        <w:numPr>
          <w:ilvl w:val="0"/>
          <w:numId w:val="75"/>
        </w:numPr>
        <w:kinsoku/>
        <w:wordWrap/>
        <w:overflowPunct/>
        <w:topLinePunct w:val="0"/>
        <w:autoSpaceDE/>
        <w:autoSpaceDN/>
        <w:bidi w:val="0"/>
        <w:adjustRightInd/>
        <w:snapToGrid/>
        <w:spacing w:line="240" w:lineRule="auto"/>
        <w:textAlignment w:val="auto"/>
      </w:pPr>
      <w:bookmarkStart w:id="1380" w:name="_Toc465955335"/>
      <w:bookmarkStart w:id="1381" w:name="_Toc4313"/>
      <w:bookmarkStart w:id="1382" w:name="_Toc465119027"/>
      <w:bookmarkStart w:id="1383" w:name="_Toc484891997"/>
      <w:bookmarkStart w:id="1384" w:name="_Toc6067401"/>
      <w:bookmarkStart w:id="1385" w:name="_Toc1664662467"/>
      <w:bookmarkStart w:id="1386" w:name="_Toc1291845669"/>
      <w:bookmarkStart w:id="1387" w:name="_Toc916604961"/>
      <w:bookmarkStart w:id="1388" w:name="_Toc293190176"/>
      <w:bookmarkStart w:id="1389" w:name="_Toc2025867509"/>
      <w:bookmarkStart w:id="1390" w:name="_Toc917961650"/>
      <w:bookmarkStart w:id="1391" w:name="_Toc2068272511"/>
      <w:bookmarkStart w:id="1392" w:name="_Toc229549522"/>
      <w:bookmarkStart w:id="1393" w:name="_Toc67848047"/>
      <w:bookmarkStart w:id="1394" w:name="_Toc776201266"/>
      <w:bookmarkStart w:id="1395" w:name="_Toc209994947"/>
      <w:bookmarkStart w:id="1396" w:name="_Toc1749798072"/>
      <w:bookmarkStart w:id="1397" w:name="_Toc846097654"/>
      <w:bookmarkStart w:id="1398" w:name="_Toc1868698389"/>
      <w:bookmarkStart w:id="1399" w:name="_Toc1499006091"/>
      <w:r>
        <w:fldChar w:fldCharType="begin"/>
      </w:r>
      <w:r>
        <w:instrText xml:space="preserve"> HYPERLINK "http://docs.google.com/a/cleancoder.com/viewer?a=v&amp;pid=explorer&amp;chrome=true&amp;srcid=0BwhCYaYDn8EgMjdlMWIzNGUtZTQ0NC00ZjQ5LTkwYzQtZjRhMDRlNTQ3ZGMz&amp;hl=en" </w:instrText>
      </w:r>
      <w:r>
        <w:fldChar w:fldCharType="separate"/>
      </w:r>
      <w:r>
        <w:t xml:space="preserve">Dependency Inversion </w:t>
      </w:r>
      <w:r>
        <w:fldChar w:fldCharType="end"/>
      </w:r>
      <w:r>
        <w:rPr>
          <w:rFonts w:hint="eastAsia"/>
        </w:rPr>
        <w:t>Principle依赖倒置</w:t>
      </w:r>
      <w:bookmarkEnd w:id="1380"/>
      <w:bookmarkEnd w:id="1381"/>
      <w:bookmarkEnd w:id="1382"/>
      <w:r>
        <w:rPr>
          <w:rFonts w:hint="eastAsia"/>
          <w:lang w:eastAsia="zh-CN"/>
        </w:rPr>
        <w:t>原则</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依赖倒置</w:t>
      </w:r>
      <w:r>
        <w:t>就是基于虚函数重写机制分离接口和实现，具体做法如下：</w:t>
      </w:r>
    </w:p>
    <w:p>
      <w:pPr>
        <w:pStyle w:val="53"/>
        <w:keepNext w:val="0"/>
        <w:keepLines w:val="0"/>
        <w:pageBreakBefore w:val="0"/>
        <w:widowControl/>
        <w:numPr>
          <w:ilvl w:val="0"/>
          <w:numId w:val="80"/>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t>在依赖</w:t>
      </w:r>
      <w:r>
        <w:rPr>
          <w:rFonts w:hint="eastAsia"/>
        </w:rPr>
        <w:t>之间</w:t>
      </w:r>
      <w:r>
        <w:t>定义</w:t>
      </w:r>
      <w:r>
        <w:rPr>
          <w:rFonts w:hint="eastAsia"/>
        </w:rPr>
        <w:t>一个</w:t>
      </w:r>
      <w:r>
        <w:t>抽象接口，</w:t>
      </w:r>
      <w:r>
        <w:rPr>
          <w:rFonts w:hint="eastAsia"/>
          <w:color w:val="00B0F0"/>
        </w:rPr>
        <w:t>高</w:t>
      </w:r>
      <w:r>
        <w:rPr>
          <w:color w:val="00B0F0"/>
        </w:rPr>
        <w:t>层模块调用接口</w:t>
      </w:r>
      <w:r>
        <w:t>，</w:t>
      </w:r>
    </w:p>
    <w:p>
      <w:pPr>
        <w:pStyle w:val="53"/>
        <w:keepNext w:val="0"/>
        <w:keepLines w:val="0"/>
        <w:pageBreakBefore w:val="0"/>
        <w:widowControl/>
        <w:numPr>
          <w:ilvl w:val="0"/>
          <w:numId w:val="80"/>
        </w:numPr>
        <w:kinsoku/>
        <w:wordWrap/>
        <w:overflowPunct/>
        <w:topLinePunct w:val="0"/>
        <w:autoSpaceDE/>
        <w:autoSpaceDN/>
        <w:bidi w:val="0"/>
        <w:adjustRightInd/>
        <w:snapToGrid/>
        <w:spacing w:before="0" w:after="0" w:line="0" w:lineRule="atLeast"/>
        <w:ind w:left="560" w:leftChars="0" w:right="0" w:rightChars="0" w:firstLine="0" w:firstLineChars="0"/>
        <w:jc w:val="left"/>
        <w:textAlignment w:val="auto"/>
        <w:outlineLvl w:val="9"/>
      </w:pPr>
      <w:r>
        <w:rPr>
          <w:rFonts w:hint="default"/>
        </w:rPr>
        <w:t>低</w:t>
      </w:r>
      <w:r>
        <w:rPr>
          <w:rFonts w:hint="eastAsia"/>
        </w:rPr>
        <w:t>层模块</w:t>
      </w:r>
      <w:r>
        <w:t>实现接口的定义，从而有效控制耦合关系，达到依赖</w:t>
      </w:r>
      <w:r>
        <w:rPr>
          <w:rFonts w:hint="eastAsia"/>
        </w:rPr>
        <w:t>于</w:t>
      </w:r>
      <w:r>
        <w:t>抽象的设计。</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bookmarkStart w:id="1400" w:name="OLE_LINK134"/>
      <w:bookmarkStart w:id="1401" w:name="OLE_LINK133"/>
      <w:bookmarkStart w:id="1402" w:name="OLE_LINK124"/>
      <w:bookmarkStart w:id="1403" w:name="OLE_LINK125"/>
      <w:r>
        <w:rPr>
          <w:rFonts w:hint="eastAsia"/>
          <w:shd w:val="clear" w:color="FFFFFF" w:fill="D9D9D9"/>
          <w:lang w:eastAsia="zh-CN"/>
        </w:rPr>
        <w:t>正确案例: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//Exporter底层抽象类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lang w:val="en-US" w:eastAsia="zh-CN"/>
        </w:rPr>
        <w:t>v</w:t>
      </w:r>
      <w:r>
        <w:rPr>
          <w:szCs w:val="28"/>
        </w:rPr>
        <w:t>irtual</w:t>
      </w:r>
      <w:r>
        <w:rPr>
          <w:rFonts w:hint="eastAsia"/>
          <w:szCs w:val="28"/>
          <w:lang w:val="en-US" w:eastAsia="zh-CN"/>
        </w:rPr>
        <w:t xml:space="preserve"> </w:t>
      </w:r>
      <w:r>
        <w:rPr>
          <w:szCs w:val="28"/>
        </w:rPr>
        <w:t>string</w:t>
      </w:r>
      <w:r>
        <w:rPr>
          <w:rFonts w:hint="eastAsia"/>
          <w:szCs w:val="28"/>
        </w:rPr>
        <w:t xml:space="preserve"> </w:t>
      </w:r>
      <w:r>
        <w:rPr>
          <w:color w:val="00B0F0"/>
          <w:szCs w:val="28"/>
        </w:rPr>
        <w:t>readFromFilePath</w:t>
      </w:r>
      <w:r>
        <w:rPr>
          <w:szCs w:val="28"/>
        </w:rPr>
        <w:t>(string filePath)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//CSVExporter继承与Exporter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rFonts w:hint="eastAsia" w:ascii="Times New Roman" w:hAnsi="Times New Roman" w:cstheme="minorBidi"/>
          <w:color w:val="00B050"/>
          <w:kern w:val="0"/>
          <w:sz w:val="28"/>
          <w:szCs w:val="20"/>
          <w:lang w:val="en-US" w:eastAsia="zh-CN"/>
        </w:rPr>
        <w:t>CSVExporter</w:t>
      </w:r>
      <w:r>
        <w:rPr>
          <w:szCs w:val="28"/>
        </w:rPr>
        <w:t xml:space="preserve">: public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//XMLExporter继承与Exporter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class XMLExporter</w:t>
      </w:r>
      <w:r>
        <w:rPr>
          <w:rFonts w:hint="eastAsia"/>
          <w:szCs w:val="28"/>
        </w:rPr>
        <w:t>：public</w:t>
      </w:r>
      <w:r>
        <w:rPr>
          <w:szCs w:val="28"/>
        </w:rPr>
        <w:t xml:space="preserve"> </w:t>
      </w:r>
      <w:r>
        <w:rPr>
          <w:color w:val="00B0F0"/>
          <w:szCs w:val="28"/>
        </w:rPr>
        <w: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virtual string</w:t>
      </w:r>
      <w:r>
        <w:rPr>
          <w:rFonts w:hint="eastAsia"/>
          <w:szCs w:val="28"/>
          <w:lang w:val="en-US" w:eastAsia="zh-CN"/>
        </w:rPr>
        <w:t xml:space="preserve"> </w:t>
      </w:r>
      <w:r>
        <w:rPr>
          <w:color w:val="00B0F0"/>
          <w:szCs w:val="28"/>
        </w:rPr>
        <w:t>readFromFilePath</w:t>
      </w:r>
      <w:r>
        <w:rPr>
          <w:szCs w:val="28"/>
        </w:rPr>
        <w:t>(string filePath) 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hd w:val="pct10" w:color="auto" w:fill="FFFFFF"/>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//ExportController作为高层模块调用Exporter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lang w:val="en-US" w:eastAsia="zh-CN"/>
        </w:rPr>
        <w:t>c</w:t>
      </w:r>
      <w:r>
        <w:rPr>
          <w:szCs w:val="28"/>
        </w:rPr>
        <w:t>lass</w:t>
      </w:r>
      <w:r>
        <w:rPr>
          <w:rFonts w:hint="eastAsia"/>
          <w:szCs w:val="28"/>
          <w:lang w:val="en-US" w:eastAsia="zh-CN"/>
        </w:rPr>
        <w:t xml:space="preserve"> </w:t>
      </w:r>
      <w:r>
        <w:rPr>
          <w:szCs w:val="28"/>
        </w:rPr>
        <w:t>ExportController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rFonts w:hint="eastAsia"/>
          <w:szCs w:val="28"/>
        </w:rPr>
        <w:t>void setExpoter(</w:t>
      </w:r>
      <w:r>
        <w:rPr>
          <w:szCs w:val="28"/>
        </w:rPr>
        <w:t>Exporter* exporter</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 xml:space="preserve">void </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rFonts w:hint="eastAsia"/>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Exporter* m_pExporter;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string 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//ExportController的runExport实现</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ExportController::</w:t>
      </w:r>
      <w:r>
        <w:rPr>
          <w:color w:val="00B0F0"/>
          <w:szCs w:val="28"/>
        </w:rPr>
        <w:t>runExport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szCs w:val="28"/>
        </w:rPr>
      </w:pPr>
      <w:r>
        <w:rPr>
          <w:szCs w:val="28"/>
        </w:rPr>
        <w:t>string exportedString = m_pExporter-&gt;</w:t>
      </w:r>
      <w:r>
        <w:rPr>
          <w:color w:val="00B0F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color w:val="00B0F0"/>
          <w:szCs w:val="28"/>
        </w:rPr>
        <w:t>readFromFilePath</w:t>
      </w:r>
      <w:r>
        <w:rPr>
          <w:szCs w:val="28"/>
        </w:rPr>
        <w:t>(m_filePath);</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textAlignment w:val="auto"/>
        <w:rPr>
          <w:rFonts w:hint="eastAsia"/>
          <w:shd w:val="clear" w:color="FFFFFF" w:fill="D9D9D9"/>
          <w:lang w:eastAsia="zh-CN"/>
        </w:rPr>
      </w:pP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color w:val="00B050"/>
          <w:shd w:val="clear" w:color="auto" w:fill="auto"/>
          <w:lang w:eastAsia="zh-CN"/>
        </w:rPr>
      </w:pPr>
      <w:r>
        <w:rPr>
          <w:rFonts w:hint="default"/>
          <w:color w:val="00B050"/>
          <w:shd w:val="clear" w:color="auto" w:fill="auto"/>
          <w:lang w:eastAsia="zh-CN"/>
        </w:rPr>
        <w:t>//测试代码</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szCs w:val="28"/>
        </w:rPr>
      </w:pPr>
      <w:r>
        <w:rPr>
          <w:szCs w:val="28"/>
        </w:rPr>
        <w:t>ExportController control;</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default"/>
          <w:szCs w:val="28"/>
          <w:lang w:eastAsia="zh-CN"/>
        </w:rPr>
      </w:pPr>
      <w:r>
        <w:rPr>
          <w:szCs w:val="28"/>
        </w:rPr>
        <w:t>control.</w:t>
      </w:r>
      <w:r>
        <w:rPr>
          <w:rFonts w:hint="eastAsia"/>
          <w:szCs w:val="28"/>
        </w:rPr>
        <w:t>setExpoter</w:t>
      </w:r>
      <w:r>
        <w:rPr>
          <w:rFonts w:hint="default"/>
          <w:szCs w:val="28"/>
        </w:rPr>
        <w:t>(</w:t>
      </w:r>
      <w:r>
        <w:rPr>
          <w:szCs w:val="28"/>
        </w:rPr>
        <w:t xml:space="preserve">new </w:t>
      </w:r>
      <w:r>
        <w:rPr>
          <w:rFonts w:hint="eastAsia" w:ascii="Times New Roman" w:hAnsi="Times New Roman" w:cstheme="minorBidi"/>
          <w:kern w:val="0"/>
          <w:sz w:val="28"/>
          <w:szCs w:val="28"/>
          <w:lang w:val="en-US" w:eastAsia="zh-CN"/>
        </w:rPr>
        <w:t>CSVExporter</w:t>
      </w:r>
      <w:r>
        <w:rPr>
          <w:rFonts w:hint="eastAsia" w:cstheme="minorBidi"/>
          <w:kern w:val="0"/>
          <w:sz w:val="28"/>
          <w:szCs w:val="28"/>
          <w:lang w:eastAsia="zh-CN"/>
        </w:rPr>
        <w:t>(</w:t>
      </w:r>
      <w:r>
        <w:rPr>
          <w:rFonts w:hint="default" w:cstheme="minorBidi"/>
          <w:kern w:val="0"/>
          <w:sz w:val="28"/>
          <w:szCs w:val="28"/>
          <w:lang w:eastAsia="zh-CN"/>
        </w:rPr>
        <w:t>“</w:t>
      </w:r>
      <w:r>
        <w:rPr>
          <w:rFonts w:hint="eastAsia" w:cstheme="minorBidi"/>
          <w:kern w:val="0"/>
          <w:sz w:val="28"/>
          <w:szCs w:val="28"/>
          <w:lang w:eastAsia="zh-CN"/>
        </w:rPr>
        <w:t>wang.csv</w:t>
      </w:r>
      <w:r>
        <w:rPr>
          <w:rFonts w:hint="default" w:cstheme="minorBidi"/>
          <w:kern w:val="0"/>
          <w:sz w:val="28"/>
          <w:szCs w:val="28"/>
          <w:lang w:eastAsia="zh-CN"/>
        </w:rPr>
        <w:t>”</w:t>
      </w:r>
      <w:r>
        <w:rPr>
          <w:rFonts w:hint="eastAsia" w:cstheme="minorBidi"/>
          <w:kern w:val="0"/>
          <w:sz w:val="28"/>
          <w:szCs w:val="28"/>
          <w:lang w:eastAsia="zh-CN"/>
        </w:rPr>
        <w:t>)</w:t>
      </w:r>
      <w:r>
        <w:rPr>
          <w:rFonts w:hint="default"/>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r>
        <w:rPr>
          <w:szCs w:val="28"/>
        </w:rPr>
        <w:t>control.</w:t>
      </w:r>
      <w:r>
        <w:rPr>
          <w:color w:val="00B0F0"/>
          <w:szCs w:val="28"/>
        </w:rPr>
        <w:t>runExport();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560"/>
        <w:textAlignment w:val="auto"/>
        <w:rPr>
          <w:rFonts w:hint="eastAsia"/>
          <w:szCs w:val="28"/>
          <w:lang w:eastAsia="zh-CN"/>
        </w:rPr>
      </w:pPr>
    </w:p>
    <w:bookmarkEnd w:id="1400"/>
    <w:bookmarkEnd w:id="1401"/>
    <w:bookmarkEnd w:id="1402"/>
    <w:bookmarkEnd w:id="1403"/>
    <w:p>
      <w:pPr>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szCs w:val="28"/>
        </w:rPr>
      </w:pPr>
      <w:r>
        <w:rPr>
          <w:rFonts w:hint="eastAsia"/>
          <w:szCs w:val="28"/>
        </w:rPr>
        <w:t>上面</w:t>
      </w:r>
      <w:r>
        <w:rPr>
          <w:szCs w:val="28"/>
        </w:rPr>
        <w:t>的例子中，ExportController</w:t>
      </w:r>
      <w:r>
        <w:rPr>
          <w:rFonts w:hint="default"/>
          <w:szCs w:val="28"/>
        </w:rPr>
        <w:t>作为</w:t>
      </w:r>
      <w:r>
        <w:rPr>
          <w:szCs w:val="28"/>
        </w:rPr>
        <w:t>高层模块，而Exporter的派生类都是</w:t>
      </w:r>
      <w:r>
        <w:rPr>
          <w:rFonts w:hint="eastAsia"/>
          <w:szCs w:val="28"/>
        </w:rPr>
        <w:t>低</w:t>
      </w:r>
      <w:r>
        <w:rPr>
          <w:szCs w:val="28"/>
        </w:rPr>
        <w:t>层模块，ExportController</w:t>
      </w:r>
      <w:r>
        <w:rPr>
          <w:rFonts w:hint="eastAsia"/>
          <w:szCs w:val="28"/>
        </w:rPr>
        <w:t>调用</w:t>
      </w:r>
      <w:r>
        <w:rPr>
          <w:szCs w:val="28"/>
        </w:rPr>
        <w:t>Exporter，ExportController</w:t>
      </w:r>
      <w:r>
        <w:rPr>
          <w:rFonts w:hint="eastAsia"/>
          <w:szCs w:val="28"/>
        </w:rPr>
        <w:t>不需要</w:t>
      </w:r>
      <w:r>
        <w:rPr>
          <w:szCs w:val="28"/>
        </w:rPr>
        <w:t>知道</w:t>
      </w:r>
      <w:r>
        <w:rPr>
          <w:rFonts w:hint="eastAsia"/>
          <w:szCs w:val="28"/>
        </w:rPr>
        <w:t>CSV</w:t>
      </w:r>
      <w:r>
        <w:rPr>
          <w:szCs w:val="28"/>
        </w:rPr>
        <w:t>Exporter</w:t>
      </w:r>
      <w:r>
        <w:rPr>
          <w:rFonts w:hint="eastAsia"/>
          <w:szCs w:val="28"/>
        </w:rPr>
        <w:t>、</w:t>
      </w:r>
      <w:r>
        <w:rPr>
          <w:szCs w:val="28"/>
        </w:rPr>
        <w:t>XMLExporter</w:t>
      </w:r>
      <w:r>
        <w:rPr>
          <w:rFonts w:hint="eastAsia"/>
          <w:szCs w:val="28"/>
        </w:rPr>
        <w:t>或者</w:t>
      </w:r>
      <w:r>
        <w:rPr>
          <w:szCs w:val="28"/>
        </w:rPr>
        <w:t>其它派生类的其它派生类</w:t>
      </w:r>
      <w:r>
        <w:rPr>
          <w:rFonts w:hint="eastAsia"/>
          <w:szCs w:val="28"/>
        </w:rPr>
        <w:t>的细节</w:t>
      </w:r>
      <w:r>
        <w:rPr>
          <w:szCs w:val="28"/>
        </w:rPr>
        <w:t>，只要</w:t>
      </w:r>
      <w:r>
        <w:rPr>
          <w:rFonts w:hint="eastAsia"/>
          <w:szCs w:val="28"/>
        </w:rPr>
        <w:t>调用</w:t>
      </w:r>
      <w:r>
        <w:rPr>
          <w:szCs w:val="28"/>
        </w:rPr>
        <w:t>Exporter的接口</w:t>
      </w:r>
      <w:r>
        <w:rPr>
          <w:rFonts w:hint="eastAsia"/>
          <w:szCs w:val="28"/>
        </w:rPr>
        <w:t>即可</w:t>
      </w: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5"/>
        </w:numPr>
        <w:kinsoku/>
        <w:wordWrap/>
        <w:overflowPunct/>
        <w:topLinePunct w:val="0"/>
        <w:autoSpaceDE/>
        <w:autoSpaceDN/>
        <w:bidi w:val="0"/>
        <w:adjustRightInd/>
        <w:snapToGrid/>
        <w:spacing w:line="240" w:lineRule="auto"/>
        <w:textAlignment w:val="auto"/>
      </w:pPr>
      <w:bookmarkStart w:id="1404" w:name="_Toc465955336"/>
      <w:bookmarkStart w:id="1405" w:name="_Toc31324"/>
      <w:bookmarkStart w:id="1406" w:name="_Toc465119028"/>
      <w:bookmarkStart w:id="1407" w:name="_Toc1993193866"/>
      <w:bookmarkStart w:id="1408" w:name="_Toc1237180540"/>
      <w:bookmarkStart w:id="1409" w:name="_Toc404512915"/>
      <w:bookmarkStart w:id="1410" w:name="_Toc1752396680"/>
      <w:bookmarkStart w:id="1411" w:name="_Toc1604209614"/>
      <w:bookmarkStart w:id="1412" w:name="_Toc2049640665"/>
      <w:bookmarkStart w:id="1413" w:name="_Toc1958897358"/>
      <w:bookmarkStart w:id="1414" w:name="_Toc1742992884"/>
      <w:bookmarkStart w:id="1415" w:name="_Toc1799202217"/>
      <w:bookmarkStart w:id="1416" w:name="_Toc1340790458"/>
      <w:bookmarkStart w:id="1417" w:name="_Toc120042528"/>
      <w:bookmarkStart w:id="1418" w:name="_Toc916118626"/>
      <w:bookmarkStart w:id="1419" w:name="_Toc765196707"/>
      <w:bookmarkStart w:id="1420" w:name="_Toc61839473"/>
      <w:bookmarkStart w:id="1421" w:name="_Toc1184119574"/>
      <w:bookmarkStart w:id="1422" w:name="_Toc1532889240"/>
      <w:bookmarkStart w:id="1423" w:name="_Toc1669866150"/>
      <w:r>
        <w:fldChar w:fldCharType="begin"/>
      </w:r>
      <w:r>
        <w:instrText xml:space="preserve"> HYPERLINK "http://docs.google.com/a/cleancoder.com/viewer?a=v&amp;pid=explorer&amp;chrome=true&amp;srcid=0BwhCYaYDn8EgN2M5MTkwM2EtNWFkZC00ZTI3LWFjZTUtNTFhZGZiYmUzODc1&amp;hl=en" </w:instrText>
      </w:r>
      <w:r>
        <w:fldChar w:fldCharType="separate"/>
      </w:r>
      <w:r>
        <w:t>Open Closed</w:t>
      </w:r>
      <w:r>
        <w:fldChar w:fldCharType="end"/>
      </w:r>
      <w:r>
        <w:rPr>
          <w:rFonts w:hint="eastAsia"/>
          <w:lang w:val="en-US" w:eastAsia="zh-CN"/>
        </w:rPr>
        <w:t xml:space="preserve"> </w:t>
      </w:r>
      <w:r>
        <w:rPr>
          <w:rFonts w:hint="eastAsia"/>
        </w:rPr>
        <w:t>Principle开闭</w:t>
      </w:r>
      <w:bookmarkEnd w:id="1404"/>
      <w:bookmarkEnd w:id="1405"/>
      <w:bookmarkEnd w:id="1406"/>
      <w:r>
        <w:rPr>
          <w:rFonts w:hint="eastAsia"/>
          <w:lang w:eastAsia="zh-CN"/>
        </w:rPr>
        <w:t>原则</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开闭原则就是在模块设计的时候</w:t>
      </w:r>
      <w:r>
        <w:t>应该追求在原有代码不被修改的前提下</w:t>
      </w:r>
      <w:r>
        <w:rPr>
          <w:rFonts w:hint="eastAsia"/>
        </w:rPr>
        <w:t>被</w:t>
      </w:r>
      <w:r>
        <w:t>扩展，封装变化</w:t>
      </w:r>
      <w:r>
        <w:rPr>
          <w:rFonts w:hint="eastAsia"/>
        </w:rPr>
        <w:t>、</w:t>
      </w:r>
      <w:r>
        <w:t>降低耦合，尽量考虑接口封装机制</w:t>
      </w:r>
      <w:r>
        <w:rPr>
          <w:rFonts w:hint="eastAsia"/>
        </w:rPr>
        <w:t>、</w:t>
      </w:r>
      <w:r>
        <w:t>抽象机制和多态机制。</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convertDocToXML(Docment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convertDocToBinary(Docment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//Converter的类型枚举</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e</w:t>
      </w:r>
      <w:r>
        <w:rPr>
          <w:rFonts w:hint="eastAsia"/>
          <w:szCs w:val="28"/>
        </w:rPr>
        <w:t xml:space="preserve">num </w:t>
      </w:r>
      <w:r>
        <w:rPr>
          <w:color w:val="00B0F0"/>
          <w:szCs w:val="28"/>
        </w:rPr>
        <w:t>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XML</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Binary</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setConvertType(ConvertType convertType);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ConverterType 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w:t>
      </w:r>
      <w:r>
        <w:rPr>
          <w:rFonts w:hint="eastAsia"/>
          <w:szCs w:val="28"/>
        </w:rPr>
        <w:t>oid</w:t>
      </w:r>
      <w:r>
        <w:rPr>
          <w:szCs w:val="28"/>
        </w:rPr>
        <w:t xml:space="preserve"> DocumentExporter::</w:t>
      </w:r>
      <w:r>
        <w:rPr>
          <w:color w:val="00B0F0"/>
          <w:szCs w:val="28"/>
        </w:rPr>
        <w:t>exportDoc</w:t>
      </w:r>
      <w:r>
        <w:rPr>
          <w:szCs w:val="28"/>
        </w:rPr>
        <w:t>(Document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switch(m_converterType)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c</w:t>
      </w:r>
      <w:r>
        <w:rPr>
          <w:rFonts w:hint="eastAsia"/>
          <w:szCs w:val="28"/>
        </w:rPr>
        <w:t>ase</w:t>
      </w:r>
      <w:r>
        <w:rPr>
          <w:szCs w:val="28"/>
        </w:rPr>
        <w:t xml:space="preserve"> </w:t>
      </w:r>
      <w:r>
        <w:rPr>
          <w:color w:val="00B0F0"/>
          <w:szCs w:val="28"/>
        </w:rPr>
        <w:t>XML</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XMLConvert xmlconverter;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xmlContent = xmlconverter.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convertDocToXML(doc);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case </w:t>
      </w:r>
      <w:r>
        <w:rPr>
          <w:rFonts w:hint="eastAsia"/>
          <w:color w:val="00B0F0"/>
          <w:szCs w:val="28"/>
        </w:rPr>
        <w:t>Binary</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rFonts w:hint="eastAsia"/>
          <w:szCs w:val="28"/>
        </w:rPr>
        <w:t>Binary</w:t>
      </w:r>
      <w:r>
        <w:rPr>
          <w:szCs w:val="28"/>
        </w:rPr>
        <w:t>Convert binConverter;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string binContent = binConverter. convertDocToBinary </w:t>
      </w:r>
    </w:p>
    <w:p>
      <w:pPr>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rPr>
          <w:szCs w:val="28"/>
        </w:rPr>
      </w:pPr>
      <w:r>
        <w:rPr>
          <w:szCs w:val="28"/>
        </w:rPr>
        <w:t>(doc);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rPr>
          <w:rFonts w:hint="eastAsia"/>
        </w:rPr>
        <w:t>上面</w:t>
      </w:r>
      <w:r>
        <w:t>的代码并没有遵守开闭原则，</w:t>
      </w:r>
      <w:r>
        <w:rPr>
          <w:rFonts w:hint="eastAsia"/>
        </w:rPr>
        <w:t>每一次</w:t>
      </w:r>
      <w:r>
        <w:t>需要增加新的Converter时，DocumentExporter</w:t>
      </w:r>
      <w:r>
        <w:rPr>
          <w:rFonts w:hint="eastAsia"/>
        </w:rPr>
        <w:t>都</w:t>
      </w:r>
      <w:r>
        <w:t>必须发生修改，Enum和Switch都</w:t>
      </w:r>
      <w:r>
        <w:rPr>
          <w:rFonts w:hint="eastAsia"/>
        </w:rPr>
        <w:t>要</w:t>
      </w:r>
      <w:r>
        <w:t>进行修改，同时每一次引用他们的地方也需要接着修改。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60" w:firstLineChars="0"/>
        <w:jc w:val="left"/>
        <w:textAlignment w:val="auto"/>
        <w:outlineLvl w:val="9"/>
        <w:rPr>
          <w:rFonts w:hint="eastAsia"/>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jc w:val="left"/>
        <w:textAlignment w:val="auto"/>
        <w:outlineLvl w:val="9"/>
      </w:pPr>
      <w:r>
        <w:rPr>
          <w:rFonts w:hint="eastAsia"/>
        </w:rPr>
        <w:t>对上面的设计，稍加修改，就可以使其满足开闭原则。</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w:t>
      </w:r>
      <w:r>
        <w:rPr>
          <w:rFonts w:hint="default" w:cstheme="minorBidi"/>
          <w:color w:val="00B050"/>
          <w:kern w:val="0"/>
          <w:sz w:val="28"/>
          <w:szCs w:val="20"/>
          <w:lang w:eastAsia="zh-CN"/>
        </w:rPr>
        <w:t>/</w:t>
      </w:r>
      <w:r>
        <w:rPr>
          <w:rFonts w:hint="eastAsia" w:ascii="Times New Roman" w:hAnsi="Times New Roman" w:cstheme="minorBidi"/>
          <w:color w:val="00B050"/>
          <w:kern w:val="0"/>
          <w:sz w:val="28"/>
          <w:szCs w:val="20"/>
          <w:lang w:val="en-US" w:eastAsia="zh-CN"/>
        </w:rPr>
        <w:t>设计一个读取Doc文件并转换成XML或者Binary的方法。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ascii="Times New Roman" w:hAnsi="Times New Roman" w:cstheme="minorBidi"/>
          <w:color w:val="00B050"/>
          <w:kern w:val="0"/>
          <w:sz w:val="28"/>
          <w:szCs w:val="20"/>
          <w:lang w:val="en-US" w:eastAsia="zh-CN"/>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//设计Converter的抽象基类</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F0"/>
          <w:szCs w:val="28"/>
        </w:rPr>
        <w:t xml:space="preserve">virtual </w:t>
      </w:r>
      <w:r>
        <w:rPr>
          <w:szCs w:val="28"/>
        </w:rPr>
        <w:t>string convertDocToString(Docment doc)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//XML转换器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XML</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//Binary转换器</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 xml:space="preserve">class </w:t>
      </w:r>
      <w:r>
        <w:rPr>
          <w:color w:val="00B0F0"/>
          <w:szCs w:val="28"/>
        </w:rPr>
        <w:t>Binary</w:t>
      </w:r>
      <w:r>
        <w:rPr>
          <w:szCs w:val="28"/>
        </w:rPr>
        <w:t>Converter</w:t>
      </w:r>
      <w:r>
        <w:rPr>
          <w:rFonts w:hint="eastAsia"/>
          <w:szCs w:val="28"/>
        </w:rPr>
        <w:t>:</w:t>
      </w:r>
      <w:r>
        <w:rPr>
          <w:szCs w:val="28"/>
        </w:rPr>
        <w:t xml:space="preserve"> </w:t>
      </w:r>
      <w:r>
        <w:rPr>
          <w:rFonts w:hint="eastAsia"/>
          <w:szCs w:val="28"/>
        </w:rPr>
        <w:t xml:space="preserve">public </w:t>
      </w:r>
      <w:r>
        <w:rPr>
          <w:rFonts w:hint="eastAsia"/>
          <w:color w:val="00B0F0"/>
          <w:szCs w:val="28"/>
        </w:rPr>
        <w:t>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virtual string convertDocToString (Docment doc)override;</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ascii="Times New Roman" w:hAnsi="Times New Roman" w:cstheme="minorBidi"/>
          <w:color w:val="00B050"/>
          <w:kern w:val="0"/>
          <w:sz w:val="28"/>
          <w:szCs w:val="20"/>
          <w:lang w:val="en-US" w:eastAsia="zh-CN"/>
        </w:rPr>
      </w:pPr>
      <w:r>
        <w:rPr>
          <w:rFonts w:hint="eastAsia" w:ascii="Times New Roman" w:hAnsi="Times New Roman" w:cstheme="minorBidi"/>
          <w:color w:val="00B050"/>
          <w:kern w:val="0"/>
          <w:sz w:val="28"/>
          <w:szCs w:val="20"/>
          <w:lang w:val="en-US" w:eastAsia="zh-CN"/>
        </w:rPr>
        <w:t>//Exporter，</w:t>
      </w:r>
      <w:r>
        <w:rPr>
          <w:rFonts w:hint="eastAsia" w:cstheme="minorBidi"/>
          <w:color w:val="00B050"/>
          <w:kern w:val="0"/>
          <w:sz w:val="28"/>
          <w:szCs w:val="20"/>
          <w:lang w:val="en-US" w:eastAsia="zh-CN"/>
        </w:rPr>
        <w:t>高</w:t>
      </w:r>
      <w:r>
        <w:rPr>
          <w:rFonts w:hint="eastAsia" w:ascii="Times New Roman" w:hAnsi="Times New Roman" w:cstheme="minorBidi"/>
          <w:color w:val="00B050"/>
          <w:kern w:val="0"/>
          <w:sz w:val="28"/>
          <w:szCs w:val="20"/>
          <w:lang w:val="en-US" w:eastAsia="zh-CN"/>
        </w:rPr>
        <w:t>层模块真正调用的是exportDoc方法</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c</w:t>
      </w:r>
      <w:r>
        <w:rPr>
          <w:rFonts w:hint="eastAsia"/>
          <w:szCs w:val="28"/>
        </w:rPr>
        <w:t xml:space="preserve">lass </w:t>
      </w:r>
      <w:r>
        <w:rPr>
          <w:szCs w:val="28"/>
        </w:rPr>
        <w:t>DocumentExporter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void setConvert(Convert* 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void </w:t>
      </w:r>
      <w:r>
        <w:rPr>
          <w:color w:val="00B0F0"/>
          <w:szCs w:val="28"/>
        </w:rPr>
        <w:t>exportDoc</w:t>
      </w:r>
      <w:r>
        <w:rPr>
          <w:szCs w:val="28"/>
        </w:rPr>
        <w:t>(Doc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Converter* m_converter;</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void DocumentExporter:: exportDoc (Document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string fileContent =  m_converter. convertDocToString (doc);</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pStyle w:val="5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rPr>
      </w:pPr>
      <w:r>
        <w:rPr>
          <w:rFonts w:hint="eastAsia"/>
        </w:rPr>
        <w:t>修改以后每次增加新的Converter时，只需要继承Converter，DocumentExporter不需要任何修改。</w:t>
      </w:r>
    </w:p>
    <w:p>
      <w:pPr>
        <w:pStyle w:val="53"/>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rFonts w:hint="eastAsia"/>
          <w:shd w:val="clear" w:color="FFFFFF" w:fill="D9D9D9"/>
        </w:rPr>
      </w:pPr>
      <w:r>
        <w:rPr>
          <w:rFonts w:hint="eastAsia"/>
          <w:shd w:val="clear" w:color="FFFFFF" w:fill="D9D9D9"/>
        </w:rPr>
        <w:t>注意:</w:t>
      </w:r>
    </w:p>
    <w:p>
      <w:pPr>
        <w:pStyle w:val="53"/>
        <w:keepNext w:val="0"/>
        <w:keepLines w:val="0"/>
        <w:pageBreakBefore w:val="0"/>
        <w:widowControl/>
        <w:numPr>
          <w:ilvl w:val="0"/>
          <w:numId w:val="81"/>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eastAsia"/>
        </w:rPr>
        <w:t>一个类不可能</w:t>
      </w:r>
      <w:r>
        <w:rPr>
          <w:rFonts w:hint="default"/>
        </w:rPr>
        <w:t>做到完全封闭</w:t>
      </w:r>
      <w:r>
        <w:rPr>
          <w:rFonts w:hint="eastAsia"/>
        </w:rPr>
        <w:t>，总是会有不可预见的修改。但是，当修改时可预见的</w:t>
      </w:r>
      <w:r>
        <w:rPr>
          <w:rFonts w:hint="default"/>
        </w:rPr>
        <w:t>(</w:t>
      </w:r>
      <w:r>
        <w:rPr>
          <w:rFonts w:hint="eastAsia"/>
        </w:rPr>
        <w:t>如下述的增加一个Converter</w:t>
      </w:r>
      <w:r>
        <w:rPr>
          <w:rFonts w:hint="default"/>
        </w:rPr>
        <w:t>)，需要牢牢记住遵守开闭原则</w:t>
      </w:r>
      <w:r>
        <w:rPr>
          <w:rFonts w:hint="eastAsia"/>
        </w:rPr>
        <w:t>。</w:t>
      </w:r>
    </w:p>
    <w:p>
      <w:pPr>
        <w:pStyle w:val="53"/>
        <w:keepNext w:val="0"/>
        <w:keepLines w:val="0"/>
        <w:pageBreakBefore w:val="0"/>
        <w:widowControl/>
        <w:numPr>
          <w:ilvl w:val="0"/>
          <w:numId w:val="81"/>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万不得以需要修改时，需要特别当心，因为原来代码的修改可能导致低版本的不兼容。</w:t>
      </w:r>
    </w:p>
    <w:p>
      <w:pPr>
        <w:pStyle w:val="53"/>
        <w:keepNext w:val="0"/>
        <w:keepLines w:val="0"/>
        <w:pageBreakBefore w:val="0"/>
        <w:widowControl/>
        <w:numPr>
          <w:ilvl w:val="0"/>
          <w:numId w:val="81"/>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rFonts w:hint="eastAsia"/>
        </w:rPr>
      </w:pPr>
      <w:r>
        <w:rPr>
          <w:rFonts w:hint="default"/>
        </w:rPr>
        <w:t>虽然有不得不修改原有代码的情况，但是在第一次架构时还是要最大程度的追求开闭原则，代码中不应该有明显不需要的冗余，否则在后续修改时对冗余代码的判断需要花费额外更多的精力，同时删除冗余代码也违背了开闭原则。</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75"/>
        </w:numPr>
        <w:kinsoku/>
        <w:wordWrap/>
        <w:overflowPunct/>
        <w:topLinePunct w:val="0"/>
        <w:autoSpaceDE/>
        <w:autoSpaceDN/>
        <w:bidi w:val="0"/>
        <w:adjustRightInd/>
        <w:snapToGrid/>
        <w:spacing w:line="240" w:lineRule="auto"/>
        <w:textAlignment w:val="auto"/>
      </w:pPr>
      <w:bookmarkStart w:id="1424" w:name="_Toc1137223664"/>
      <w:bookmarkStart w:id="1425" w:name="_Toc273592177"/>
      <w:bookmarkStart w:id="1426" w:name="_Toc1896413855"/>
      <w:bookmarkStart w:id="1427" w:name="_Toc1291426455"/>
      <w:bookmarkStart w:id="1428" w:name="_Toc275318141"/>
      <w:bookmarkStart w:id="1429" w:name="_Toc30684"/>
      <w:bookmarkStart w:id="1430" w:name="_Toc1614987932"/>
      <w:bookmarkStart w:id="1431" w:name="_Toc1777890394"/>
      <w:bookmarkStart w:id="1432" w:name="_Toc1645278476"/>
      <w:bookmarkStart w:id="1433" w:name="_Toc1376708949"/>
      <w:bookmarkStart w:id="1434" w:name="_Toc925235935"/>
      <w:bookmarkStart w:id="1435" w:name="_Toc179914811"/>
      <w:bookmarkStart w:id="1436" w:name="_Toc352561008"/>
      <w:bookmarkStart w:id="1437" w:name="_Toc465119029"/>
      <w:bookmarkStart w:id="1438" w:name="_Toc1373895908"/>
      <w:bookmarkStart w:id="1439" w:name="_Toc131334822"/>
      <w:bookmarkStart w:id="1440" w:name="_Toc465955337"/>
      <w:bookmarkStart w:id="1441" w:name="_Toc359427277"/>
      <w:bookmarkStart w:id="1442" w:name="_Toc798913803"/>
      <w:bookmarkStart w:id="1443" w:name="_Toc709941141"/>
      <w:r>
        <w:t>I</w:t>
      </w:r>
      <w:bookmarkStart w:id="1444" w:name="OLE_LINK187"/>
      <w:bookmarkStart w:id="1445" w:name="OLE_LINK189"/>
      <w:bookmarkStart w:id="1446" w:name="OLE_LINK188"/>
      <w:bookmarkStart w:id="1447" w:name="OLE_LINK186"/>
      <w:r>
        <w:t>nterface Segregation</w:t>
      </w:r>
      <w:bookmarkEnd w:id="1444"/>
      <w:bookmarkEnd w:id="1445"/>
      <w:bookmarkEnd w:id="1446"/>
      <w:bookmarkEnd w:id="1447"/>
      <w:r>
        <w:rPr>
          <w:rFonts w:hint="eastAsia"/>
          <w:lang w:val="en-US" w:eastAsia="zh-CN"/>
        </w:rPr>
        <w:t xml:space="preserve"> </w:t>
      </w:r>
      <w:r>
        <w:rPr>
          <w:rFonts w:hint="eastAsia"/>
        </w:rPr>
        <w:t>Principle接口</w:t>
      </w:r>
      <w:r>
        <w:t>分离</w:t>
      </w:r>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pPr>
        <w:pStyle w:val="12"/>
        <w:keepNext w:val="0"/>
        <w:keepLines w:val="0"/>
        <w:pageBreakBefore w:val="0"/>
        <w:widowControl/>
        <w:kinsoku/>
        <w:wordWrap/>
        <w:overflowPunct/>
        <w:topLinePunct w:val="0"/>
        <w:autoSpaceDE/>
        <w:autoSpaceDN/>
        <w:bidi w:val="0"/>
        <w:adjustRightInd/>
        <w:snapToGrid/>
        <w:spacing w:line="240" w:lineRule="auto"/>
        <w:ind w:left="0" w:leftChars="0" w:firstLine="560" w:firstLineChars="200"/>
        <w:textAlignment w:val="auto"/>
        <w:rPr>
          <w:rFonts w:hint="eastAsia"/>
          <w:lang w:val="en-US" w:eastAsia="zh-CN"/>
        </w:rPr>
      </w:pPr>
      <w:r>
        <w:rPr>
          <w:rFonts w:hint="eastAsia"/>
          <w:lang w:val="en-US" w:eastAsia="zh-CN"/>
        </w:rPr>
        <w:t>在介绍接口分离原则之间，先重点讲下了“接口”这个概念，接口有2层意思：</w:t>
      </w:r>
    </w:p>
    <w:p>
      <w:pPr>
        <w:pStyle w:val="12"/>
        <w:keepNext w:val="0"/>
        <w:keepLines w:val="0"/>
        <w:pageBreakBefore w:val="0"/>
        <w:widowControl/>
        <w:numPr>
          <w:ilvl w:val="0"/>
          <w:numId w:val="8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对应了调用形式，提供哪些函数，函数的返回</w:t>
      </w:r>
      <w:r>
        <w:rPr>
          <w:rFonts w:hint="default"/>
          <w:lang w:eastAsia="zh-CN"/>
        </w:rPr>
        <w:t>类型</w:t>
      </w:r>
      <w:r>
        <w:rPr>
          <w:rFonts w:hint="eastAsia"/>
          <w:lang w:val="en-US" w:eastAsia="zh-CN"/>
        </w:rPr>
        <w:t>，函数名，</w:t>
      </w:r>
      <w:r>
        <w:rPr>
          <w:rFonts w:hint="default"/>
          <w:lang w:eastAsia="zh-CN"/>
        </w:rPr>
        <w:t>形参</w:t>
      </w:r>
      <w:r>
        <w:rPr>
          <w:rFonts w:hint="eastAsia"/>
          <w:lang w:val="en-US" w:eastAsia="zh-CN"/>
        </w:rPr>
        <w:t>列表等。</w:t>
      </w:r>
    </w:p>
    <w:p>
      <w:pPr>
        <w:pStyle w:val="12"/>
        <w:keepNext w:val="0"/>
        <w:keepLines w:val="0"/>
        <w:pageBreakBefore w:val="0"/>
        <w:widowControl/>
        <w:numPr>
          <w:ilvl w:val="0"/>
          <w:numId w:val="82"/>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rFonts w:hint="eastAsia"/>
          <w:lang w:val="en-US" w:eastAsia="zh-CN"/>
        </w:rPr>
      </w:pPr>
      <w:r>
        <w:rPr>
          <w:rFonts w:hint="eastAsia"/>
          <w:lang w:val="en-US" w:eastAsia="zh-CN"/>
        </w:rPr>
        <w:t>C#，Java等高级语言</w:t>
      </w:r>
      <w:r>
        <w:rPr>
          <w:rFonts w:hint="default"/>
          <w:lang w:eastAsia="zh-CN"/>
        </w:rPr>
        <w:t>中的“接口”</w:t>
      </w:r>
      <w:r>
        <w:rPr>
          <w:rFonts w:hint="eastAsia"/>
          <w:lang w:val="en-US" w:eastAsia="zh-CN"/>
        </w:rPr>
        <w:t>代表一种数据结构，因为C++并不是完全彻底的面向对象语言，在语法上没有像C#专门的interface内置关键字。</w:t>
      </w:r>
    </w:p>
    <w:p>
      <w:pPr>
        <w:pStyle w:val="12"/>
        <w:keepNext w:val="0"/>
        <w:keepLines w:val="0"/>
        <w:pageBreakBefore w:val="0"/>
        <w:widowControl/>
        <w:numPr>
          <w:ilvl w:val="-1"/>
          <w:numId w:val="0"/>
        </w:numPr>
        <w:kinsoku/>
        <w:wordWrap/>
        <w:overflowPunct/>
        <w:topLinePunct w:val="0"/>
        <w:autoSpaceDE/>
        <w:autoSpaceDN/>
        <w:bidi w:val="0"/>
        <w:adjustRightInd/>
        <w:snapToGrid/>
        <w:spacing w:beforeLines="0" w:afterLines="0" w:line="240" w:lineRule="auto"/>
        <w:textAlignment w:val="auto"/>
        <w:rPr>
          <w:rFonts w:hint="eastAsia"/>
          <w:lang w:val="en-US" w:eastAsia="zh-CN"/>
        </w:rPr>
      </w:pPr>
    </w:p>
    <w:p>
      <w:pPr>
        <w:pStyle w:val="12"/>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240" w:lineRule="auto"/>
        <w:ind w:left="0" w:leftChars="0" w:firstLine="560" w:firstLineChars="200"/>
        <w:textAlignment w:val="auto"/>
      </w:pPr>
      <w:r>
        <w:rPr>
          <w:rFonts w:hint="eastAsia"/>
          <w:lang w:val="en-US" w:eastAsia="zh-CN"/>
        </w:rPr>
        <w:t>大部分情况下我们说的“接口”都是属于第一种情况(</w:t>
      </w:r>
      <w:r>
        <w:rPr>
          <w:rFonts w:hint="default"/>
          <w:lang w:eastAsia="zh-CN"/>
        </w:rPr>
        <w:t>如</w:t>
      </w:r>
      <w:r>
        <w:rPr>
          <w:rFonts w:hint="eastAsia"/>
          <w:lang w:val="en-US" w:eastAsia="zh-CN"/>
        </w:rPr>
        <w:t>团队工作中讨论“接口”)，当想表达第二种意思时，更倾向于描述为“抽象基类”或者“抽象接口类”这种不能被实例化的基类。这里在讨论接口分离原则中，所有的“接口”都是代表这样的意思。</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rPr>
      </w:pPr>
      <w:r>
        <w:t>设计软件通常会将一个模块分解成包含</w:t>
      </w:r>
      <w:r>
        <w:rPr>
          <w:rFonts w:hint="eastAsia"/>
        </w:rPr>
        <w:t>若干个</w:t>
      </w:r>
      <w:r>
        <w:t>子模块</w:t>
      </w:r>
      <w:r>
        <w:rPr>
          <w:rFonts w:hint="eastAsia"/>
        </w:rPr>
        <w:t>。</w:t>
      </w:r>
      <w:r>
        <w:t>当通过一个</w:t>
      </w:r>
      <w:r>
        <w:rPr>
          <w:rFonts w:hint="eastAsia"/>
        </w:rPr>
        <w:t>接口</w:t>
      </w:r>
      <w:r>
        <w:t>来扩展软件</w:t>
      </w:r>
      <w:r>
        <w:rPr>
          <w:rFonts w:hint="eastAsia"/>
        </w:rPr>
        <w:t>时</w:t>
      </w:r>
      <w:r>
        <w:t>，如果这个</w:t>
      </w:r>
      <w:r>
        <w:rPr>
          <w:rFonts w:hint="eastAsia"/>
        </w:rPr>
        <w:t>接口</w:t>
      </w:r>
      <w:r>
        <w:t>包含了过多的行为，则说明这个类的接口定义不够内聚，这种</w:t>
      </w:r>
      <w:r>
        <w:rPr>
          <w:rFonts w:hint="eastAsia"/>
        </w:rPr>
        <w:t>接口</w:t>
      </w:r>
      <w:r>
        <w:t>叫做“</w:t>
      </w:r>
      <w:r>
        <w:rPr>
          <w:rFonts w:hint="eastAsia"/>
        </w:rPr>
        <w:t>胖接口</w:t>
      </w:r>
      <w:r>
        <w:t>”</w:t>
      </w:r>
      <w:r>
        <w:rPr>
          <w:rFonts w:hint="eastAsia"/>
        </w:rPr>
        <w:t>或者</w:t>
      </w:r>
      <w:r>
        <w:t>“</w:t>
      </w:r>
      <w:r>
        <w:rPr>
          <w:rFonts w:hint="eastAsia"/>
        </w:rPr>
        <w:t>受</w:t>
      </w:r>
      <w:r>
        <w:t>污染</w:t>
      </w:r>
      <w:r>
        <w:rPr>
          <w:rFonts w:hint="eastAsia"/>
        </w:rPr>
        <w:t>接口</w:t>
      </w:r>
      <w:r>
        <w:t>”</w:t>
      </w:r>
      <w:r>
        <w:rPr>
          <w:rFonts w:hint="eastAsia"/>
        </w:rPr>
        <w:t>，</w:t>
      </w:r>
      <w:r>
        <w:rPr>
          <w:rFonts w:hint="default"/>
        </w:rPr>
        <w:t>因为它</w:t>
      </w:r>
      <w:r>
        <w:t>降低</w:t>
      </w:r>
      <w:r>
        <w:rPr>
          <w:rFonts w:hint="eastAsia"/>
        </w:rPr>
        <w:t>了</w:t>
      </w:r>
      <w:r>
        <w:t>系统的可扩展性。</w:t>
      </w:r>
      <w:r>
        <w:rPr>
          <w:rFonts w:hint="eastAsia"/>
        </w:rPr>
        <w:t>接口分离原则</w:t>
      </w:r>
      <w:r>
        <w:t>就是要把“</w:t>
      </w:r>
      <w:r>
        <w:rPr>
          <w:rFonts w:hint="eastAsia"/>
        </w:rPr>
        <w:t>胖接口</w:t>
      </w:r>
      <w:r>
        <w:t>”</w:t>
      </w:r>
      <w:r>
        <w:rPr>
          <w:rFonts w:hint="eastAsia"/>
        </w:rPr>
        <w:t>拆分</w:t>
      </w:r>
      <w:r>
        <w:t>成若干个最小功能的“</w:t>
      </w:r>
      <w:r>
        <w:rPr>
          <w:rFonts w:hint="eastAsia"/>
        </w:rPr>
        <w:t>子</w:t>
      </w:r>
      <w:r>
        <w:t>接口”，</w:t>
      </w:r>
      <w:r>
        <w:rPr>
          <w:rFonts w:hint="default"/>
        </w:rPr>
        <w:t>下面举一个“胖接口”的错误例子：</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r>
        <w:rPr>
          <w:rFonts w:hint="eastAsia"/>
          <w:shd w:val="clear" w:color="FFFFFF" w:fill="D9D9D9"/>
          <w:lang w:eastAsia="zh-CN"/>
        </w:rPr>
        <w:t>错误举例: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w:t>
      </w:r>
      <w:r>
        <w:rPr>
          <w:color w:val="00B050"/>
        </w:rPr>
        <w:t>一个动物接口可以有</w:t>
      </w:r>
      <w:r>
        <w:rPr>
          <w:rFonts w:hint="eastAsia"/>
          <w:color w:val="00B050"/>
          <w:lang w:val="en-US" w:eastAsia="zh-CN"/>
        </w:rPr>
        <w:t>2</w:t>
      </w:r>
      <w:r>
        <w:rPr>
          <w:rFonts w:hint="eastAsia"/>
          <w:color w:val="00B050"/>
        </w:rPr>
        <w:t>种</w:t>
      </w:r>
      <w:r>
        <w:rPr>
          <w:color w:val="00B050"/>
        </w:rPr>
        <w:t>行为</w:t>
      </w:r>
      <w:r>
        <w:rPr>
          <w:rFonts w:hint="eastAsia"/>
          <w:color w:val="00B050"/>
        </w:rPr>
        <w:t>，</w:t>
      </w:r>
      <w:r>
        <w:rPr>
          <w:color w:val="00B050"/>
        </w:rPr>
        <w:t>run</w:t>
      </w:r>
      <w:r>
        <w:rPr>
          <w:rFonts w:hint="eastAsia"/>
          <w:color w:val="00B050"/>
        </w:rPr>
        <w:t>和</w:t>
      </w:r>
      <w:r>
        <w:rPr>
          <w:color w:val="00B050"/>
        </w:rPr>
        <w:t>swim</w:t>
      </w:r>
      <w:r>
        <w:rPr>
          <w:rFonts w:hint="eastAsia"/>
          <w:color w:val="00B050"/>
        </w:rPr>
        <w:t>，</w:t>
      </w:r>
      <w:r>
        <w:rPr>
          <w:color w:val="00B050"/>
        </w:rPr>
        <w:t>以期</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color w:val="00B050"/>
        </w:rPr>
        <w:t>它能够适用于更多的动物</w:t>
      </w:r>
      <w:r>
        <w:rPr>
          <w:rFonts w:hint="eastAsia"/>
          <w:color w:val="00B050"/>
        </w:rPr>
        <w:t>（</w:t>
      </w:r>
      <w:r>
        <w:rPr>
          <w:color w:val="00B050"/>
        </w:rPr>
        <w:t>认为人也是一种动物）</w:t>
      </w:r>
      <w:r>
        <w:rPr>
          <w:rFonts w:hint="eastAsia"/>
          <w:color w:val="00B050"/>
          <w:lang w:val="en-US" w:eastAsia="zh-CN"/>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color w:val="00B050"/>
          <w:lang w:val="en-US" w:eastAsia="zh-CN"/>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color w:val="00B050"/>
        </w:rPr>
      </w:pPr>
      <w:r>
        <w:rPr>
          <w:rFonts w:hint="eastAsia"/>
          <w:color w:val="00B050"/>
          <w:lang w:val="en-US" w:eastAsia="zh-CN"/>
        </w:rPr>
        <w:t>//</w:t>
      </w:r>
      <w:r>
        <w:rPr>
          <w:rFonts w:hint="eastAsia"/>
          <w:color w:val="00B050"/>
        </w:rPr>
        <w:t>定义两</w:t>
      </w:r>
      <w:r>
        <w:rPr>
          <w:color w:val="00B050"/>
        </w:rPr>
        <w:t>种行为的接口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lang w:val="en-US" w:eastAsia="zh-CN"/>
        </w:rPr>
        <w:t>c</w:t>
      </w:r>
      <w:r>
        <w:rPr>
          <w:rFonts w:hint="eastAsia"/>
          <w:szCs w:val="28"/>
        </w:rPr>
        <w:t>lass</w:t>
      </w:r>
      <w:r>
        <w:rPr>
          <w:rFonts w:hint="eastAsia"/>
          <w:szCs w:val="28"/>
          <w:lang w:val="en-US" w:eastAsia="zh-CN"/>
        </w:rPr>
        <w:t xml:space="preserve"> </w:t>
      </w:r>
      <w:r>
        <w:rPr>
          <w:szCs w:val="28"/>
        </w:rPr>
        <w:t>I</w:t>
      </w:r>
      <w:r>
        <w:rPr>
          <w:rFonts w:hint="eastAsia"/>
          <w:szCs w:val="28"/>
        </w:rPr>
        <w:t>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w:t>
      </w:r>
      <w:r>
        <w:rPr>
          <w:rFonts w:hint="eastAsia"/>
          <w:szCs w:val="28"/>
        </w:rPr>
        <w:t>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rFonts w:hint="eastAsia"/>
          <w:color w:val="00B0F0"/>
          <w:szCs w:val="28"/>
        </w:rPr>
        <w:t xml:space="preserve"> </w:t>
      </w:r>
      <w:r>
        <w:rPr>
          <w:rFonts w:hint="eastAsia"/>
          <w:szCs w:val="28"/>
        </w:rPr>
        <w:t>()</w:t>
      </w:r>
      <w:r>
        <w:rPr>
          <w:szCs w:val="28"/>
        </w:rPr>
        <w:t xml:space="preserve"> = 0</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 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//Fish只有swim行为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Fish:public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override{"Fish can not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//Dog只有run行为</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class Dog:public IAnimal</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 override{" Dog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 override{"Dog can not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Lines="0" w:afterLines="0" w:line="0" w:lineRule="atLeast"/>
        <w:ind w:firstLine="0"/>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上面代码的问题就是</w:t>
      </w:r>
      <w:r>
        <w:rPr>
          <w:rFonts w:hint="default"/>
        </w:rPr>
        <w:t>内聚度不好</w:t>
      </w:r>
      <w:r>
        <w:rPr>
          <w:rFonts w:hint="eastAsia"/>
        </w:rPr>
        <w:t>，虽然Person兼容了IAnimal的所有行为，但是</w:t>
      </w:r>
      <w:r>
        <w:rPr>
          <w:rFonts w:hint="default"/>
        </w:rPr>
        <w:t>对于后续</w:t>
      </w:r>
      <w:r>
        <w:rPr>
          <w:rFonts w:hint="eastAsia"/>
        </w:rPr>
        <w:t>增加</w:t>
      </w:r>
      <w:r>
        <w:rPr>
          <w:rFonts w:hint="default"/>
        </w:rPr>
        <w:t>的</w:t>
      </w:r>
      <w:r>
        <w:rPr>
          <w:rFonts w:hint="eastAsia"/>
        </w:rPr>
        <w:t>Fish和Dog，</w:t>
      </w:r>
      <w:r>
        <w:rPr>
          <w:rFonts w:hint="default"/>
        </w:rPr>
        <w:t>如果想要再使用IAnimal接口，难以避免写一些</w:t>
      </w:r>
      <w:r>
        <w:rPr>
          <w:rFonts w:hint="eastAsia"/>
        </w:rPr>
        <w:t>Dummy方法了，这给整个软件增加了无效代码。</w:t>
      </w:r>
      <w:r>
        <w:rPr>
          <w:rFonts w:hint="default"/>
        </w:rPr>
        <w:t>随着</w:t>
      </w:r>
      <w:r>
        <w:rPr>
          <w:rFonts w:hint="eastAsia"/>
        </w:rPr>
        <w:t>IAnimal拥有的行为</w:t>
      </w:r>
      <w:r>
        <w:rPr>
          <w:rFonts w:hint="default"/>
        </w:rPr>
        <w:t>及派生类越来越多</w:t>
      </w:r>
      <w:r>
        <w:rPr>
          <w:rFonts w:hint="eastAsia"/>
        </w:rPr>
        <w:t>，项目会变得越来越不可维护</w:t>
      </w:r>
      <w:r>
        <w:rPr>
          <w:rFonts w:hint="default"/>
        </w:rPr>
        <w:t>。</w:t>
      </w:r>
    </w:p>
    <w:p>
      <w:pPr>
        <w:pStyle w:val="53"/>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根据</w:t>
      </w:r>
      <w:r>
        <w:t>接口分离原则，单独设计</w:t>
      </w:r>
      <w:r>
        <w:rPr>
          <w:rFonts w:hint="eastAsia"/>
        </w:rPr>
        <w:t>3个run</w:t>
      </w:r>
      <w:r>
        <w:t>，swim方法，做到接口的功能最小，聚合度最高。</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r>
        <w:rPr>
          <w:rFonts w:hint="eastAsia"/>
          <w:shd w:val="clear" w:color="FFFFFF" w:fill="D9D9D9"/>
          <w:lang w:eastAsia="zh-CN"/>
        </w:rPr>
        <w:t>正确举例:</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//分别定义两种不同行为的两个接口</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run()=0;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virtual void swim()=0;</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//Person可以run和swim</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t xml:space="preserve">class Person: </w:t>
      </w:r>
      <w:r>
        <w:rPr>
          <w:szCs w:val="28"/>
        </w:rPr>
        <w:t xml:space="preserve">public </w:t>
      </w:r>
      <w:r>
        <w:rPr>
          <w:color w:val="00B0F0"/>
          <w:szCs w:val="28"/>
        </w:rPr>
        <w:t>IRun</w:t>
      </w:r>
      <w:r>
        <w:rPr>
          <w:rFonts w:hint="eastAsia"/>
          <w:szCs w:val="28"/>
        </w:rPr>
        <w:t>，public</w:t>
      </w:r>
      <w:r>
        <w:rPr>
          <w:szCs w:val="28"/>
        </w:rPr>
        <w:t xml:space="preserve">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w:t>
      </w:r>
      <w:r>
        <w:t xml:space="preserve"> Person</w:t>
      </w:r>
      <w:r>
        <w:rPr>
          <w:szCs w:val="28"/>
        </w:rPr>
        <w:t xml:space="preserve"> can run!";};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w:t>
      </w:r>
      <w:r>
        <w:t xml:space="preserve"> Person</w:t>
      </w:r>
      <w:r>
        <w:rPr>
          <w:szCs w:val="28"/>
        </w:rPr>
        <w:t xml:space="preserve">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Dog:public </w:t>
      </w:r>
      <w:r>
        <w:rPr>
          <w:color w:val="00B0F0"/>
          <w:szCs w:val="28"/>
        </w:rPr>
        <w:t>IRun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run</w:t>
      </w:r>
      <w:r>
        <w:rPr>
          <w:szCs w:val="28"/>
        </w:rPr>
        <w:t>()override{"Dog can run!";};</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color w:val="00B050"/>
          <w:lang w:val="en-US" w:eastAsia="zh-CN"/>
        </w:rPr>
      </w:pPr>
      <w:r>
        <w:rPr>
          <w:rFonts w:hint="eastAsia"/>
          <w:color w:val="00B050"/>
          <w:lang w:val="en-US" w:eastAsia="zh-CN"/>
        </w:rPr>
        <w:t>//Dog可以swim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 xml:space="preserve">class Fish:public </w:t>
      </w:r>
      <w:r>
        <w:rPr>
          <w:color w:val="00B0F0"/>
          <w:szCs w:val="28"/>
        </w:rPr>
        <w:t>ISwim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virtual void </w:t>
      </w:r>
      <w:r>
        <w:rPr>
          <w:color w:val="00B0F0"/>
          <w:szCs w:val="28"/>
        </w:rPr>
        <w:t>swim</w:t>
      </w:r>
      <w:r>
        <w:rPr>
          <w:szCs w:val="28"/>
        </w:rPr>
        <w:t>()override{"Fish can swim!";};</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textAlignment w:val="auto"/>
        <w:rPr>
          <w:rFonts w:hint="eastAsia"/>
          <w:shd w:val="clear" w:color="FFFFFF" w:fill="D9D9D9"/>
          <w:lang w:eastAsia="zh-CN"/>
        </w:rPr>
      </w:pPr>
    </w:p>
    <w:p>
      <w:pPr>
        <w:keepNext w:val="0"/>
        <w:keepLines w:val="0"/>
        <w:pageBreakBefore w:val="0"/>
        <w:widowControl/>
        <w:kinsoku/>
        <w:wordWrap/>
        <w:overflowPunct/>
        <w:topLinePunct w:val="0"/>
        <w:autoSpaceDE/>
        <w:autoSpaceDN/>
        <w:bidi w:val="0"/>
        <w:adjustRightInd/>
        <w:snapToGrid/>
        <w:spacing w:line="0" w:lineRule="atLeast"/>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0" w:lineRule="atLeast"/>
        <w:textAlignment w:val="auto"/>
      </w:pPr>
      <w:bookmarkStart w:id="1448" w:name="_Toc1558219523"/>
      <w:bookmarkStart w:id="1449" w:name="_Toc311111521"/>
      <w:bookmarkStart w:id="1450" w:name="_Toc465119030"/>
      <w:bookmarkStart w:id="1451" w:name="_Toc1980068337"/>
      <w:bookmarkStart w:id="1452" w:name="_Toc115243937"/>
      <w:bookmarkStart w:id="1453" w:name="_Toc462038305"/>
      <w:bookmarkStart w:id="1454" w:name="_Toc984137490"/>
      <w:bookmarkStart w:id="1455" w:name="_Toc969358237"/>
      <w:bookmarkStart w:id="1456" w:name="_Toc243"/>
      <w:bookmarkStart w:id="1457" w:name="_Toc1567656053"/>
      <w:bookmarkStart w:id="1458" w:name="_Toc1857612346"/>
      <w:bookmarkStart w:id="1459" w:name="_Toc1988969008"/>
      <w:bookmarkStart w:id="1460" w:name="_Toc465955338"/>
      <w:bookmarkStart w:id="1461" w:name="_Toc779624096"/>
      <w:bookmarkStart w:id="1462" w:name="_Toc2136070298"/>
      <w:bookmarkStart w:id="1463" w:name="_Toc908878027"/>
      <w:bookmarkStart w:id="1464" w:name="_Toc1683691633"/>
      <w:bookmarkStart w:id="1465" w:name="_Toc1042327917"/>
      <w:bookmarkStart w:id="1466" w:name="_Toc1308341279"/>
      <w:bookmarkStart w:id="1467" w:name="_Toc1330743091"/>
      <w:r>
        <w:rPr>
          <w:rFonts w:hint="eastAsia"/>
        </w:rPr>
        <w:t>异常</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p>
    <w:p>
      <w:pPr>
        <w:ind w:firstLine="520"/>
      </w:pPr>
      <w:r>
        <w:t>在项目中使用异常需要注意2部分，一部分是抛出异常，另一部分是捕获异常，在底层或者中间层(非UI层)进行异常抛出或者异常捕获后再抛出，在UI层捕获处理异常。</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0"/>
        </w:rPr>
      </w:pPr>
      <w:r>
        <w:rPr>
          <w:rFonts w:ascii="Times New Roman" w:hAnsi="Times New Roman" w:eastAsia="华文楷体" w:cstheme="minorBidi"/>
          <w:sz w:val="28"/>
          <w:szCs w:val="20"/>
        </w:rPr>
        <w:t xml:space="preserve">    </w:t>
      </w:r>
      <w:r>
        <w:rPr>
          <w:rFonts w:ascii="Times New Roman" w:hAnsi="Times New Roman" w:eastAsia="华文楷体" w:cstheme="minorBidi"/>
          <w:sz w:val="28"/>
          <w:szCs w:val="20"/>
          <w:lang w:val="en-US"/>
        </w:rPr>
        <w:t>在SSDK项目中的Exception目录中，有</w:t>
      </w:r>
      <w:r>
        <w:rPr>
          <w:rFonts w:ascii="Times New Roman" w:hAnsi="Times New Roman" w:eastAsia="华文楷体" w:cstheme="minorBidi"/>
          <w:sz w:val="28"/>
          <w:szCs w:val="20"/>
        </w:rPr>
        <w:t>CustomException、IDisposal、和</w:t>
      </w:r>
      <w:r>
        <w:rPr>
          <w:rFonts w:ascii="Times New Roman" w:hAnsi="Times New Roman" w:eastAsia="华文楷体" w:cstheme="minorBidi"/>
          <w:sz w:val="28"/>
          <w:szCs w:val="20"/>
          <w:lang w:val="en-US"/>
        </w:rPr>
        <w:t>HandlerInfo</w:t>
      </w:r>
      <w:r>
        <w:rPr>
          <w:rFonts w:ascii="Times New Roman" w:hAnsi="Times New Roman" w:eastAsia="华文楷体" w:cstheme="minorBidi"/>
          <w:sz w:val="28"/>
          <w:szCs w:val="20"/>
        </w:rPr>
        <w:t>三个类，以及一些辅助的宏定义。</w:t>
      </w:r>
    </w:p>
    <w:p>
      <w:pPr>
        <w:pStyle w:val="27"/>
        <w:keepNext w:val="0"/>
        <w:keepLines w:val="0"/>
        <w:pageBreakBefore w:val="0"/>
        <w:widowControl/>
        <w:numPr>
          <w:ilvl w:val="0"/>
          <w:numId w:val="83"/>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CustomException：继承自系统的异常exception，用于层层传递异常，记录了一些调用堆栈，显示信息及idispose指针</w:t>
      </w:r>
    </w:p>
    <w:p>
      <w:pPr>
        <w:pStyle w:val="27"/>
        <w:keepNext w:val="0"/>
        <w:keepLines w:val="0"/>
        <w:pageBreakBefore w:val="0"/>
        <w:widowControl/>
        <w:numPr>
          <w:ilvl w:val="0"/>
          <w:numId w:val="83"/>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IDisposal ：可以将中间层的类指针传递到上层进行处理，前提是对象类需要继承idisposal接口。</w:t>
      </w:r>
    </w:p>
    <w:p>
      <w:pPr>
        <w:pStyle w:val="27"/>
        <w:numPr>
          <w:ilvl w:val="0"/>
          <w:numId w:val="83"/>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HandlerInfo：用于记录和传递异常处理的Handler(以函数指针的形式)。</w:t>
      </w:r>
    </w:p>
    <w:p>
      <w:pPr>
        <w:pStyle w:val="27"/>
        <w:numPr>
          <w:ilvl w:val="0"/>
          <w:numId w:val="83"/>
        </w:numPr>
        <w:tabs>
          <w:tab w:val="left" w:pos="420"/>
        </w:tabs>
        <w:spacing w:line="0" w:lineRule="atLeast"/>
        <w:ind w:left="840" w:hanging="42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宏定义：用于方便异常代码的书写，保持单一性。</w:t>
      </w:r>
    </w:p>
    <w:p>
      <w:pPr>
        <w:pStyle w:val="27"/>
        <w:numPr>
          <w:ilvl w:val="0"/>
          <w:numId w:val="0"/>
        </w:numPr>
        <w:tabs>
          <w:tab w:val="clear" w:pos="420"/>
          <w:tab w:val="clear" w:pos="425"/>
        </w:tabs>
        <w:spacing w:line="0" w:lineRule="atLeast"/>
        <w:ind w:left="420"/>
        <w:outlineLvl w:val="9"/>
        <w:rPr>
          <w:rFonts w:ascii="Times New Roman" w:hAnsi="Times New Roman" w:eastAsia="华文楷体" w:cstheme="minorBidi"/>
          <w:sz w:val="28"/>
          <w:szCs w:val="20"/>
        </w:rPr>
      </w:pPr>
    </w:p>
    <w:p>
      <w:pPr>
        <w:pStyle w:val="27"/>
        <w:numPr>
          <w:ilvl w:val="0"/>
          <w:numId w:val="0"/>
        </w:numPr>
        <w:tabs>
          <w:tab w:val="clear" w:pos="420"/>
          <w:tab w:val="clear" w:pos="425"/>
        </w:tabs>
        <w:spacing w:line="0" w:lineRule="atLeast"/>
        <w:ind w:left="0" w:firstLine="560" w:firstLineChars="200"/>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为了配合SSDK中的异常，App项目中与异常相关的有以下部分组成：</w:t>
      </w:r>
    </w:p>
    <w:p>
      <w:pPr>
        <w:pStyle w:val="27"/>
        <w:keepNext w:val="0"/>
        <w:keepLines w:val="0"/>
        <w:pageBreakBefore w:val="0"/>
        <w:widowControl/>
        <w:numPr>
          <w:ilvl w:val="0"/>
          <w:numId w:val="83"/>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ICanShowExMsgDlg：所有需要弹出异常对话框的都需要继承该接口，该接口主要包含一些异常到qml界面的交互逻辑，需要弹出的异常的对话框的C++文件必须继承该类。</w:t>
      </w:r>
    </w:p>
    <w:p>
      <w:pPr>
        <w:pStyle w:val="27"/>
        <w:keepNext w:val="0"/>
        <w:keepLines w:val="0"/>
        <w:pageBreakBefore w:val="0"/>
        <w:widowControl/>
        <w:numPr>
          <w:ilvl w:val="0"/>
          <w:numId w:val="83"/>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QCustomException：封装了底层的CustomException对象，可以直接加载到qml中使用</w:t>
      </w:r>
    </w:p>
    <w:p>
      <w:pPr>
        <w:pStyle w:val="27"/>
        <w:keepNext w:val="0"/>
        <w:keepLines w:val="0"/>
        <w:pageBreakBefore w:val="0"/>
        <w:widowControl/>
        <w:numPr>
          <w:ilvl w:val="0"/>
          <w:numId w:val="83"/>
        </w:numPr>
        <w:suppressLineNumbers w:val="0"/>
        <w:tabs>
          <w:tab w:val="left" w:pos="420"/>
        </w:tabs>
        <w:kinsoku/>
        <w:wordWrap/>
        <w:overflowPunct/>
        <w:topLinePunct w:val="0"/>
        <w:autoSpaceDE/>
        <w:autoSpaceDN/>
        <w:bidi w:val="0"/>
        <w:adjustRightInd/>
        <w:snapToGrid/>
        <w:spacing w:before="0" w:beforeAutospacing="0" w:after="0" w:afterAutospacing="0" w:line="0" w:lineRule="atLeast"/>
        <w:ind w:left="840" w:leftChars="0" w:right="0" w:rightChars="0" w:hanging="420" w:firstLineChars="0"/>
        <w:jc w:val="left"/>
        <w:textAlignment w:val="auto"/>
        <w:outlineLvl w:val="9"/>
        <w:rPr>
          <w:rFonts w:ascii="Times New Roman" w:hAnsi="Times New Roman" w:eastAsia="华文楷体" w:cstheme="minorBidi"/>
          <w:sz w:val="28"/>
          <w:szCs w:val="20"/>
        </w:rPr>
      </w:pPr>
      <w:r>
        <w:rPr>
          <w:rFonts w:ascii="Times New Roman" w:hAnsi="Times New Roman" w:eastAsia="华文楷体" w:cstheme="minorBidi"/>
          <w:sz w:val="28"/>
          <w:szCs w:val="20"/>
        </w:rPr>
        <w:t>ExceptionMessageBox.qml：异常对话框的控件，如果换了项目，APP发生了修改，那么这个控件也需要进行相应的修改</w:t>
      </w:r>
    </w:p>
    <w:p>
      <w:pPr>
        <w:pStyle w:val="27"/>
        <w:numPr>
          <w:ilvl w:val="0"/>
          <w:numId w:val="0"/>
        </w:numPr>
        <w:tabs>
          <w:tab w:val="clear" w:pos="420"/>
          <w:tab w:val="clear" w:pos="425"/>
        </w:tabs>
        <w:spacing w:line="0" w:lineRule="atLeast"/>
        <w:outlineLvl w:val="9"/>
        <w:rPr>
          <w:rFonts w:ascii="Times New Roman" w:hAnsi="Times New Roman" w:eastAsia="华文楷体" w:cstheme="minorBidi"/>
          <w:sz w:val="28"/>
          <w:szCs w:val="20"/>
        </w:rPr>
      </w:pPr>
    </w:p>
    <w:p>
      <w:pPr>
        <w:ind w:firstLine="520" w:firstLineChars="0"/>
      </w:pPr>
      <w:r>
        <w:t>抛出异常主要有4种场景，具体如下：</w:t>
      </w:r>
    </w:p>
    <w:p>
      <w:pPr>
        <w:pStyle w:val="3"/>
        <w:keepNext w:val="0"/>
        <w:keepLines w:val="0"/>
        <w:pageBreakBefore w:val="0"/>
        <w:widowControl/>
        <w:numPr>
          <w:ilvl w:val="0"/>
          <w:numId w:val="84"/>
        </w:numPr>
        <w:kinsoku/>
        <w:wordWrap/>
        <w:overflowPunct/>
        <w:topLinePunct w:val="0"/>
        <w:autoSpaceDE/>
        <w:autoSpaceDN/>
        <w:bidi w:val="0"/>
        <w:adjustRightInd/>
        <w:snapToGrid/>
        <w:spacing w:line="240" w:lineRule="auto"/>
        <w:textAlignment w:val="auto"/>
      </w:pPr>
      <w:bookmarkStart w:id="1468" w:name="_Toc1585798040"/>
      <w:r>
        <w:t>只需要传递错误堆栈信息</w:t>
      </w:r>
      <w:bookmarkEnd w:id="1468"/>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只</w:t>
      </w:r>
      <w:r>
        <w:rPr>
          <w:b w:val="0"/>
          <w:bCs w:val="0"/>
        </w:rPr>
        <w:t>需要传递错误堆栈信息</w:t>
      </w:r>
      <w:r>
        <w:t>，显示哪里出现了异常，方便追踪</w:t>
      </w:r>
      <w:r>
        <w:tab/>
      </w:r>
      <w:r>
        <w:t>问题，如：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numPr>
          <w:ilvl w:val="0"/>
          <w:numId w:val="85"/>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eastAsia"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在中间层/底层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TxtHelper::ReadFromFile(std::string 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color w:val="00B050"/>
          <w:szCs w:val="28"/>
        </w:rPr>
      </w:pPr>
      <w:r>
        <w:rPr>
          <w:color w:val="00B050"/>
          <w:szCs w:val="28"/>
        </w:rPr>
        <w:t>/*发生异常的代码，在最近的地方抛出异常使用THROW_EXCEPTION*/</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F0"/>
          <w:szCs w:val="28"/>
        </w:rPr>
        <w:t>THROW_EXCEPTION</w:t>
      </w:r>
      <w:r>
        <w:rPr>
          <w:szCs w:val="28"/>
        </w:rPr>
        <w:t>("Error occur when read from file",this);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ascii="Times New Roman" w:hAnsi="Times New Roman" w:eastAsia="华文楷体" w:cstheme="minorBidi"/>
          <w:sz w:val="28"/>
          <w:lang w:val="en-US" w:eastAsia="zh-CN" w:bidi="ar-SA"/>
        </w:rPr>
      </w:pPr>
    </w:p>
    <w:p>
      <w:pPr>
        <w:pStyle w:val="91"/>
        <w:keepNext w:val="0"/>
        <w:keepLines w:val="0"/>
        <w:pageBreakBefore w:val="0"/>
        <w:widowControl/>
        <w:numPr>
          <w:ilvl w:val="0"/>
          <w:numId w:val="85"/>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textAlignment w:val="auto"/>
        <w:outlineLvl w:val="9"/>
        <w:rPr>
          <w:rFonts w:hint="default" w:ascii="Times New Roman" w:hAnsi="Times New Roman" w:eastAsia="华文楷体" w:cstheme="minorBidi"/>
          <w:sz w:val="28"/>
          <w:lang w:eastAsia="zh-CN" w:bidi="ar-SA"/>
        </w:rPr>
      </w:pPr>
      <w:r>
        <w:rPr>
          <w:rFonts w:hint="default" w:ascii="Times New Roman" w:hAnsi="Times New Roman" w:eastAsia="华文楷体" w:cstheme="minorBidi"/>
          <w:sz w:val="28"/>
          <w:lang w:eastAsia="zh-CN" w:bidi="ar-SA"/>
        </w:rPr>
        <w:t>在UI层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void readTxt()</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default" w:ascii="Times New Roman" w:hAnsi="Times New Roman" w:cstheme="minorBidi"/>
          <w:sz w:val="28"/>
          <w:lang w:eastAsia="zh-CN" w:bidi="ar-SA"/>
        </w:rPr>
      </w:pPr>
      <w:r>
        <w:rPr>
          <w:rFonts w:hint="default" w:ascii="Times New Roman" w:hAnsi="Times New Roman" w:cstheme="minorBidi"/>
          <w:sz w:val="28"/>
          <w:lang w:eastAsia="zh-CN" w:bidi="ar-SA"/>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szCs w:val="28"/>
        </w:rPr>
        <w:t xml:space="preserve">    </w:t>
      </w:r>
      <w:r>
        <w:rPr>
          <w:szCs w:val="28"/>
        </w:rPr>
        <w:tab/>
      </w:r>
      <w:r>
        <w:rPr>
          <w:szCs w:val="28"/>
        </w:rPr>
        <w:t>m_texHelper.ReadFromFile("");</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catch(</w:t>
      </w:r>
      <w:r>
        <w:rPr>
          <w:color w:val="00B0F0"/>
          <w:szCs w:val="28"/>
        </w:rPr>
        <w:t>CustomException</w:t>
      </w:r>
      <w:r>
        <w:rPr>
          <w:szCs w:val="28"/>
        </w:rPr>
        <w:t>&amp;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/*显示调用堆栈信息，如果不想要显示，设置为false即</w:t>
      </w:r>
      <w:r>
        <w:rPr>
          <w:color w:val="00B050"/>
          <w:szCs w:val="28"/>
        </w:rPr>
        <w:tab/>
      </w:r>
      <w:r>
        <w:rPr>
          <w:color w:val="00B050"/>
          <w:szCs w:val="28"/>
        </w:rPr>
        <w:tab/>
      </w:r>
      <w:r>
        <w:rPr>
          <w:color w:val="00B050"/>
          <w:szCs w:val="28"/>
        </w:rPr>
        <w:t>可*/</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w:t>
      </w:r>
      <w:r>
        <w:rPr>
          <w:color w:val="00B0F0"/>
          <w:szCs w:val="28"/>
        </w:rPr>
        <w:t>setStackTraceShown</w:t>
      </w:r>
      <w:r>
        <w:rPr>
          <w:szCs w:val="28"/>
        </w:rPr>
        <w:t>(true);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//仅仅是显示异常对话框用createAndShowExMsgDlg</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 xml:space="preserve">QString("rectMain"),ex);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center"/>
        <w:textAlignment w:val="auto"/>
        <w:outlineLvl w:val="9"/>
        <w:rPr>
          <w:rFonts w:hint="eastAsia"/>
          <w:szCs w:val="28"/>
          <w:lang w:eastAsia="zh-CN"/>
        </w:rPr>
      </w:pPr>
      <w:r>
        <w:drawing>
          <wp:inline distT="0" distB="0" distL="114300" distR="114300">
            <wp:extent cx="3139440" cy="42100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139440" cy="4210050"/>
                    </a:xfrm>
                    <a:prstGeom prst="rect">
                      <a:avLst/>
                    </a:prstGeom>
                    <a:noFill/>
                    <a:ln w="9525">
                      <a:noFill/>
                      <a:miter/>
                    </a:ln>
                  </pic:spPr>
                </pic:pic>
              </a:graphicData>
            </a:graphic>
          </wp:inline>
        </w:drawing>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520" w:firstLineChars="0"/>
        <w:textAlignment w:val="auto"/>
        <w:outlineLvl w:val="9"/>
        <w:rPr>
          <w:rFonts w:hint="eastAsia"/>
          <w:sz w:val="28"/>
          <w:szCs w:val="28"/>
          <w:shd w:val="clear" w:color="FFFFFF" w:fill="D9D9D9"/>
        </w:rPr>
      </w:pPr>
    </w:p>
    <w:p>
      <w:pPr>
        <w:pStyle w:val="3"/>
        <w:keepNext w:val="0"/>
        <w:keepLines w:val="0"/>
        <w:pageBreakBefore w:val="0"/>
        <w:widowControl/>
        <w:numPr>
          <w:ilvl w:val="0"/>
          <w:numId w:val="84"/>
        </w:numPr>
        <w:kinsoku/>
        <w:wordWrap/>
        <w:overflowPunct/>
        <w:topLinePunct w:val="0"/>
        <w:autoSpaceDE/>
        <w:autoSpaceDN/>
        <w:bidi w:val="0"/>
        <w:adjustRightInd/>
        <w:snapToGrid/>
        <w:spacing w:line="240" w:lineRule="auto"/>
        <w:textAlignment w:val="auto"/>
        <w:rPr>
          <w:rFonts w:hint="eastAsia"/>
          <w:sz w:val="28"/>
          <w:szCs w:val="28"/>
          <w:shd w:val="clear" w:color="auto" w:fill="auto"/>
        </w:rPr>
      </w:pPr>
      <w:bookmarkStart w:id="1469" w:name="_Toc1073965065"/>
      <w:r>
        <w:rPr>
          <w:rFonts w:hint="default"/>
          <w:sz w:val="28"/>
          <w:szCs w:val="28"/>
          <w:shd w:val="clear" w:color="auto" w:fill="auto"/>
        </w:rPr>
        <w:t>在catch{}中throw异常</w:t>
      </w:r>
      <w:bookmarkEnd w:id="1469"/>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pPr>
      <w:r>
        <w:t>不确定哪里出现了问题，所以无法确定哪里应该抛异常，此时可以直接在catch部分抛出异常，如</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60" w:firstLineChars="200"/>
        <w:jc w:val="left"/>
        <w:textAlignment w:val="auto"/>
        <w:outlineLvl w:val="9"/>
        <w:rPr>
          <w:rFonts w:hint="eastAsia"/>
          <w:sz w:val="28"/>
          <w:szCs w:val="28"/>
          <w:shd w:val="clear" w:color="FFFFFF" w:fill="D9D9D9"/>
        </w:rPr>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void JsonHelper::readFromFile(const string &amp;filePath)</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 xml:space="preserve">        ...</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CATCH_THROW_EXCEPTION</w:t>
      </w:r>
      <w:r>
        <w:rPr>
          <w:szCs w:val="28"/>
        </w:rPr>
        <w:t>(string("Read Json from file[")+filePath+string("] error!"),this);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272727" w:themeColor="text1" w:themeShade="80"/>
          <w:szCs w:val="28"/>
        </w:rPr>
      </w:pPr>
      <w:r>
        <w:rPr>
          <w:szCs w:val="28"/>
        </w:rPr>
        <w:t>使用</w:t>
      </w:r>
      <w:r>
        <w:rPr>
          <w:color w:val="272727" w:themeColor="text1" w:themeShade="80"/>
          <w:szCs w:val="28"/>
        </w:rPr>
        <w:t>CATCH_THROW_EXCEPTION相对于第一种情况只需要在底层作修改，其它部分不变，所以不再阐述。</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4"/>
        </w:numPr>
        <w:kinsoku/>
        <w:wordWrap/>
        <w:overflowPunct/>
        <w:topLinePunct w:val="0"/>
        <w:autoSpaceDE/>
        <w:autoSpaceDN/>
        <w:bidi w:val="0"/>
        <w:adjustRightInd/>
        <w:snapToGrid/>
        <w:spacing w:line="240" w:lineRule="auto"/>
        <w:textAlignment w:val="auto"/>
      </w:pPr>
      <w:bookmarkStart w:id="1470" w:name="_Toc2047323931"/>
      <w:r>
        <w:t>UI层捕获异常并定义Handlers</w:t>
      </w:r>
      <w:bookmarkEnd w:id="1470"/>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t>出现异常，并且需要进行处理，此时</w:t>
      </w:r>
      <w:r>
        <w:rPr>
          <w:b w:val="0"/>
          <w:bCs w:val="0"/>
        </w:rPr>
        <w:t>需要在UI层定义好Handler，</w:t>
      </w:r>
      <w:r>
        <w:t>供客户选择，异常界面会根据定义的Handler的种类自动生成按钮。</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在UI层</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void inspect()</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firstLine="520" w:firstLineChars="0"/>
        <w:textAlignment w:val="auto"/>
        <w:outlineLvl w:val="9"/>
      </w:pPr>
      <w: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szCs w:val="28"/>
        </w:rPr>
        <w:tab/>
      </w:r>
      <w:r>
        <w:rPr>
          <w:szCs w:val="28"/>
        </w:rPr>
        <w:t>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this-&gt;m_fov.inspect();</w:t>
      </w:r>
      <w:r>
        <w:rPr>
          <w:color w:val="00B050"/>
          <w:szCs w:val="28"/>
        </w:rPr>
        <w:t>//发生异常的代码</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//需要处理的函数，这里是reponse和ignore两种</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responseFunc = []{cout&lt;&lt;"response..."&lt;&lt;endl;};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auto ignoreFunc = []{ cout&lt;&lt;"ignore ..."&lt;&lt;endl;};</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/*中间的字符串是待翻译的字符串，是实际在界面商显示的字符串*/</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 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HandlerType::</w:t>
      </w:r>
      <w:r>
        <w:rPr>
          <w:color w:val="auto"/>
          <w:szCs w:val="28"/>
        </w:rPr>
        <w:t>AI_Response</w:t>
      </w:r>
      <w:r>
        <w:rPr>
          <w:szCs w:val="28"/>
        </w:rPr>
        <w:t>,</w:t>
      </w:r>
      <w:r>
        <w:rPr>
          <w:color w:val="00B0F0"/>
          <w:szCs w:val="28"/>
        </w:rPr>
        <w:t>tr</w:t>
      </w:r>
      <w:r>
        <w:rPr>
          <w:szCs w:val="28"/>
        </w:rPr>
        <w:t>("Response..."),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color w:val="00B050"/>
          <w:szCs w:val="28"/>
        </w:rPr>
      </w:pPr>
      <w:r>
        <w:rPr>
          <w:szCs w:val="28"/>
        </w:rPr>
        <w:t>responseFunc);</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HandlerInfoignoreHandlerInfo(HandlerType::Ignore,tr("Ignore..."),ignoreFunc);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handlers.emplace(ignoreHandlerInfo.handlerType(),ignoreHandlerInfo);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ex.</w:t>
      </w:r>
      <w:r>
        <w:rPr>
          <w:color w:val="00B0F0"/>
          <w:szCs w:val="28"/>
        </w:rPr>
        <w:t>setDisplayMsg</w:t>
      </w:r>
      <w:r>
        <w:rPr>
          <w:szCs w:val="28"/>
        </w:rPr>
        <w:t>(</w:t>
      </w:r>
      <w:r>
        <w:rPr>
          <w:color w:val="00B0F0"/>
          <w:szCs w:val="28"/>
        </w:rPr>
        <w:t>tr</w:t>
      </w:r>
      <w:r>
        <w:rPr>
          <w:szCs w:val="28"/>
        </w:rPr>
        <w:t>("Fov Inspect Error!"));</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color w:val="00B050"/>
          <w:szCs w:val="28"/>
        </w:rPr>
      </w:pPr>
      <w:r>
        <w:rPr>
          <w:color w:val="00B050"/>
          <w:szCs w:val="28"/>
        </w:rPr>
        <w:t>//带Handler的调用该函数</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r>
        <w:rPr>
          <w:color w:val="00B0F0"/>
          <w:szCs w:val="28"/>
        </w:rPr>
        <w:t>createAndShowExMsgDlgWithHandlers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560" w:leftChars="0" w:right="0" w:rightChars="0" w:firstLine="520" w:firstLineChars="0"/>
        <w:textAlignment w:val="auto"/>
        <w:outlineLvl w:val="9"/>
        <w:rPr>
          <w:szCs w:val="28"/>
        </w:rPr>
      </w:pPr>
      <w:r>
        <w:rPr>
          <w:szCs w:val="28"/>
        </w:rPr>
        <w:t>QString("rectMain"),ex,handlers);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最终效果如下:</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center"/>
        <w:textAlignment w:val="auto"/>
      </w:pPr>
      <w:r>
        <w:drawing>
          <wp:inline distT="0" distB="0" distL="114300" distR="114300">
            <wp:extent cx="2890520" cy="3869055"/>
            <wp:effectExtent l="0" t="0" r="5080" b="171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90520" cy="386905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pStyle w:val="3"/>
        <w:keepNext w:val="0"/>
        <w:keepLines w:val="0"/>
        <w:pageBreakBefore w:val="0"/>
        <w:widowControl/>
        <w:numPr>
          <w:ilvl w:val="0"/>
          <w:numId w:val="84"/>
        </w:numPr>
        <w:kinsoku/>
        <w:wordWrap/>
        <w:overflowPunct/>
        <w:topLinePunct w:val="0"/>
        <w:autoSpaceDE/>
        <w:autoSpaceDN/>
        <w:bidi w:val="0"/>
        <w:adjustRightInd/>
        <w:snapToGrid/>
        <w:spacing w:line="240" w:lineRule="auto"/>
        <w:textAlignment w:val="auto"/>
      </w:pPr>
      <w:bookmarkStart w:id="1471" w:name="_Toc629446473"/>
      <w:r>
        <w:t>中间层/底层抛出异常的同时定义Handler</w:t>
      </w:r>
      <w:bookmarkEnd w:id="1471"/>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240" w:lineRule="auto"/>
        <w:ind w:left="0" w:leftChars="0" w:right="0" w:rightChars="0" w:firstLine="520" w:firstLineChars="0"/>
        <w:jc w:val="left"/>
        <w:textAlignment w:val="auto"/>
        <w:outlineLvl w:val="9"/>
      </w:pPr>
      <w:r>
        <w:rPr>
          <w:b w:val="0"/>
          <w:bCs w:val="0"/>
        </w:rPr>
        <w:t>如果Handler比较关键</w:t>
      </w:r>
      <w:r>
        <w:t>，考虑到异常一般在中间层/底层抛出，UI层仅仅负责捕获，同时UI层的程序员并不了解异常到底应该如何处理，所以安全起见最好是把Handler只能在异常抛出的地方直接写掉。</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keepNext w:val="0"/>
        <w:keepLines w:val="0"/>
        <w:pageBreakBefore w:val="0"/>
        <w:widowControl/>
        <w:numPr>
          <w:ilvl w:val="0"/>
          <w:numId w:val="8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//定义处理的Handler</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responseFunc = []{   cout&lt;&lt;"response..."&lt;&lt;endl;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ignoreFunc = []{   cout&lt;&lt;"ignore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retryFunc = []{   cout&lt;&lt;"retry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auto abortFunc = []{   cout&lt;&lt;"abort ..."&lt;&lt;endl;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//将处理的Handler封装到HandlerInfo中</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responseHandlerInfo(HandlerType::AI_Response, string("Response..."),responseFunc);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ignoreHandlerInfo(HandlerType::Ignore, string("Ignore..."),ignoreFunc);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retryHandlerInfo(HandlerType::Retry, string("Retry..."),retryFunc);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HandlerInfo abortHandlerInfo(HandlerType::Abort, string("Abort..."),abortFunc);</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ExceptionHandlers 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ab/>
      </w:r>
      <w:r>
        <w:rPr>
          <w:szCs w:val="28"/>
        </w:rPr>
        <w:t>handlers.emplace( responseHandlerInfo.handlerType(),responseHandlerInfo);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ignoreHandlerInfo.handlerType(),ignoreHandlerInfo);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retryHandlerInfo.handlerType(),retryHandlerInfo);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handlers.emplace( abortHandlerInfo.handlerType(),abortHandlerInfo);</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//中间层，有带有Handlers的代码使               </w:t>
      </w:r>
      <w:r>
        <w:rPr>
          <w:szCs w:val="28"/>
        </w:rPr>
        <w:tab/>
      </w:r>
      <w:r>
        <w:rPr>
          <w:color w:val="00B0F0"/>
          <w:szCs w:val="28"/>
        </w:rPr>
        <w:t>THROW_EXCEPTION_WITH_HANDLERS</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This,</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szCs w:val="28"/>
        </w:rPr>
        <w:t>handlers);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Chars="0" w:right="0" w:rightChars="0"/>
        <w:textAlignment w:val="auto"/>
        <w:outlineLvl w:val="9"/>
      </w:pPr>
    </w:p>
    <w:p>
      <w:pPr>
        <w:keepNext w:val="0"/>
        <w:keepLines w:val="0"/>
        <w:pageBreakBefore w:val="0"/>
        <w:widowControl/>
        <w:numPr>
          <w:ilvl w:val="0"/>
          <w:numId w:val="86"/>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textAlignment w:val="auto"/>
        <w:outlineLvl w:val="9"/>
      </w:pPr>
      <w:r>
        <w:t>在底层/中间层</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void 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this-&gt;m_vision.snap();</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catch(CustomException&amp; 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//需要在异常界面中显示的文本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ex.setDisplayMsg(</w:t>
      </w:r>
      <w:r>
        <w:rPr>
          <w:color w:val="00B0F0"/>
          <w:szCs w:val="28"/>
        </w:rPr>
        <w:t>tr</w:t>
      </w:r>
      <w:r>
        <w:rPr>
          <w:szCs w:val="28"/>
        </w:rPr>
        <w:t>("Snap Error!"));</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textAlignment w:val="auto"/>
        <w:outlineLvl w:val="9"/>
        <w:rPr>
          <w:szCs w:val="28"/>
        </w:rPr>
      </w:pPr>
      <w:r>
        <w:rPr>
          <w:color w:val="00B050"/>
          <w:szCs w:val="28"/>
        </w:rPr>
        <w:t>//不需要显示调用堆栈信息，所以设置为false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 xml:space="preserve">    ex.setStackTraceShown(false);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color w:val="00B050"/>
          <w:szCs w:val="28"/>
        </w:rPr>
      </w:pPr>
      <w:r>
        <w:rPr>
          <w:color w:val="00B050"/>
          <w:szCs w:val="28"/>
        </w:rPr>
        <w:t>//设置在异常界面上显示的翻译文本</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ex.setHandlerDisplayMsg(HandlerType::Ignore,</w:t>
      </w:r>
      <w:r>
        <w:rPr>
          <w:color w:val="00B0F0"/>
          <w:szCs w:val="28"/>
        </w:rPr>
        <w:t>tr</w:t>
      </w:r>
      <w:r>
        <w:rPr>
          <w:szCs w:val="28"/>
        </w:rPr>
        <w:t>("Ignore and go on!"));</w:t>
      </w:r>
      <w:r>
        <w:rPr>
          <w:szCs w:val="28"/>
        </w:rPr>
        <w:tab/>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ab/>
      </w:r>
      <w:r>
        <w:rPr>
          <w:szCs w:val="28"/>
        </w:rPr>
        <w:t>ex.setHandlerDisplayMsg(HandlerType::AI_Response,</w:t>
      </w:r>
      <w:r>
        <w:rPr>
          <w:color w:val="00B0F0"/>
          <w:szCs w:val="28"/>
        </w:rPr>
        <w:t>tr</w:t>
      </w:r>
      <w:r>
        <w:rPr>
          <w:szCs w:val="28"/>
        </w:rPr>
        <w:t>("Smart Response, then click close and retry!"));</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ex.setHandlerDisplayMsg(HandlerType::Retry,</w:t>
      </w:r>
      <w:r>
        <w:rPr>
          <w:color w:val="00B0F0"/>
          <w:szCs w:val="28"/>
        </w:rPr>
        <w:t>tr</w:t>
      </w:r>
      <w:r>
        <w:rPr>
          <w:szCs w:val="28"/>
        </w:rPr>
        <w:t>("Retry snap Fov!"));</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ex.setHandlerDisplayMsg(HandlerType::Abort,</w:t>
      </w:r>
      <w:r>
        <w:rPr>
          <w:color w:val="00B0F0"/>
          <w:szCs w:val="28"/>
        </w:rPr>
        <w:t>tr</w:t>
      </w:r>
      <w:r>
        <w:rPr>
          <w:szCs w:val="28"/>
        </w:rPr>
        <w:t>("Abort snap Fov,then click close!"));</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this-&gt;</w:t>
      </w:r>
      <w:r>
        <w:rPr>
          <w:color w:val="00B0F0"/>
          <w:szCs w:val="28"/>
        </w:rPr>
        <w:t>createAndShowExMsgDlg</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this-&gt;m_pEngine,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this-&gt;objectName(),</w:t>
      </w:r>
    </w:p>
    <w:p>
      <w:pPr>
        <w:keepNext w:val="0"/>
        <w:keepLines w:val="0"/>
        <w:pageBreakBefore w:val="0"/>
        <w:widowControl/>
        <w:kinsoku/>
        <w:wordWrap/>
        <w:overflowPunct/>
        <w:topLinePunct w:val="0"/>
        <w:autoSpaceDE/>
        <w:autoSpaceDN/>
        <w:bidi w:val="0"/>
        <w:adjustRightInd/>
        <w:snapToGrid/>
        <w:spacing w:before="0" w:after="0" w:line="0" w:lineRule="atLeast"/>
        <w:ind w:left="1040" w:leftChars="0" w:right="0" w:rightChars="0" w:firstLine="520" w:firstLineChars="0"/>
        <w:textAlignment w:val="auto"/>
        <w:outlineLvl w:val="9"/>
        <w:rPr>
          <w:szCs w:val="28"/>
        </w:rPr>
      </w:pPr>
      <w:r>
        <w:rPr>
          <w:szCs w:val="28"/>
        </w:rPr>
        <w:t>QString("rectMain"),ex);</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r>
        <w:rPr>
          <w:szCs w:val="28"/>
        </w:rPr>
        <w:t>最终效果如下:</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center"/>
        <w:textAlignment w:val="auto"/>
        <w:outlineLvl w:val="9"/>
        <w:rPr>
          <w:rFonts w:hint="eastAsia"/>
          <w:sz w:val="28"/>
          <w:szCs w:val="28"/>
          <w:shd w:val="clear" w:color="FFFFFF" w:fill="D9D9D9"/>
        </w:rPr>
      </w:pPr>
      <w:r>
        <w:drawing>
          <wp:inline distT="0" distB="0" distL="114300" distR="114300">
            <wp:extent cx="3070860" cy="4222750"/>
            <wp:effectExtent l="0" t="0" r="152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070860" cy="4222750"/>
                    </a:xfrm>
                    <a:prstGeom prst="rect">
                      <a:avLst/>
                    </a:prstGeom>
                    <a:noFill/>
                    <a:ln w="9525">
                      <a:noFill/>
                      <a:miter/>
                    </a:ln>
                  </pic:spPr>
                </pic:pic>
              </a:graphicData>
            </a:graphic>
          </wp:inline>
        </w:drawing>
      </w:r>
    </w:p>
    <w:p>
      <w:pPr>
        <w:ind w:firstLine="520" w:firstLineChars="0"/>
      </w:pPr>
    </w:p>
    <w:p>
      <w:pPr>
        <w:pStyle w:val="3"/>
        <w:keepNext w:val="0"/>
        <w:keepLines w:val="0"/>
        <w:pageBreakBefore w:val="0"/>
        <w:widowControl/>
        <w:numPr>
          <w:ilvl w:val="0"/>
          <w:numId w:val="84"/>
        </w:numPr>
        <w:kinsoku/>
        <w:wordWrap/>
        <w:overflowPunct/>
        <w:topLinePunct w:val="0"/>
        <w:autoSpaceDE/>
        <w:autoSpaceDN/>
        <w:bidi w:val="0"/>
        <w:adjustRightInd/>
        <w:snapToGrid/>
        <w:spacing w:line="240" w:lineRule="auto"/>
        <w:textAlignment w:val="auto"/>
      </w:pPr>
      <w:bookmarkStart w:id="1472" w:name="_Toc92655942"/>
      <w:r>
        <w:t>注意事项</w:t>
      </w:r>
      <w:bookmarkEnd w:id="1472"/>
    </w:p>
    <w:p>
      <w:pPr>
        <w:pStyle w:val="27"/>
        <w:keepNext w:val="0"/>
        <w:keepLines w:val="0"/>
        <w:pageBreakBefore w:val="0"/>
        <w:widowControl/>
        <w:numPr>
          <w:ilvl w:val="0"/>
          <w:numId w:val="87"/>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rPr>
          <w:rFonts w:ascii="Times New Roman" w:hAnsi="Times New Roman" w:eastAsia="华文楷体" w:cstheme="minorBidi"/>
          <w:sz w:val="28"/>
          <w:szCs w:val="20"/>
          <w:lang w:val="en-US" w:eastAsia="zh-CN" w:bidi="ar-SA"/>
        </w:rPr>
      </w:pPr>
      <w:r>
        <w:rPr>
          <w:rFonts w:ascii="Times New Roman" w:hAnsi="Times New Roman" w:eastAsia="华文楷体" w:cstheme="minorBidi"/>
          <w:sz w:val="28"/>
          <w:szCs w:val="20"/>
          <w:lang w:val="en-US" w:eastAsia="zh-CN" w:bidi="ar-SA"/>
        </w:rPr>
        <w:t>需要弹出异常界面的c++文件，需要继承下ICanShowExMsgDlg</w:t>
      </w: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textAlignment w:val="auto"/>
        <w:outlineLvl w:val="9"/>
        <w:rPr>
          <w:rFonts w:hint="eastAsia"/>
          <w:sz w:val="28"/>
          <w:szCs w:val="28"/>
          <w:shd w:val="clear" w:color="FFFFFF" w:fill="D9D9D9"/>
        </w:rPr>
      </w:pPr>
      <w:r>
        <w:rPr>
          <w:rFonts w:hint="default"/>
          <w:sz w:val="28"/>
          <w:szCs w:val="28"/>
          <w:shd w:val="clear" w:color="FFFFFF" w:fill="D9D9D9"/>
        </w:rPr>
        <w:t>举例</w:t>
      </w:r>
      <w:r>
        <w:rPr>
          <w:rFonts w:hint="eastAsia"/>
          <w:sz w:val="28"/>
          <w:szCs w:val="28"/>
          <w:shd w:val="clear" w:color="FFFFFF" w:fill="D9D9D9"/>
        </w:rPr>
        <w:t>:</w:t>
      </w:r>
    </w:p>
    <w:p>
      <w:pPr>
        <w:pStyle w:val="27"/>
        <w:keepNext w:val="0"/>
        <w:keepLines w:val="0"/>
        <w:widowControl/>
        <w:suppressLineNumbers w:val="0"/>
        <w:spacing w:before="0" w:beforeAutospacing="0" w:after="0" w:afterAutospacing="0"/>
        <w:ind w:left="0" w:right="0" w:firstLine="0"/>
        <w:rPr>
          <w:rFonts w:ascii="Times New Roman" w:hAnsi="Times New Roman" w:eastAsia="华文楷体" w:cstheme="minorBidi"/>
          <w:sz w:val="28"/>
          <w:szCs w:val="28"/>
          <w:lang w:val="en-US" w:eastAsia="zh-CN" w:bidi="ar-SA"/>
        </w:rPr>
      </w:pPr>
      <w:r>
        <w:rPr>
          <w:rFonts w:ascii="Times New Roman" w:hAnsi="Times New Roman" w:eastAsia="华文楷体" w:cstheme="minorBidi"/>
          <w:sz w:val="28"/>
          <w:szCs w:val="28"/>
          <w:lang w:eastAsia="zh-CN" w:bidi="ar-SA"/>
        </w:rPr>
        <w:tab/>
      </w:r>
      <w:r>
        <w:rPr>
          <w:rFonts w:ascii="Times New Roman" w:hAnsi="Times New Roman" w:eastAsia="华文楷体" w:cstheme="minorBidi"/>
          <w:sz w:val="28"/>
          <w:szCs w:val="28"/>
          <w:lang w:val="en-US" w:eastAsia="zh-CN" w:bidi="ar-SA"/>
        </w:rPr>
        <w:t>class MainUI:public QObject,public ICanShowExMsgDlg</w:t>
      </w:r>
    </w:p>
    <w:p>
      <w:pPr>
        <w:pStyle w:val="27"/>
        <w:keepNext w:val="0"/>
        <w:keepLines w:val="0"/>
        <w:pageBreakBefore w:val="0"/>
        <w:widowControl/>
        <w:numPr>
          <w:ilvl w:val="0"/>
          <w:numId w:val="0"/>
        </w:numPr>
        <w:suppressLineNumbers w:val="0"/>
        <w:tabs>
          <w:tab w:val="clear" w:pos="420"/>
          <w:tab w:val="clear" w:pos="425"/>
        </w:tabs>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outlineLvl w:val="9"/>
        <w:rPr>
          <w:rFonts w:ascii="Times New Roman" w:hAnsi="Times New Roman" w:eastAsia="华文楷体" w:cstheme="minorBidi"/>
          <w:sz w:val="28"/>
          <w:szCs w:val="20"/>
          <w:lang w:val="en-US" w:eastAsia="zh-CN" w:bidi="ar-SA"/>
        </w:rPr>
      </w:pPr>
    </w:p>
    <w:p>
      <w:pPr>
        <w:pStyle w:val="27"/>
        <w:keepNext w:val="0"/>
        <w:keepLines w:val="0"/>
        <w:pageBreakBefore w:val="0"/>
        <w:widowControl/>
        <w:numPr>
          <w:ilvl w:val="0"/>
          <w:numId w:val="87"/>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outlineLvl w:val="9"/>
      </w:pPr>
      <w:r>
        <w:rPr>
          <w:rFonts w:ascii="Times New Roman" w:hAnsi="Times New Roman" w:eastAsia="华文楷体" w:cstheme="minorBidi"/>
          <w:sz w:val="28"/>
          <w:szCs w:val="20"/>
          <w:lang w:val="en-US" w:eastAsia="zh-CN" w:bidi="ar-SA"/>
        </w:rPr>
        <w:t>在上层的QCustomException定义了一</w:t>
      </w:r>
      <w:r>
        <w:rPr>
          <w:rFonts w:ascii="Times New Roman" w:hAnsi="Times New Roman" w:eastAsia="华文楷体" w:cstheme="minorBidi"/>
          <w:sz w:val="28"/>
          <w:szCs w:val="20"/>
          <w:lang w:eastAsia="zh-CN" w:bidi="ar-SA"/>
        </w:rPr>
        <w:t>个map类型的成员</w:t>
      </w:r>
      <w:r>
        <w:rPr>
          <w:rFonts w:ascii="Times New Roman" w:hAnsi="Times New Roman" w:eastAsia="华文楷体" w:cstheme="minorBidi"/>
          <w:sz w:val="28"/>
          <w:szCs w:val="20"/>
          <w:lang w:val="en-US" w:eastAsia="zh-CN" w:bidi="ar-SA"/>
        </w:rPr>
        <w:t>m_handlerTranslatorMap</w:t>
      </w:r>
      <w:r>
        <w:rPr>
          <w:rFonts w:ascii="Times New Roman" w:hAnsi="Times New Roman" w:eastAsia="华文楷体" w:cstheme="minorBidi"/>
          <w:sz w:val="28"/>
          <w:szCs w:val="20"/>
          <w:lang w:eastAsia="zh-CN" w:bidi="ar-SA"/>
        </w:rPr>
        <w:t>，</w:t>
      </w:r>
      <w:r>
        <w:rPr>
          <w:rFonts w:ascii="Times New Roman" w:hAnsi="Times New Roman" w:eastAsia="华文楷体" w:cstheme="minorBidi"/>
          <w:sz w:val="28"/>
          <w:szCs w:val="20"/>
          <w:lang w:val="en-US" w:eastAsia="zh-CN" w:bidi="ar-SA"/>
        </w:rPr>
        <w:t>主要是用于对应翻译</w:t>
      </w:r>
      <w:r>
        <w:rPr>
          <w:rFonts w:ascii="Times New Roman" w:hAnsi="Times New Roman" w:eastAsia="华文楷体" w:cstheme="minorBidi"/>
          <w:sz w:val="28"/>
          <w:szCs w:val="20"/>
          <w:lang w:eastAsia="zh-CN" w:bidi="ar-SA"/>
        </w:rPr>
        <w:t>(翻译无法做到跨项目)</w:t>
      </w:r>
      <w:r>
        <w:rPr>
          <w:rFonts w:ascii="Times New Roman" w:hAnsi="Times New Roman" w:eastAsia="华文楷体" w:cstheme="minorBidi"/>
          <w:sz w:val="28"/>
          <w:szCs w:val="20"/>
          <w:lang w:val="en-US" w:eastAsia="zh-CN" w:bidi="ar-SA"/>
        </w:rPr>
        <w:t>，这里是一个不够自适应的地方，一旦底层的HandlerType发生修改，那么m_handlerTranslatorMap也需要修改</w:t>
      </w:r>
      <w:r>
        <w:rPr>
          <w:rFonts w:ascii="Times New Roman" w:hAnsi="Times New Roman" w:eastAsia="华文楷体" w:cstheme="minorBidi"/>
          <w:sz w:val="28"/>
          <w:szCs w:val="20"/>
          <w:lang w:eastAsia="zh-CN" w:bidi="ar-SA"/>
        </w:rPr>
        <w:t>。</w:t>
      </w:r>
    </w:p>
    <w:p>
      <w:pPr>
        <w:ind w:firstLine="520" w:firstLineChars="0"/>
      </w:pPr>
    </w:p>
    <w:p>
      <w:pPr>
        <w:pStyle w:val="3"/>
        <w:keepNext w:val="0"/>
        <w:keepLines w:val="0"/>
        <w:pageBreakBefore w:val="0"/>
        <w:widowControl/>
        <w:kinsoku/>
        <w:wordWrap/>
        <w:overflowPunct/>
        <w:topLinePunct w:val="0"/>
        <w:autoSpaceDE/>
        <w:autoSpaceDN/>
        <w:bidi w:val="0"/>
        <w:adjustRightInd/>
        <w:snapToGrid/>
        <w:spacing w:line="0" w:lineRule="atLeast"/>
        <w:textAlignment w:val="auto"/>
      </w:pPr>
      <w:bookmarkStart w:id="1473" w:name="_Toc465787073"/>
      <w:bookmarkStart w:id="1474" w:name="_Toc465171931"/>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ind w:left="0" w:firstLine="0"/>
        <w:textAlignment w:val="auto"/>
      </w:pPr>
      <w:bookmarkStart w:id="1475" w:name="_Toc1056335707"/>
      <w:bookmarkStart w:id="1476" w:name="_Toc1038612204"/>
      <w:bookmarkStart w:id="1477" w:name="_Toc1506750059"/>
      <w:bookmarkStart w:id="1478" w:name="_Toc508598322"/>
      <w:bookmarkStart w:id="1479" w:name="_Toc502339533"/>
      <w:bookmarkStart w:id="1480" w:name="_Toc1620856386"/>
      <w:bookmarkStart w:id="1481" w:name="_Toc880076499"/>
      <w:bookmarkStart w:id="1482" w:name="_Toc173971880"/>
      <w:bookmarkStart w:id="1483" w:name="_Toc1426762844"/>
      <w:bookmarkStart w:id="1484" w:name="_Toc691349851"/>
      <w:bookmarkStart w:id="1485" w:name="_Toc894798808"/>
      <w:bookmarkStart w:id="1486" w:name="_Toc462161961"/>
      <w:bookmarkStart w:id="1487" w:name="_Toc4568"/>
      <w:bookmarkStart w:id="1488" w:name="_Toc465955341"/>
      <w:bookmarkStart w:id="1489" w:name="_Toc950265907"/>
      <w:bookmarkStart w:id="1490" w:name="_Toc657208623"/>
      <w:bookmarkStart w:id="1491" w:name="_Toc140665951"/>
      <w:bookmarkStart w:id="1492" w:name="_Toc1062393237"/>
      <w:bookmarkStart w:id="1493" w:name="_Toc1288891339"/>
      <w:r>
        <w:t>禁止</w:t>
      </w:r>
      <w:r>
        <w:rPr>
          <w:rFonts w:hint="eastAsia"/>
        </w:rPr>
        <w:t>/慎用</w:t>
      </w:r>
      <w:r>
        <w:t>事项</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pPr>
        <w:pStyle w:val="3"/>
        <w:keepNext w:val="0"/>
        <w:keepLines w:val="0"/>
        <w:pageBreakBefore w:val="0"/>
        <w:widowControl/>
        <w:numPr>
          <w:ilvl w:val="1"/>
          <w:numId w:val="88"/>
        </w:numPr>
        <w:kinsoku/>
        <w:wordWrap/>
        <w:overflowPunct/>
        <w:topLinePunct w:val="0"/>
        <w:autoSpaceDE/>
        <w:autoSpaceDN/>
        <w:bidi w:val="0"/>
        <w:adjustRightInd/>
        <w:snapToGrid/>
        <w:spacing w:line="240" w:lineRule="auto"/>
        <w:ind w:left="0" w:firstLine="0"/>
        <w:textAlignment w:val="auto"/>
      </w:pPr>
      <w:bookmarkStart w:id="1494" w:name="_Toc465955342"/>
      <w:bookmarkStart w:id="1495" w:name="_Toc465171932"/>
      <w:bookmarkStart w:id="1496" w:name="_Toc1790684543"/>
      <w:bookmarkStart w:id="1497" w:name="_Toc1987271891"/>
      <w:bookmarkStart w:id="1498" w:name="_Toc1283220993"/>
      <w:bookmarkStart w:id="1499" w:name="_Toc197656126"/>
      <w:bookmarkStart w:id="1500" w:name="_Toc1326750401"/>
      <w:bookmarkStart w:id="1501" w:name="_Toc731823029"/>
      <w:bookmarkStart w:id="1502" w:name="_Toc1676726638"/>
      <w:bookmarkStart w:id="1503" w:name="_Toc1997430438"/>
      <w:bookmarkStart w:id="1504" w:name="_Toc410350868"/>
      <w:bookmarkStart w:id="1505" w:name="_Toc2014"/>
      <w:bookmarkStart w:id="1506" w:name="_Toc1377003510"/>
      <w:bookmarkStart w:id="1507" w:name="_Toc2137458104"/>
      <w:bookmarkStart w:id="1508" w:name="_Toc304726623"/>
      <w:bookmarkStart w:id="1509" w:name="_Toc465787074"/>
      <w:bookmarkStart w:id="1510" w:name="_Toc49228373"/>
      <w:bookmarkStart w:id="1511" w:name="_Toc448604225"/>
      <w:bookmarkStart w:id="1512" w:name="_Toc511559870"/>
      <w:bookmarkStart w:id="1513" w:name="_Toc612479010"/>
      <w:bookmarkStart w:id="1514" w:name="_Toc1239148747"/>
      <w:r>
        <w:t>禁止goto</w:t>
      </w:r>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goto不仅使代码流程变的错综复杂，还破坏程序的结构性，影响程序的可读性，所以禁止使用goto。</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a =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( 5== a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goto exit</w:t>
      </w:r>
      <w:r>
        <w:rPr>
          <w:szCs w:val="28"/>
        </w:rPr>
        <w:t xml:space="preserve">;    </w:t>
      </w:r>
      <w:r>
        <w:rPr>
          <w:color w:val="00B050"/>
          <w:szCs w:val="28"/>
        </w:rPr>
        <w:t>//禁止使用goto</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b/>
          <w:color w:val="00B0F0"/>
          <w:szCs w:val="28"/>
        </w:rPr>
        <w:t>exit</w:t>
      </w:r>
      <w:r>
        <w:rPr>
          <w:szCs w:val="28"/>
        </w:rPr>
        <w:t xml:space="preserve">:  </w:t>
      </w:r>
      <w:r>
        <w:rPr>
          <w:color w:val="00B050"/>
          <w:szCs w:val="28"/>
        </w:rPr>
        <w:t xml:space="preserve">      //影响阅读性，大段代码时不易找到exit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8"/>
        </w:numPr>
        <w:kinsoku/>
        <w:wordWrap/>
        <w:overflowPunct/>
        <w:topLinePunct w:val="0"/>
        <w:autoSpaceDE/>
        <w:autoSpaceDN/>
        <w:bidi w:val="0"/>
        <w:adjustRightInd/>
        <w:snapToGrid/>
        <w:spacing w:line="240" w:lineRule="auto"/>
        <w:ind w:left="0" w:firstLine="0"/>
        <w:textAlignment w:val="auto"/>
      </w:pPr>
      <w:bookmarkStart w:id="1515" w:name="_Toc1292514405"/>
      <w:bookmarkStart w:id="1516" w:name="_Toc317600901"/>
      <w:bookmarkStart w:id="1517" w:name="_Toc2002864688"/>
      <w:bookmarkStart w:id="1518" w:name="_Toc1903399112"/>
      <w:bookmarkStart w:id="1519" w:name="_Toc2089839385"/>
      <w:bookmarkStart w:id="1520" w:name="_Toc465787075"/>
      <w:bookmarkStart w:id="1521" w:name="_Toc1741193465"/>
      <w:bookmarkStart w:id="1522" w:name="_Toc1218344557"/>
      <w:bookmarkStart w:id="1523" w:name="_Toc465955343"/>
      <w:bookmarkStart w:id="1524" w:name="_Toc1700016933"/>
      <w:bookmarkStart w:id="1525" w:name="_Toc677021094"/>
      <w:bookmarkStart w:id="1526" w:name="_Toc230688715"/>
      <w:bookmarkStart w:id="1527" w:name="_Toc1477640422"/>
      <w:bookmarkStart w:id="1528" w:name="_Toc465171933"/>
      <w:bookmarkStart w:id="1529" w:name="_Toc1638627182"/>
      <w:bookmarkStart w:id="1530" w:name="_Toc990587244"/>
      <w:bookmarkStart w:id="1531" w:name="_Toc912538395"/>
      <w:bookmarkStart w:id="1532" w:name="_Toc25634"/>
      <w:bookmarkStart w:id="1533" w:name="_Toc480505607"/>
      <w:bookmarkStart w:id="1534" w:name="_Toc1587284200"/>
      <w:bookmarkStart w:id="1535" w:name="_Toc2097748509"/>
      <w:r>
        <w:t>慎用友元</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友元削弱类的封装性，使private不再私有，使用友元之前务必获得主管批准。</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536" w:name="OLE_LINK241"/>
      <w:bookmarkStart w:id="1537" w:name="OLE_LINK237"/>
      <w:r>
        <w:rPr>
          <w:rFonts w:hint="eastAsia"/>
          <w:sz w:val="28"/>
          <w:szCs w:val="28"/>
          <w:shd w:val="clear" w:color="FFFFFF" w:fill="D9D9D9"/>
        </w:rPr>
        <w:t>举例</w:t>
      </w:r>
      <w:r>
        <w:rPr>
          <w:rFonts w:hint="default"/>
          <w:sz w:val="28"/>
          <w:szCs w:val="28"/>
          <w:shd w:val="clear" w:color="FFFFFF" w:fill="D9D9D9"/>
        </w:rPr>
        <w:t>1</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rFonts w:hint="default"/>
          <w:color w:val="00B050"/>
          <w:szCs w:val="28"/>
        </w:rPr>
        <w:t>//</w:t>
      </w:r>
      <w:r>
        <w:rPr>
          <w:color w:val="00B050"/>
          <w:szCs w:val="28"/>
        </w:rPr>
        <w:t>Wife可以访问Husband的私有变量m_salary,适合用友元</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Husband</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m_salary;</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b/>
          <w:color w:val="00B0F0"/>
          <w:szCs w:val="28"/>
        </w:rPr>
        <w:t>friend</w:t>
      </w:r>
      <w:r>
        <w:rPr>
          <w:color w:val="00B0F0"/>
          <w:szCs w:val="28"/>
        </w:rPr>
        <w:t xml:space="preserve"> </w:t>
      </w:r>
      <w:r>
        <w:rPr>
          <w:szCs w:val="28"/>
        </w:rPr>
        <w:t xml:space="preserve">class Wife;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bookmarkEnd w:id="1536"/>
    <w:bookmarkEnd w:id="1537"/>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r>
        <w:rPr>
          <w:rFonts w:hint="default"/>
          <w:sz w:val="28"/>
          <w:szCs w:val="28"/>
          <w:shd w:val="clear" w:color="FFFFFF" w:fill="D9D9D9"/>
        </w:rPr>
        <w:t>2</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color w:val="00B050"/>
          <w:szCs w:val="28"/>
        </w:rPr>
      </w:pPr>
      <w:r>
        <w:rPr>
          <w:rFonts w:hint="default"/>
          <w:color w:val="00B050"/>
          <w:szCs w:val="28"/>
        </w:rPr>
        <w:t>/*对于双目的运算符，重载为友元函数后能够接受左参数和</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rPr>
      </w:pPr>
      <w:r>
        <w:rPr>
          <w:rFonts w:hint="default"/>
          <w:color w:val="00B050"/>
          <w:szCs w:val="28"/>
        </w:rPr>
        <w:t>右参数的隐式转换，这样使用起来更方便一些*/</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Complex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Complex( int real = 0, int imag = 0 ): m_real( real ),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m_imag( imag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friend Complex operator - ( const Complex&amp; c1, </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const Complex&amp; c2);</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m_real;</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c1.m_real+ c2.m_real,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c1.m_imag+ c2.m_imag);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Complex operator - (const Complex &amp;c1, const Complex &amp;c2)</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Complex ( c1.m_real- c2.m_real,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c1.m_imag- c2.m_imag);</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8"/>
        </w:numPr>
        <w:kinsoku/>
        <w:wordWrap/>
        <w:overflowPunct/>
        <w:topLinePunct w:val="0"/>
        <w:autoSpaceDE/>
        <w:autoSpaceDN/>
        <w:bidi w:val="0"/>
        <w:adjustRightInd/>
        <w:snapToGrid/>
        <w:spacing w:line="240" w:lineRule="auto"/>
        <w:ind w:left="0" w:firstLine="0"/>
        <w:textAlignment w:val="auto"/>
      </w:pPr>
      <w:bookmarkStart w:id="1538" w:name="_Toc1448313681"/>
      <w:bookmarkStart w:id="1539" w:name="_Toc2079527712"/>
      <w:bookmarkStart w:id="1540" w:name="_Toc977964931"/>
      <w:bookmarkStart w:id="1541" w:name="_Toc1381491950"/>
      <w:bookmarkStart w:id="1542" w:name="_Toc81733006"/>
      <w:bookmarkStart w:id="1543" w:name="_Toc2121606682"/>
      <w:bookmarkStart w:id="1544" w:name="_Toc2046542059"/>
      <w:bookmarkStart w:id="1545" w:name="_Toc1892755282"/>
      <w:bookmarkStart w:id="1546" w:name="_Toc299239874"/>
      <w:bookmarkStart w:id="1547" w:name="_Toc1542212722"/>
      <w:bookmarkStart w:id="1548" w:name="_Toc2098192058"/>
      <w:bookmarkStart w:id="1549" w:name="_Toc1590324766"/>
      <w:bookmarkStart w:id="1550" w:name="_Toc746190305"/>
      <w:bookmarkStart w:id="1551" w:name="_Toc371775477"/>
      <w:bookmarkStart w:id="1552" w:name="_Toc465955344"/>
      <w:bookmarkStart w:id="1553" w:name="_Toc11011"/>
      <w:bookmarkStart w:id="1554" w:name="_Toc1869960410"/>
      <w:bookmarkStart w:id="1555" w:name="_Toc1506610095"/>
      <w:bookmarkStart w:id="1556" w:name="_Toc495169590"/>
      <w:r>
        <w:rPr>
          <w:rFonts w:hint="eastAsia"/>
        </w:rPr>
        <w:t>禁止返回</w:t>
      </w:r>
      <w:r>
        <w:t>局部变量的引用</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szCs w:val="28"/>
        </w:rPr>
        <w:t>返回局部变量的引用时，局部变量作为函数返回值抛出后被销毁，但是引用作为其别名还存在，这造成内存泄露。</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错误</w:t>
      </w: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class Box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public: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w:t>
      </w:r>
      <w:r>
        <w:t>引用</w:t>
      </w:r>
      <w:r>
        <w:rPr>
          <w:rFonts w:hint="eastAsia"/>
        </w:rPr>
        <w:t>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局部</w:t>
      </w:r>
      <w:r>
        <w:rPr>
          <w:color w:val="00B050"/>
          <w:szCs w:val="28"/>
        </w:rPr>
        <w:t>变量result一旦出了作用域，就自动销毁，</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color w:val="00B050"/>
          <w:szCs w:val="28"/>
        </w:rPr>
        <w:t>result只是个别名，已经没有意义*/</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 (Box&amp;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b/>
          <w:color w:val="00B0F0"/>
          <w:szCs w:val="28"/>
        </w:rPr>
        <w:t>Box result (this-&gt;m_length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eastAsia"/>
          <w:szCs w:val="28"/>
        </w:rPr>
        <w:t>【</w:t>
      </w:r>
      <w:r>
        <w:rPr>
          <w:rFonts w:hint="eastAsia"/>
        </w:rPr>
        <w:t>通过new创建</w:t>
      </w:r>
      <w:r>
        <w:t>对象的方式</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color w:val="00B050"/>
          <w:szCs w:val="28"/>
        </w:rPr>
        <w:t>//</w:t>
      </w:r>
      <w:r>
        <w:rPr>
          <w:rFonts w:hint="eastAsia"/>
          <w:color w:val="00B050"/>
          <w:szCs w:val="28"/>
        </w:rPr>
        <w:t>调用</w:t>
      </w:r>
      <w:r>
        <w:rPr>
          <w:color w:val="00B050"/>
          <w:szCs w:val="28"/>
        </w:rPr>
        <w:t>完函数之后，需要手动删除分配的内存</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b/>
          <w:color w:val="00B0F0"/>
          <w:szCs w:val="28"/>
        </w:rPr>
        <w:t>Box&amp;</w:t>
      </w:r>
      <w:r>
        <w:rPr>
          <w:szCs w:val="28"/>
        </w:rPr>
        <w:t xml:space="preserve"> operator-(Box&amp; len)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b/>
          <w:color w:val="00B0F0"/>
          <w:szCs w:val="28"/>
        </w:rPr>
      </w:pPr>
      <w:r>
        <w:rPr>
          <w:szCs w:val="28"/>
        </w:rPr>
        <w:t xml:space="preserve">Box *result </w:t>
      </w:r>
      <w:r>
        <w:rPr>
          <w:rFonts w:hint="eastAsia"/>
          <w:szCs w:val="28"/>
        </w:rPr>
        <w:t>=</w:t>
      </w:r>
      <w:r>
        <w:rPr>
          <w:b/>
          <w:color w:val="00B0F0"/>
          <w:szCs w:val="28"/>
        </w:rPr>
        <w:t xml:space="preserve"> new Box(this-&gt;m_length – len.m_length);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 xml:space="preserve">return </w:t>
      </w:r>
      <w:r>
        <w:rPr>
          <w:b/>
          <w:color w:val="00B0F0"/>
          <w:szCs w:val="28"/>
        </w:rPr>
        <w:t>*result</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private: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Box m_length;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textAlignment w:val="auto"/>
        <w:rPr>
          <w:rFonts w:hint="eastAsia"/>
          <w:szCs w:val="28"/>
          <w:shd w:val="clear" w:color="FFFFFF" w:fill="D9D9D9"/>
        </w:rPr>
      </w:pPr>
      <w:r>
        <w:rPr>
          <w:rFonts w:hint="eastAsia"/>
          <w:szCs w:val="28"/>
          <w:shd w:val="clear" w:color="FFFFFF" w:fill="D9D9D9"/>
        </w:rPr>
        <w:t>注意:</w:t>
      </w:r>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rPr>
          <w:szCs w:val="28"/>
        </w:rPr>
      </w:pPr>
      <w:r>
        <w:rPr>
          <w:rFonts w:hint="default"/>
          <w:szCs w:val="28"/>
          <w:shd w:val="clear" w:color="auto" w:fill="auto"/>
        </w:rPr>
        <w:t>除了引用，</w:t>
      </w:r>
      <w:r>
        <w:rPr>
          <w:rFonts w:hint="default"/>
          <w:szCs w:val="28"/>
        </w:rPr>
        <w:t>最好也不要返回局部变量的指针</w:t>
      </w:r>
      <w:r>
        <w:rPr>
          <w:szCs w:val="28"/>
        </w:rPr>
        <w:t>，原因有下：</w:t>
      </w:r>
    </w:p>
    <w:p>
      <w:pPr>
        <w:pStyle w:val="53"/>
        <w:keepNext w:val="0"/>
        <w:keepLines w:val="0"/>
        <w:pageBreakBefore w:val="0"/>
        <w:widowControl/>
        <w:numPr>
          <w:ilvl w:val="0"/>
          <w:numId w:val="8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增加</w:t>
      </w:r>
      <w:r>
        <w:rPr>
          <w:szCs w:val="28"/>
        </w:rPr>
        <w:t>了用户删除内存的</w:t>
      </w:r>
      <w:r>
        <w:rPr>
          <w:rFonts w:hint="eastAsia"/>
          <w:szCs w:val="28"/>
        </w:rPr>
        <w:t>负担</w:t>
      </w:r>
      <w:r>
        <w:rPr>
          <w:rFonts w:hint="default"/>
          <w:szCs w:val="28"/>
        </w:rPr>
        <w:t>。</w:t>
      </w:r>
    </w:p>
    <w:p>
      <w:pPr>
        <w:pStyle w:val="53"/>
        <w:keepNext w:val="0"/>
        <w:keepLines w:val="0"/>
        <w:pageBreakBefore w:val="0"/>
        <w:widowControl/>
        <w:numPr>
          <w:ilvl w:val="0"/>
          <w:numId w:val="89"/>
        </w:numPr>
        <w:tabs>
          <w:tab w:val="left" w:pos="420"/>
        </w:tabs>
        <w:kinsoku/>
        <w:wordWrap/>
        <w:overflowPunct/>
        <w:topLinePunct w:val="0"/>
        <w:autoSpaceDE/>
        <w:autoSpaceDN/>
        <w:bidi w:val="0"/>
        <w:adjustRightInd/>
        <w:snapToGrid/>
        <w:spacing w:before="0" w:after="0" w:line="0" w:lineRule="atLeast"/>
        <w:ind w:left="420" w:leftChars="0" w:right="0" w:rightChars="0" w:hanging="420" w:firstLineChars="0"/>
        <w:jc w:val="left"/>
        <w:textAlignment w:val="auto"/>
        <w:outlineLvl w:val="9"/>
        <w:rPr>
          <w:szCs w:val="28"/>
        </w:rPr>
      </w:pPr>
      <w:r>
        <w:rPr>
          <w:rFonts w:hint="eastAsia"/>
          <w:szCs w:val="28"/>
        </w:rPr>
        <w:t>内存</w:t>
      </w:r>
      <w:r>
        <w:rPr>
          <w:szCs w:val="28"/>
        </w:rPr>
        <w:t>的申请和删除不</w:t>
      </w:r>
      <w:r>
        <w:rPr>
          <w:rFonts w:hint="eastAsia"/>
          <w:szCs w:val="28"/>
        </w:rPr>
        <w:t>在</w:t>
      </w:r>
      <w:r>
        <w:rPr>
          <w:szCs w:val="28"/>
        </w:rPr>
        <w:t>同一模块，破坏了函数的</w:t>
      </w:r>
      <w:r>
        <w:rPr>
          <w:rFonts w:hint="eastAsia"/>
          <w:szCs w:val="28"/>
        </w:rPr>
        <w:t>完整</w:t>
      </w:r>
      <w:r>
        <w:rPr>
          <w:szCs w:val="28"/>
        </w:rPr>
        <w:t>性</w:t>
      </w:r>
      <w:r>
        <w:rPr>
          <w:rFonts w:hint="eastAsia"/>
          <w:szCs w:val="28"/>
        </w:rPr>
        <w:t>、</w:t>
      </w:r>
      <w:r>
        <w:rPr>
          <w:szCs w:val="28"/>
        </w:rPr>
        <w:t>单一性和内聚</w:t>
      </w:r>
      <w:r>
        <w:rPr>
          <w:rFonts w:hint="eastAsia"/>
          <w:szCs w:val="28"/>
        </w:rPr>
        <w:t>性</w:t>
      </w:r>
      <w:r>
        <w:rPr>
          <w:szCs w:val="28"/>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left="0" w:leftChars="0" w:right="0" w:rightChars="0" w:firstLine="0" w:firstLine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特例</w:t>
      </w:r>
      <w:r>
        <w:rPr>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8"/>
        </w:rPr>
      </w:pPr>
      <w:r>
        <w:rPr>
          <w:rFonts w:hint="eastAsia"/>
          <w:szCs w:val="28"/>
        </w:rPr>
        <w:t>在</w:t>
      </w:r>
      <w:r>
        <w:rPr>
          <w:szCs w:val="28"/>
        </w:rPr>
        <w:t>某些特定功能的操作，可以通过new动态创建的对象，然后返回其指针，但是需要经过主管</w:t>
      </w:r>
      <w:r>
        <w:rPr>
          <w:rFonts w:hint="eastAsia"/>
          <w:szCs w:val="28"/>
        </w:rPr>
        <w:t>同意</w:t>
      </w:r>
      <w:r>
        <w:rPr>
          <w:szCs w:val="28"/>
        </w:rPr>
        <w:t>。同时</w:t>
      </w:r>
      <w:r>
        <w:rPr>
          <w:rFonts w:hint="eastAsia"/>
          <w:szCs w:val="28"/>
        </w:rPr>
        <w:t>为了</w:t>
      </w:r>
      <w:r>
        <w:rPr>
          <w:szCs w:val="28"/>
        </w:rPr>
        <w:t>减少删除内存的</w:t>
      </w:r>
      <w:r>
        <w:rPr>
          <w:rFonts w:hint="eastAsia"/>
          <w:szCs w:val="28"/>
        </w:rPr>
        <w:t>负担</w:t>
      </w:r>
      <w:r>
        <w:rPr>
          <w:szCs w:val="28"/>
        </w:rPr>
        <w:t>，可以使用智能指针。</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8"/>
        </w:numPr>
        <w:kinsoku/>
        <w:wordWrap/>
        <w:overflowPunct/>
        <w:topLinePunct w:val="0"/>
        <w:autoSpaceDE/>
        <w:autoSpaceDN/>
        <w:bidi w:val="0"/>
        <w:adjustRightInd/>
        <w:snapToGrid/>
        <w:spacing w:line="0" w:lineRule="atLeast"/>
        <w:ind w:left="0" w:firstLine="0"/>
        <w:textAlignment w:val="auto"/>
      </w:pPr>
      <w:bookmarkStart w:id="1557" w:name="_Toc1482036951"/>
      <w:bookmarkStart w:id="1558" w:name="_Toc1695678443"/>
      <w:bookmarkStart w:id="1559" w:name="_Toc576188435"/>
      <w:bookmarkStart w:id="1560" w:name="_Toc94732388"/>
      <w:bookmarkStart w:id="1561" w:name="_Toc880257490"/>
      <w:bookmarkStart w:id="1562" w:name="_Toc2105812255"/>
      <w:bookmarkStart w:id="1563" w:name="_Toc1354157625"/>
      <w:bookmarkStart w:id="1564" w:name="_Toc1727419721"/>
      <w:bookmarkStart w:id="1565" w:name="_Toc465171935"/>
      <w:bookmarkStart w:id="1566" w:name="_Toc1168066521"/>
      <w:bookmarkStart w:id="1567" w:name="_Toc16196"/>
      <w:bookmarkStart w:id="1568" w:name="_Toc1736116364"/>
      <w:bookmarkStart w:id="1569" w:name="_Toc429578214"/>
      <w:bookmarkStart w:id="1570" w:name="_Toc465787077"/>
      <w:bookmarkStart w:id="1571" w:name="_Toc822624081"/>
      <w:bookmarkStart w:id="1572" w:name="_Toc465955345"/>
      <w:bookmarkStart w:id="1573" w:name="_Toc219150116"/>
      <w:bookmarkStart w:id="1574" w:name="_Toc661107797"/>
      <w:bookmarkStart w:id="1575" w:name="_Toc1849162008"/>
      <w:bookmarkStart w:id="1576" w:name="_Toc1050050398"/>
      <w:bookmarkStart w:id="1577" w:name="_Toc2138895148"/>
      <w:r>
        <w:t>禁止编译警告</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pPr>
        <w:pStyle w:val="91"/>
        <w:keepNext w:val="0"/>
        <w:keepLines w:val="0"/>
        <w:pageBreakBefore w:val="0"/>
        <w:widowControl/>
        <w:kinsoku/>
        <w:wordWrap/>
        <w:overflowPunct/>
        <w:topLinePunct w:val="0"/>
        <w:autoSpaceDE/>
        <w:autoSpaceDN/>
        <w:bidi w:val="0"/>
        <w:adjustRightInd/>
        <w:snapToGrid/>
        <w:spacing w:beforeLines="0" w:afterLines="0" w:line="240" w:lineRule="auto"/>
        <w:ind w:firstLine="558" w:firstLineChars="266"/>
        <w:textAlignment w:val="auto"/>
        <w:rPr>
          <w:rFonts w:hint="eastAsia" w:ascii="Times New Roman" w:hAnsi="Times New Roman" w:cstheme="minorBidi"/>
          <w:sz w:val="28"/>
          <w:szCs w:val="28"/>
          <w:shd w:val="clear" w:color="auto" w:fill="auto"/>
        </w:rPr>
      </w:pPr>
      <w:r>
        <w:rPr>
          <w:rFonts w:hint="eastAsia" w:ascii="Times New Roman" w:hAnsi="Times New Roman" w:cstheme="minorBidi"/>
          <w:sz w:val="28"/>
          <w:szCs w:val="28"/>
        </w:rPr>
        <w:t>除非有特殊情况得到直属主管批准，在代码调试过程中，出现的警告信息，必须解决，哪怕一条警告。如果有些警告无法消除就要主动向直属主管汇报。</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&lt;iostream&gt;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main()</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int a {3};        //unused variable 'a'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int b {5};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std::cout&lt;&lt;b;</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240" w:lineRule="auto"/>
        <w:ind w:firstLine="0" w:firstLineChars="0"/>
        <w:textAlignment w:val="auto"/>
        <w:rPr>
          <w:szCs w:val="28"/>
          <w:shd w:val="clear" w:color="FFFFFF" w:fill="D9D9D9"/>
        </w:rPr>
      </w:pPr>
      <w:r>
        <w:rPr>
          <w:rFonts w:hint="default"/>
          <w:szCs w:val="28"/>
          <w:shd w:val="clear" w:color="FFFFFF" w:fill="D9D9D9"/>
        </w:rPr>
        <w:t>强</w:t>
      </w:r>
      <w:r>
        <w:rPr>
          <w:rFonts w:hint="eastAsia"/>
          <w:szCs w:val="28"/>
          <w:shd w:val="clear" w:color="FFFFFF" w:fill="D9D9D9"/>
        </w:rPr>
        <w:t>烈</w:t>
      </w:r>
      <w:r>
        <w:rPr>
          <w:szCs w:val="28"/>
          <w:shd w:val="clear" w:color="FFFFFF" w:fill="D9D9D9"/>
        </w:rPr>
        <w:t>建议：</w:t>
      </w:r>
    </w:p>
    <w:p>
      <w:pPr>
        <w:pStyle w:val="53"/>
        <w:keepNext w:val="0"/>
        <w:keepLines w:val="0"/>
        <w:pageBreakBefore w:val="0"/>
        <w:widowControl/>
        <w:numPr>
          <w:ilvl w:val="0"/>
          <w:numId w:val="90"/>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default"/>
          <w:szCs w:val="28"/>
        </w:rPr>
        <w:t>采用IDE默认的配置</w:t>
      </w:r>
      <w:r>
        <w:rPr>
          <w:szCs w:val="28"/>
        </w:rPr>
        <w:t>。</w:t>
      </w:r>
    </w:p>
    <w:p>
      <w:pPr>
        <w:pStyle w:val="53"/>
        <w:keepNext w:val="0"/>
        <w:keepLines w:val="0"/>
        <w:pageBreakBefore w:val="0"/>
        <w:widowControl/>
        <w:numPr>
          <w:ilvl w:val="0"/>
          <w:numId w:val="90"/>
        </w:numPr>
        <w:tabs>
          <w:tab w:val="left" w:pos="420"/>
        </w:tabs>
        <w:kinsoku/>
        <w:wordWrap/>
        <w:overflowPunct/>
        <w:topLinePunct w:val="0"/>
        <w:autoSpaceDE/>
        <w:autoSpaceDN/>
        <w:bidi w:val="0"/>
        <w:adjustRightInd/>
        <w:snapToGrid/>
        <w:spacing w:before="0" w:after="0" w:line="0" w:lineRule="atLeast"/>
        <w:ind w:left="840" w:leftChars="0" w:right="0" w:rightChars="0" w:hanging="420" w:firstLineChars="0"/>
        <w:jc w:val="left"/>
        <w:textAlignment w:val="auto"/>
        <w:outlineLvl w:val="9"/>
        <w:rPr>
          <w:szCs w:val="28"/>
        </w:rPr>
      </w:pPr>
      <w:r>
        <w:rPr>
          <w:rFonts w:hint="eastAsia"/>
          <w:szCs w:val="28"/>
        </w:rPr>
        <w:t>不要</w:t>
      </w:r>
      <w:r>
        <w:rPr>
          <w:szCs w:val="28"/>
        </w:rPr>
        <w:t>放过任何一条警告信息。</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8"/>
        </w:numPr>
        <w:kinsoku/>
        <w:wordWrap/>
        <w:overflowPunct/>
        <w:topLinePunct w:val="0"/>
        <w:autoSpaceDE/>
        <w:autoSpaceDN/>
        <w:bidi w:val="0"/>
        <w:adjustRightInd/>
        <w:snapToGrid/>
        <w:spacing w:line="240" w:lineRule="auto"/>
        <w:ind w:left="0" w:firstLine="0"/>
        <w:textAlignment w:val="auto"/>
      </w:pPr>
      <w:bookmarkStart w:id="1578" w:name="_Toc1453035531"/>
      <w:bookmarkStart w:id="1579" w:name="_Toc132231785"/>
      <w:bookmarkStart w:id="1580" w:name="_Toc820771777"/>
      <w:bookmarkStart w:id="1581" w:name="_Toc615911515"/>
      <w:bookmarkStart w:id="1582" w:name="_Toc1362277978"/>
      <w:bookmarkStart w:id="1583" w:name="_Toc5122"/>
      <w:bookmarkStart w:id="1584" w:name="_Toc465787078"/>
      <w:bookmarkStart w:id="1585" w:name="_Toc465171936"/>
      <w:bookmarkStart w:id="1586" w:name="_Toc1222775941"/>
      <w:bookmarkStart w:id="1587" w:name="_Toc465955346"/>
      <w:bookmarkStart w:id="1588" w:name="_Toc753192959"/>
      <w:bookmarkStart w:id="1589" w:name="_Toc252672618"/>
      <w:bookmarkStart w:id="1590" w:name="_Toc1942473738"/>
      <w:bookmarkStart w:id="1591" w:name="_Toc1824885487"/>
      <w:bookmarkStart w:id="1592" w:name="_Toc2021617019"/>
      <w:bookmarkStart w:id="1593" w:name="_Toc125813363"/>
      <w:bookmarkStart w:id="1594" w:name="_Toc757380190"/>
      <w:bookmarkStart w:id="1595" w:name="_Toc100892898"/>
      <w:bookmarkStart w:id="1596" w:name="_Toc241327726"/>
      <w:bookmarkStart w:id="1597" w:name="_Toc312478548"/>
      <w:bookmarkStart w:id="1598" w:name="_Toc690952954"/>
      <w:r>
        <w:t>禁止头文</w:t>
      </w:r>
      <w:r>
        <w:rPr>
          <w:rFonts w:hint="eastAsia"/>
        </w:rPr>
        <w:t>件</w:t>
      </w:r>
      <w:r>
        <w:t>using</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eastAsia="楷体" w:cstheme="minorHAnsi"/>
        </w:rPr>
      </w:pPr>
      <w:r>
        <w:rPr>
          <w:rFonts w:hint="eastAsia"/>
          <w:szCs w:val="28"/>
        </w:rPr>
        <w:t>命</w:t>
      </w:r>
      <w:r>
        <w:rPr>
          <w:szCs w:val="28"/>
        </w:rPr>
        <w:t>名空间是C++提供的一种机制，可以有效的避免函数名污染，但是禁止在头文件中使用using namespace XXX，而应该在定义时直接用全称。</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//修改前版本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using namespace std;    //不推荐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vector &lt;int&gt; m_vecData;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vertAlign w:val="baseline"/>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color w:val="00B050"/>
          <w:szCs w:val="28"/>
        </w:rPr>
        <w:t>//修改后版本</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#include &lt;vector&gt;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class Data</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color w:val="00B0F0"/>
          <w:szCs w:val="28"/>
        </w:rPr>
        <w:t>std::vector</w:t>
      </w:r>
      <w:r>
        <w:rPr>
          <w:szCs w:val="28"/>
        </w:rPr>
        <w:t xml:space="preserve"> &lt;int&gt; m_vecData;</w:t>
      </w:r>
      <w:r>
        <w:rPr>
          <w:color w:val="00B050"/>
          <w:szCs w:val="28"/>
        </w:rPr>
        <w:t>//推荐</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1"/>
          <w:numId w:val="88"/>
        </w:numPr>
        <w:kinsoku/>
        <w:wordWrap/>
        <w:overflowPunct/>
        <w:topLinePunct w:val="0"/>
        <w:autoSpaceDE/>
        <w:autoSpaceDN/>
        <w:bidi w:val="0"/>
        <w:adjustRightInd/>
        <w:snapToGrid/>
        <w:spacing w:line="240" w:lineRule="auto"/>
        <w:ind w:left="0" w:firstLine="0"/>
        <w:textAlignment w:val="auto"/>
      </w:pPr>
      <w:bookmarkStart w:id="1599" w:name="_Toc990434131"/>
      <w:bookmarkStart w:id="1600" w:name="_Toc200846266"/>
      <w:bookmarkStart w:id="1601" w:name="_Toc1870943572"/>
      <w:bookmarkStart w:id="1602" w:name="_Toc540791093"/>
      <w:bookmarkStart w:id="1603" w:name="_Toc1659337255"/>
      <w:bookmarkStart w:id="1604" w:name="_Toc1488424007"/>
      <w:bookmarkStart w:id="1605" w:name="_Toc1618179618"/>
      <w:bookmarkStart w:id="1606" w:name="_Toc465955347"/>
      <w:bookmarkStart w:id="1607" w:name="_Toc1554650480"/>
      <w:bookmarkStart w:id="1608" w:name="_Toc1296748440"/>
      <w:bookmarkStart w:id="1609" w:name="_Toc287550972"/>
      <w:bookmarkStart w:id="1610" w:name="_Toc1000879674"/>
      <w:bookmarkStart w:id="1611" w:name="_Toc1394924655"/>
      <w:bookmarkStart w:id="1612" w:name="_Toc1464250839"/>
      <w:bookmarkStart w:id="1613" w:name="_Toc445123232"/>
      <w:bookmarkStart w:id="1614" w:name="_Toc15544"/>
      <w:bookmarkStart w:id="1615" w:name="_Toc489359965"/>
      <w:bookmarkStart w:id="1616" w:name="_Toc900963143"/>
      <w:bookmarkStart w:id="1617" w:name="_Toc465787079"/>
      <w:bookmarkStart w:id="1618" w:name="_Toc691007977"/>
      <w:r>
        <w:t>禁止使用magic number</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eastAsia"/>
          <w:szCs w:val="28"/>
        </w:rPr>
        <w:t>Magic Number，译为魔数，指没有明显的原因而出现在代码中的具体数字，魔数使代码阅读性变差，并且不易维护，所以禁止使用魔数，可以使用常量代替。</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eastAsia"/>
          <w:szCs w:val="28"/>
        </w:rPr>
      </w:pPr>
      <w:r>
        <w:rPr>
          <w:rFonts w:hint="default"/>
          <w:szCs w:val="28"/>
        </w:rPr>
        <w:t>比较常见的错误就是类似于box1，box2...或者boxA,boxB，这种命名应该被坚决杜绝，除非类似循环中使用的i，j这种局部变量除外。</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hint="eastAsia" w:ascii="Times New Roman" w:hAnsi="Times New Roman" w:cstheme="minorBidi"/>
          <w:color w:val="00B050"/>
          <w:kern w:val="0"/>
          <w:sz w:val="28"/>
          <w:szCs w:val="28"/>
        </w:rPr>
        <w:t>//魔数1000，看不出它的含义</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int i = 0; i &lt; </w:t>
      </w:r>
      <w:r>
        <w:rPr>
          <w:rFonts w:ascii="Times New Roman" w:hAnsi="Times New Roman" w:cstheme="minorBidi"/>
          <w:b/>
          <w:color w:val="00B0F0"/>
          <w:kern w:val="0"/>
          <w:sz w:val="28"/>
          <w:szCs w:val="28"/>
        </w:rPr>
        <w:t>1000</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正确举例: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const int </w:t>
      </w:r>
      <w:r>
        <w:rPr>
          <w:rFonts w:ascii="Times New Roman" w:hAnsi="Times New Roman" w:cstheme="minorBidi"/>
          <w:b/>
          <w:color w:val="00B0F0"/>
          <w:kern w:val="0"/>
          <w:sz w:val="28"/>
          <w:szCs w:val="28"/>
        </w:rPr>
        <w:t>peopleCount</w:t>
      </w:r>
      <w:r>
        <w:rPr>
          <w:rFonts w:ascii="Times New Roman" w:hAnsi="Times New Roman" w:cstheme="minorBidi"/>
          <w:color w:val="00B0F0"/>
          <w:kern w:val="0"/>
          <w:sz w:val="28"/>
          <w:szCs w:val="28"/>
        </w:rPr>
        <w:t xml:space="preserve"> </w:t>
      </w:r>
      <w:r>
        <w:rPr>
          <w:rFonts w:ascii="Times New Roman" w:hAnsi="Times New Roman" w:cstheme="minorBidi"/>
          <w:kern w:val="0"/>
          <w:sz w:val="28"/>
          <w:szCs w:val="28"/>
        </w:rPr>
        <w:t>=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for( int i = 0; i &lt; </w:t>
      </w:r>
      <w:r>
        <w:rPr>
          <w:rFonts w:ascii="Times New Roman" w:hAnsi="Times New Roman" w:cstheme="minorBidi"/>
          <w:b/>
          <w:color w:val="00B0F0"/>
          <w:kern w:val="0"/>
          <w:sz w:val="28"/>
          <w:szCs w:val="28"/>
        </w:rPr>
        <w:t>peopleCount</w:t>
      </w:r>
      <w:r>
        <w:rPr>
          <w:rFonts w:ascii="Times New Roman" w:hAnsi="Times New Roman" w:cstheme="minorBidi"/>
          <w:kern w:val="0"/>
          <w:sz w:val="28"/>
          <w:szCs w:val="28"/>
        </w:rPr>
        <w:t>;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3"/>
        <w:keepNext w:val="0"/>
        <w:keepLines w:val="0"/>
        <w:pageBreakBefore w:val="0"/>
        <w:widowControl/>
        <w:numPr>
          <w:ilvl w:val="1"/>
          <w:numId w:val="88"/>
        </w:numPr>
        <w:kinsoku/>
        <w:wordWrap/>
        <w:overflowPunct/>
        <w:topLinePunct w:val="0"/>
        <w:autoSpaceDE/>
        <w:autoSpaceDN/>
        <w:bidi w:val="0"/>
        <w:adjustRightInd/>
        <w:snapToGrid/>
        <w:spacing w:line="240" w:lineRule="auto"/>
        <w:ind w:left="0" w:firstLine="0"/>
        <w:textAlignment w:val="auto"/>
      </w:pPr>
      <w:bookmarkStart w:id="1619" w:name="_Toc19821054"/>
      <w:bookmarkStart w:id="1620" w:name="_Toc809854843"/>
      <w:bookmarkStart w:id="1621" w:name="_Toc2017601931"/>
      <w:bookmarkStart w:id="1622" w:name="_Toc972613257"/>
      <w:bookmarkStart w:id="1623" w:name="_Toc1611829899"/>
      <w:bookmarkStart w:id="1624" w:name="_Toc465787080"/>
      <w:bookmarkStart w:id="1625" w:name="_Toc745849294"/>
      <w:bookmarkStart w:id="1626" w:name="_Toc2103674984"/>
      <w:bookmarkStart w:id="1627" w:name="_Toc465955348"/>
      <w:bookmarkStart w:id="1628" w:name="_Toc882236613"/>
      <w:bookmarkStart w:id="1629" w:name="_Toc557739680"/>
      <w:bookmarkStart w:id="1630" w:name="_Toc1398016498"/>
      <w:bookmarkStart w:id="1631" w:name="_Toc688076848"/>
      <w:bookmarkStart w:id="1632" w:name="_Toc31606"/>
      <w:bookmarkStart w:id="1633" w:name="_Toc1557695425"/>
      <w:bookmarkStart w:id="1634" w:name="_Toc692670526"/>
      <w:bookmarkStart w:id="1635" w:name="_Toc567529058"/>
      <w:bookmarkStart w:id="1636" w:name="_Toc753120550"/>
      <w:bookmarkStart w:id="1637" w:name="_Toc951419713"/>
      <w:bookmarkStart w:id="1638" w:name="_Toc428783303"/>
      <w:r>
        <w:t>禁止将函数的输入参数作为工作变量</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eastAsia"/>
        </w:rPr>
        <w:t>工作变量</w:t>
      </w:r>
      <w:r>
        <w:rPr>
          <w:rFonts w:hint="default"/>
        </w:rPr>
        <w:t>，顾名思义，就是</w:t>
      </w:r>
      <w:r>
        <w:rPr>
          <w:rFonts w:hint="eastAsia"/>
        </w:rPr>
        <w:t>函数内部使用的变量，将传入参数作为工作变量进行操作，可能会带来未知的隐患</w:t>
      </w:r>
      <w:r>
        <w:rPr>
          <w:rFonts w:hint="default"/>
        </w:rPr>
        <w:t>：函数参数在传入函数时，编译器都会为其生成一个临时拷贝，但是对这个拷贝的修改有时也会改变原始参数内容，所以</w:t>
      </w:r>
      <w:r>
        <w:rPr>
          <w:rFonts w:hint="eastAsia"/>
        </w:rPr>
        <w:t>禁止将函数参数作为工作变量。</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r>
        <w:rPr>
          <w:rFonts w:hint="eastAsia"/>
          <w:sz w:val="28"/>
          <w:szCs w:val="28"/>
          <w:shd w:val="clear" w:color="FFFFFF" w:fill="D9D9D9"/>
        </w:rPr>
        <w:t>错误</w:t>
      </w: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*sum</w:t>
      </w:r>
      <w:r>
        <w:rPr>
          <w:rFonts w:ascii="Times New Roman" w:hAnsi="Times New Roman" w:cstheme="minorBidi"/>
          <w:kern w:val="0"/>
          <w:sz w:val="28"/>
          <w:szCs w:val="28"/>
        </w:rPr>
        <w:t xml:space="preserve"> = 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num; ++count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正确举例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rFonts w:hint="default"/>
          <w:color w:val="00B050"/>
          <w:sz w:val="28"/>
          <w:szCs w:val="28"/>
        </w:rPr>
        <w:t>/*输出参数</w:t>
      </w:r>
      <w:r>
        <w:rPr>
          <w:color w:val="00B050"/>
          <w:sz w:val="28"/>
          <w:szCs w:val="28"/>
        </w:rPr>
        <w:t>,用局部变量先代替，最后再进行赋值*/</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w:t>
      </w:r>
      <w:r>
        <w:rPr>
          <w:rFonts w:hint="eastAsia" w:ascii="Times New Roman" w:hAnsi="Times New Roman" w:cstheme="minorBidi"/>
          <w:kern w:val="0"/>
          <w:sz w:val="28"/>
          <w:szCs w:val="28"/>
        </w:rPr>
        <w:t xml:space="preserve">oid </w:t>
      </w:r>
      <w:r>
        <w:rPr>
          <w:rFonts w:ascii="Times New Roman" w:hAnsi="Times New Roman" w:cstheme="minorBidi"/>
          <w:kern w:val="0"/>
          <w:sz w:val="28"/>
          <w:szCs w:val="28"/>
        </w:rPr>
        <w:t>dataSum( uint num, int* data, int *sum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cstheme="minorBidi"/>
          <w:kern w:val="0"/>
          <w:sz w:val="28"/>
          <w:szCs w:val="28"/>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tempSum{0};</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uint count = 0; count &lt; sum; ++count)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tempSum += data[count];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tempSum;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eastAsia"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420"/>
        <w:textAlignment w:val="auto"/>
        <w:rPr>
          <w:spacing w:val="15"/>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rPr>
          <w:b w:val="0"/>
        </w:rPr>
      </w:pPr>
      <w:bookmarkStart w:id="1639" w:name="_Toc1480010813"/>
      <w:bookmarkStart w:id="1640" w:name="_Toc1254932428"/>
      <w:bookmarkStart w:id="1641" w:name="_Toc1927242233"/>
      <w:bookmarkStart w:id="1642" w:name="_Toc465171937"/>
      <w:bookmarkStart w:id="1643" w:name="_Toc1529149931"/>
      <w:bookmarkStart w:id="1644" w:name="_Toc135588041"/>
      <w:bookmarkStart w:id="1645" w:name="_Toc465955349"/>
      <w:bookmarkStart w:id="1646" w:name="_Toc1378182823"/>
      <w:bookmarkStart w:id="1647" w:name="_Toc1678133018"/>
      <w:bookmarkStart w:id="1648" w:name="_Toc1446903834"/>
      <w:bookmarkStart w:id="1649" w:name="_Toc1966636004"/>
      <w:bookmarkStart w:id="1650" w:name="_Toc1386013558"/>
      <w:bookmarkStart w:id="1651" w:name="_Toc432044079"/>
      <w:bookmarkStart w:id="1652" w:name="_Toc1356681016"/>
      <w:bookmarkStart w:id="1653" w:name="_Toc794105784"/>
      <w:bookmarkStart w:id="1654" w:name="_Toc465787081"/>
      <w:bookmarkStart w:id="1655" w:name="_Toc19338"/>
      <w:bookmarkStart w:id="1656" w:name="_Toc1584793157"/>
      <w:bookmarkStart w:id="1657" w:name="_Toc640146751"/>
      <w:bookmarkStart w:id="1658" w:name="_Toc1514532610"/>
      <w:bookmarkStart w:id="1659" w:name="_Toc2061443708"/>
      <w:r>
        <w:t>鼓励事项</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660" w:name="_Toc1332123548"/>
      <w:bookmarkStart w:id="1661" w:name="_Toc1864612109"/>
      <w:bookmarkStart w:id="1662" w:name="_Toc579967432"/>
      <w:bookmarkStart w:id="1663" w:name="_Toc1735543646"/>
      <w:bookmarkStart w:id="1664" w:name="_Toc1360118079"/>
      <w:bookmarkStart w:id="1665" w:name="_Toc1004088818"/>
      <w:bookmarkStart w:id="1666" w:name="_Toc465171938"/>
      <w:bookmarkStart w:id="1667" w:name="_Toc1012942128"/>
      <w:bookmarkStart w:id="1668" w:name="_Toc20887"/>
      <w:bookmarkStart w:id="1669" w:name="_Toc2002833648"/>
      <w:bookmarkStart w:id="1670" w:name="_Toc1985339988"/>
      <w:bookmarkStart w:id="1671" w:name="_Toc443562360"/>
      <w:bookmarkStart w:id="1672" w:name="_Toc465955350"/>
      <w:bookmarkStart w:id="1673" w:name="_Toc6055515"/>
      <w:bookmarkStart w:id="1674" w:name="_Toc465787082"/>
      <w:bookmarkStart w:id="1675" w:name="_Toc542821772"/>
      <w:bookmarkStart w:id="1676" w:name="_Toc78836309"/>
      <w:bookmarkStart w:id="1677" w:name="_Toc1482417546"/>
      <w:bookmarkStart w:id="1678" w:name="_Toc430951722"/>
      <w:bookmarkStart w:id="1679" w:name="_Toc625050439"/>
      <w:bookmarkStart w:id="1680" w:name="_Toc1630497282"/>
      <w:r>
        <w:t>鼓励优先使用静态断言调试</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t>鼓励使用静态断言调试，静态断言可以在</w:t>
      </w:r>
      <w:r>
        <w:rPr>
          <w:color w:val="00B0F0"/>
        </w:rPr>
        <w:t>编译期间</w:t>
      </w:r>
      <w:r>
        <w:t>检测用法错误，release模式下无效，</w:t>
      </w:r>
      <w:r>
        <w:rPr>
          <w:rFonts w:hint="eastAsia"/>
        </w:rPr>
        <w:t>C++断言有assert、static_assert、type_traits</w:t>
      </w:r>
      <w:r>
        <w:rPr>
          <w:szCs w:val="28"/>
        </w:rPr>
        <w:t>,assert断言可以检查函数参数是否有效</w:t>
      </w:r>
      <w:r>
        <w:rPr>
          <w:rFonts w:hint="eastAsia"/>
          <w:szCs w:val="28"/>
        </w:rPr>
        <w:t>，static_assert和type_traits针对</w:t>
      </w:r>
      <w:r>
        <w:rPr>
          <w:rFonts w:hint="default"/>
          <w:szCs w:val="28"/>
        </w:rPr>
        <w:t>元编程(这一章节最后备注会有简单的介绍)</w:t>
      </w:r>
      <w:r>
        <w:rPr>
          <w:rFonts w:hint="eastAsia"/>
          <w:szCs w:val="28"/>
        </w:rPr>
        <w:t>特别有效。</w:t>
      </w:r>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szCs w:val="28"/>
        </w:rPr>
      </w:pPr>
      <w:r>
        <w:rPr>
          <w:rFonts w:hint="eastAsia"/>
          <w:szCs w:val="28"/>
        </w:rPr>
        <w:t>我们鼓励使用static_assert静态断言。</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template&lt;class T&gt;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average( const std::vector&lt;T&gt;&amp; data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static_assert</w:t>
      </w:r>
      <w:r>
        <w:rPr>
          <w:rFonts w:ascii="Times New Roman" w:hAnsi="Times New Roman" w:cstheme="minorBidi"/>
          <w:kern w:val="0"/>
          <w:sz w:val="28"/>
          <w:szCs w:val="28"/>
        </w:rPr>
        <w:t>( const std::is_arithmetic&lt;T&gt;::value ,</w:t>
      </w:r>
    </w:p>
    <w:p>
      <w:pPr>
        <w:pStyle w:val="91"/>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“Type parameter for average( ) must be arithmetic”);</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T sum { 0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for( auto&amp; value : data )</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sum += value;</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sum/data.size(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 w:val="28"/>
          <w:szCs w:val="28"/>
          <w:shd w:val="clear" w:color="FFFFFF" w:fill="D9D9D9"/>
        </w:rPr>
      </w:pPr>
      <w:r>
        <w:rPr>
          <w:rFonts w:ascii="Times New Roman" w:hAnsi="Times New Roman" w:cstheme="minorBidi"/>
          <w:kern w:val="0"/>
          <w:sz w:val="28"/>
          <w:szCs w:val="28"/>
        </w:rPr>
        <w:t>}</w:t>
      </w:r>
    </w:p>
    <w:p>
      <w:pPr>
        <w:pStyle w:val="3"/>
        <w:keepNext w:val="0"/>
        <w:keepLines w:val="0"/>
        <w:pageBreakBefore w:val="0"/>
        <w:widowControl/>
        <w:kinsoku/>
        <w:wordWrap/>
        <w:overflowPunct/>
        <w:topLinePunct w:val="0"/>
        <w:autoSpaceDE/>
        <w:autoSpaceDN/>
        <w:bidi w:val="0"/>
        <w:adjustRightInd/>
        <w:snapToGrid/>
        <w:spacing w:line="0" w:lineRule="atLeast"/>
        <w:textAlignment w:val="auto"/>
        <w:rPr>
          <w:b w:val="0"/>
          <w:spacing w:val="0"/>
          <w:sz w:val="28"/>
          <w:szCs w:val="28"/>
          <w:shd w:val="clear" w:color="FFFFFF" w:fill="D9D9D9"/>
        </w:rPr>
      </w:pPr>
      <w:bookmarkStart w:id="1681" w:name="_Toc783940812"/>
      <w:bookmarkStart w:id="1682" w:name="_Toc1414336414"/>
      <w:bookmarkStart w:id="1683" w:name="_Toc554404918"/>
      <w:bookmarkStart w:id="1684" w:name="_Toc1352467416"/>
      <w:bookmarkStart w:id="1685" w:name="_Toc335284603"/>
      <w:bookmarkStart w:id="1686" w:name="_Toc1389490923"/>
      <w:bookmarkStart w:id="1687" w:name="_Toc1015676321"/>
      <w:bookmarkStart w:id="1688" w:name="_Toc879843027"/>
      <w:bookmarkStart w:id="1689" w:name="_Toc838962945"/>
      <w:bookmarkStart w:id="1690" w:name="_Toc1073768850"/>
      <w:bookmarkStart w:id="1691" w:name="_Toc924660482"/>
      <w:bookmarkStart w:id="1692" w:name="_Toc465171939"/>
      <w:bookmarkStart w:id="1693" w:name="_Toc465787083"/>
      <w:bookmarkStart w:id="1694" w:name="_Toc465955351"/>
    </w:p>
    <w:p>
      <w:pPr>
        <w:keepNext w:val="0"/>
        <w:keepLines w:val="0"/>
        <w:pageBreakBefore w:val="0"/>
        <w:widowControl/>
        <w:kinsoku/>
        <w:wordWrap/>
        <w:overflowPunct/>
        <w:topLinePunct w:val="0"/>
        <w:autoSpaceDE/>
        <w:autoSpaceDN/>
        <w:bidi w:val="0"/>
        <w:adjustRightInd/>
        <w:snapToGrid/>
        <w:spacing w:line="240" w:lineRule="auto"/>
        <w:textAlignment w:val="auto"/>
        <w:rPr>
          <w:shd w:val="clear" w:color="FFFFFF" w:fill="D9D9D9"/>
        </w:rPr>
      </w:pPr>
      <w:bookmarkStart w:id="1695" w:name="_Toc1929439590"/>
      <w:bookmarkStart w:id="1696" w:name="_Toc477544289"/>
      <w:bookmarkStart w:id="1697" w:name="_Toc1560448036"/>
      <w:bookmarkStart w:id="1698" w:name="_Toc270208582"/>
      <w:r>
        <w:rPr>
          <w:shd w:val="clear" w:color="FFFFFF" w:fill="D9D9D9"/>
        </w:rPr>
        <w:t>备注:</w:t>
      </w:r>
      <w:bookmarkEnd w:id="1681"/>
      <w:bookmarkEnd w:id="1682"/>
      <w:bookmarkEnd w:id="1683"/>
      <w:bookmarkEnd w:id="1684"/>
      <w:bookmarkEnd w:id="1685"/>
      <w:bookmarkEnd w:id="1686"/>
      <w:bookmarkEnd w:id="1687"/>
      <w:bookmarkEnd w:id="1688"/>
      <w:bookmarkEnd w:id="1689"/>
      <w:bookmarkEnd w:id="1690"/>
      <w:bookmarkEnd w:id="1691"/>
      <w:bookmarkEnd w:id="1695"/>
      <w:bookmarkEnd w:id="1696"/>
      <w:bookmarkEnd w:id="1697"/>
      <w:bookmarkEnd w:id="1698"/>
    </w:p>
    <w:p>
      <w:pPr>
        <w:keepNext w:val="0"/>
        <w:keepLines w:val="0"/>
        <w:pageBreakBefore w:val="0"/>
        <w:widowControl/>
        <w:suppressLineNumbers w:val="0"/>
        <w:kinsoku/>
        <w:wordWrap/>
        <w:overflowPunct/>
        <w:topLinePunct w:val="0"/>
        <w:autoSpaceDE/>
        <w:autoSpaceDN/>
        <w:bidi w:val="0"/>
        <w:adjustRightInd/>
        <w:snapToGrid/>
        <w:spacing w:beforeLines="0" w:afterLines="0" w:line="0" w:lineRule="atLeast"/>
        <w:jc w:val="left"/>
        <w:textAlignment w:val="auto"/>
      </w:pPr>
      <w:r>
        <w:t xml:space="preserve">    这里简单介绍下元编程，元编程程序</w:t>
      </w:r>
      <w:r>
        <w:rPr>
          <w:rFonts w:ascii="Times New Roman" w:hAnsi="Times New Roman" w:eastAsia="华文楷体" w:cstheme="minorBidi"/>
          <w:b w:val="0"/>
          <w:i w:val="0"/>
          <w:caps w:val="0"/>
          <w:color w:val="000000"/>
          <w:spacing w:val="0"/>
          <w:kern w:val="0"/>
          <w:sz w:val="28"/>
          <w:szCs w:val="20"/>
          <w:shd w:val="clear" w:fill="auto"/>
          <w:lang w:val="en-US" w:eastAsia="zh-CN" w:bidi="ar"/>
        </w:rPr>
        <w:t>的执行完全是</w:t>
      </w:r>
      <w:r>
        <w:rPr>
          <w:rFonts w:hint="default" w:ascii="Times New Roman" w:hAnsi="Times New Roman" w:eastAsia="华文楷体" w:cstheme="minorBidi"/>
          <w:b w:val="0"/>
          <w:i w:val="0"/>
          <w:caps w:val="0"/>
          <w:color w:val="000000"/>
          <w:spacing w:val="0"/>
          <w:kern w:val="0"/>
          <w:sz w:val="28"/>
          <w:szCs w:val="20"/>
          <w:lang w:val="en-US" w:eastAsia="zh-CN" w:bidi="ar"/>
        </w:rPr>
        <w:t>在编译期</w:t>
      </w:r>
      <w:r>
        <w:rPr>
          <w:rFonts w:hint="default" w:ascii="Times New Roman" w:hAnsi="Times New Roman" w:eastAsia="华文楷体" w:cstheme="minorBidi"/>
          <w:b w:val="0"/>
          <w:i w:val="0"/>
          <w:caps w:val="0"/>
          <w:color w:val="000000"/>
          <w:spacing w:val="0"/>
          <w:kern w:val="0"/>
          <w:sz w:val="28"/>
          <w:szCs w:val="20"/>
          <w:shd w:val="clear" w:fill="auto"/>
          <w:lang w:val="en-US" w:eastAsia="zh-CN" w:bidi="ar"/>
        </w:rPr>
        <w:t>，</w:t>
      </w:r>
      <w:r>
        <w:rPr>
          <w:rFonts w:ascii="Times New Roman" w:hAnsi="Times New Roman" w:eastAsia="华文楷体" w:cstheme="minorBidi"/>
          <w:b w:val="0"/>
          <w:i w:val="0"/>
          <w:caps w:val="0"/>
          <w:color w:val="000000"/>
          <w:spacing w:val="0"/>
          <w:kern w:val="0"/>
          <w:sz w:val="28"/>
          <w:szCs w:val="20"/>
          <w:lang w:val="en-US" w:eastAsia="zh-CN" w:bidi="ar"/>
        </w:rPr>
        <w:t>通过将计算从运行期转移至编译期，在结果程序启动之前做尽可能多的工作，最终获得速度更快的程序。也就是说模板元编程的优势在于</w:t>
      </w:r>
      <w:r>
        <w:rPr>
          <w:rFonts w:ascii="Times New Roman" w:hAnsi="Times New Roman" w:eastAsia="华文楷体" w:cstheme="minorBidi"/>
          <w:b w:val="0"/>
          <w:i w:val="0"/>
          <w:caps w:val="0"/>
          <w:color w:val="000000"/>
          <w:spacing w:val="0"/>
          <w:kern w:val="0"/>
          <w:sz w:val="28"/>
          <w:szCs w:val="20"/>
          <w:lang w:eastAsia="zh-CN" w:bidi="ar"/>
        </w:rPr>
        <w:t>:</w:t>
      </w:r>
    </w:p>
    <w:p>
      <w:pPr>
        <w:pStyle w:val="28"/>
        <w:keepNext w:val="0"/>
        <w:keepLines w:val="0"/>
        <w:pageBreakBefore w:val="0"/>
        <w:widowControl/>
        <w:numPr>
          <w:ilvl w:val="0"/>
          <w:numId w:val="92"/>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以编译耗时为代价换来卓越的运行期性能。</w:t>
      </w:r>
    </w:p>
    <w:p>
      <w:pPr>
        <w:pStyle w:val="28"/>
        <w:keepNext w:val="0"/>
        <w:keepLines w:val="0"/>
        <w:pageBreakBefore w:val="0"/>
        <w:widowControl/>
        <w:numPr>
          <w:ilvl w:val="0"/>
          <w:numId w:val="92"/>
        </w:numPr>
        <w:suppressLineNumbers w:val="0"/>
        <w:shd w:val="clear" w:fill="FFFFFF"/>
        <w:tabs>
          <w:tab w:val="left" w:pos="420"/>
        </w:tabs>
        <w:kinsoku/>
        <w:wordWrap/>
        <w:overflowPunct/>
        <w:topLinePunct w:val="0"/>
        <w:autoSpaceDE/>
        <w:autoSpaceDN/>
        <w:bidi w:val="0"/>
        <w:adjustRightInd/>
        <w:snapToGrid/>
        <w:spacing w:before="0" w:beforeAutospacing="0" w:after="0" w:afterAutospacing="0" w:line="0" w:lineRule="atLeast"/>
        <w:ind w:left="420" w:leftChars="0" w:right="0" w:rightChars="0" w:hanging="420" w:firstLineChars="0"/>
        <w:jc w:val="left"/>
        <w:textAlignment w:val="auto"/>
        <w:outlineLvl w:val="9"/>
        <w:rPr>
          <w:rFonts w:hint="default" w:ascii="Times New Roman" w:hAnsi="Times New Roman" w:eastAsia="华文楷体" w:cstheme="minorBidi"/>
          <w:b w:val="0"/>
          <w:i w:val="0"/>
          <w:caps w:val="0"/>
          <w:spacing w:val="0"/>
          <w:sz w:val="28"/>
          <w:szCs w:val="20"/>
          <w:shd w:val="clear"/>
          <w:lang w:bidi="ar"/>
        </w:rPr>
      </w:pPr>
      <w:r>
        <w:rPr>
          <w:rFonts w:hint="default" w:ascii="Times New Roman" w:hAnsi="Times New Roman" w:eastAsia="华文楷体" w:cstheme="minorBidi"/>
          <w:b w:val="0"/>
          <w:i w:val="0"/>
          <w:caps w:val="0"/>
          <w:spacing w:val="0"/>
          <w:sz w:val="28"/>
          <w:szCs w:val="20"/>
          <w:shd w:val="clear"/>
          <w:lang w:bidi="ar"/>
        </w:rPr>
        <w:t>提供编译期类型检查。</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699" w:name="_Toc1314595423"/>
      <w:bookmarkStart w:id="1700" w:name="_Toc505328066"/>
      <w:bookmarkStart w:id="1701" w:name="_Toc1941038991"/>
      <w:bookmarkStart w:id="1702" w:name="_Toc2027390314"/>
      <w:bookmarkStart w:id="1703" w:name="_Toc19205"/>
      <w:bookmarkStart w:id="1704" w:name="_Toc1084595418"/>
      <w:bookmarkStart w:id="1705" w:name="_Toc779587813"/>
      <w:bookmarkStart w:id="1706" w:name="_Toc470450339"/>
      <w:bookmarkStart w:id="1707" w:name="_Toc994733154"/>
      <w:bookmarkStart w:id="1708" w:name="_Toc1231761655"/>
      <w:bookmarkStart w:id="1709" w:name="_Toc2142984521"/>
      <w:bookmarkStart w:id="1710" w:name="_Toc380681425"/>
      <w:bookmarkStart w:id="1711" w:name="_Toc1508541579"/>
      <w:bookmarkStart w:id="1712" w:name="_Toc1797093371"/>
      <w:bookmarkStart w:id="1713" w:name="_Toc2009464294"/>
      <w:bookmarkStart w:id="1714" w:name="_Toc1220203787"/>
      <w:bookmarkStart w:id="1715" w:name="_Toc152545895"/>
      <w:bookmarkStart w:id="1716" w:name="_Toc469225648"/>
      <w:r>
        <w:t>鼓励优先使用标准库</w:t>
      </w:r>
      <w:bookmarkEnd w:id="1692"/>
      <w:bookmarkEnd w:id="1693"/>
      <w:bookmarkEnd w:id="1694"/>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p>
    <w:p>
      <w:pPr>
        <w:pStyle w:val="91"/>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ascii="Times New Roman" w:hAnsi="Times New Roman" w:cstheme="minorBidi"/>
          <w:kern w:val="0"/>
          <w:sz w:val="28"/>
          <w:szCs w:val="20"/>
        </w:rPr>
      </w:pPr>
      <w:r>
        <w:rPr>
          <w:rFonts w:ascii="Times New Roman" w:hAnsi="Times New Roman" w:cstheme="minorBidi"/>
          <w:kern w:val="0"/>
          <w:sz w:val="28"/>
          <w:szCs w:val="20"/>
        </w:rPr>
        <w:t>STL</w:t>
      </w:r>
      <w:r>
        <w:rPr>
          <w:rFonts w:hint="eastAsia" w:ascii="Times New Roman" w:hAnsi="Times New Roman" w:cstheme="minorBidi"/>
          <w:kern w:val="0"/>
          <w:sz w:val="28"/>
          <w:szCs w:val="20"/>
        </w:rPr>
        <w:t>背后</w:t>
      </w:r>
      <w:r>
        <w:rPr>
          <w:rFonts w:ascii="Times New Roman" w:hAnsi="Times New Roman" w:cstheme="minorBidi"/>
          <w:kern w:val="0"/>
          <w:sz w:val="28"/>
          <w:szCs w:val="20"/>
        </w:rPr>
        <w:t>蕴含的是一种新的程序设计思想-</w:t>
      </w:r>
      <w:r>
        <w:rPr>
          <w:rFonts w:hint="eastAsia" w:ascii="Times New Roman" w:hAnsi="Times New Roman" w:cstheme="minorBidi"/>
          <w:kern w:val="0"/>
          <w:sz w:val="28"/>
          <w:szCs w:val="20"/>
        </w:rPr>
        <w:t>泛型化</w:t>
      </w:r>
      <w:r>
        <w:rPr>
          <w:rFonts w:ascii="Times New Roman" w:hAnsi="Times New Roman" w:cstheme="minorBidi"/>
          <w:kern w:val="0"/>
          <w:sz w:val="28"/>
          <w:szCs w:val="20"/>
        </w:rPr>
        <w:t>设计，</w:t>
      </w:r>
      <w:r>
        <w:rPr>
          <w:rFonts w:hint="eastAsia" w:ascii="Times New Roman" w:hAnsi="Times New Roman" w:cstheme="minorBidi"/>
          <w:kern w:val="0"/>
          <w:sz w:val="28"/>
          <w:szCs w:val="20"/>
        </w:rPr>
        <w:t>被</w:t>
      </w:r>
      <w:r>
        <w:rPr>
          <w:rFonts w:ascii="Times New Roman" w:hAnsi="Times New Roman" w:cstheme="minorBidi"/>
          <w:kern w:val="0"/>
          <w:sz w:val="28"/>
          <w:szCs w:val="20"/>
        </w:rPr>
        <w:t>证明了是具有工业级别的强度的佳作，无愧于“</w:t>
      </w:r>
      <w:r>
        <w:rPr>
          <w:rFonts w:hint="eastAsia" w:ascii="Times New Roman" w:hAnsi="Times New Roman" w:cstheme="minorBidi"/>
          <w:kern w:val="0"/>
          <w:sz w:val="28"/>
          <w:szCs w:val="20"/>
        </w:rPr>
        <w:t>标准</w:t>
      </w:r>
      <w:r>
        <w:rPr>
          <w:rFonts w:ascii="Times New Roman" w:hAnsi="Times New Roman" w:cstheme="minorBidi"/>
          <w:kern w:val="0"/>
          <w:sz w:val="28"/>
          <w:szCs w:val="20"/>
        </w:rPr>
        <w:t>”</w:t>
      </w:r>
      <w:r>
        <w:rPr>
          <w:rFonts w:hint="eastAsia" w:ascii="Times New Roman" w:hAnsi="Times New Roman" w:cstheme="minorBidi"/>
          <w:kern w:val="0"/>
          <w:sz w:val="28"/>
          <w:szCs w:val="20"/>
        </w:rPr>
        <w:t>二</w:t>
      </w:r>
      <w:r>
        <w:rPr>
          <w:rFonts w:ascii="Times New Roman" w:hAnsi="Times New Roman" w:cstheme="minorBidi"/>
          <w:kern w:val="0"/>
          <w:sz w:val="28"/>
          <w:szCs w:val="20"/>
        </w:rPr>
        <w:t>字</w:t>
      </w:r>
      <w:r>
        <w:rPr>
          <w:rFonts w:hint="eastAsia" w:ascii="Times New Roman" w:hAnsi="Times New Roman" w:cstheme="minorBidi"/>
          <w:kern w:val="0"/>
          <w:sz w:val="28"/>
          <w:szCs w:val="20"/>
        </w:rPr>
        <w:t>。</w:t>
      </w:r>
      <w:r>
        <w:rPr>
          <w:rFonts w:ascii="Times New Roman" w:hAnsi="Times New Roman" w:cstheme="minorBidi"/>
          <w:kern w:val="0"/>
          <w:sz w:val="28"/>
          <w:szCs w:val="20"/>
        </w:rPr>
        <w:t>我们</w:t>
      </w:r>
      <w:r>
        <w:rPr>
          <w:rFonts w:hint="eastAsia" w:ascii="Times New Roman" w:hAnsi="Times New Roman" w:cstheme="minorBidi"/>
          <w:kern w:val="0"/>
          <w:sz w:val="28"/>
          <w:szCs w:val="20"/>
        </w:rPr>
        <w:t>应</w:t>
      </w:r>
      <w:r>
        <w:rPr>
          <w:rFonts w:ascii="Times New Roman" w:hAnsi="Times New Roman" w:cstheme="minorBidi"/>
          <w:kern w:val="0"/>
          <w:sz w:val="28"/>
          <w:szCs w:val="20"/>
        </w:rPr>
        <w:t>优先使用标准库中的各种现有的数据</w:t>
      </w:r>
      <w:r>
        <w:rPr>
          <w:rFonts w:hint="eastAsia" w:ascii="Times New Roman" w:hAnsi="Times New Roman" w:cstheme="minorBidi"/>
          <w:kern w:val="0"/>
          <w:sz w:val="28"/>
          <w:szCs w:val="20"/>
        </w:rPr>
        <w:t>结构</w:t>
      </w:r>
      <w:r>
        <w:rPr>
          <w:rFonts w:ascii="Times New Roman" w:hAnsi="Times New Roman" w:cstheme="minorBidi"/>
          <w:kern w:val="0"/>
          <w:sz w:val="28"/>
          <w:szCs w:val="20"/>
        </w:rPr>
        <w:t>、算法开发我们自己的程序。</w:t>
      </w:r>
      <w:r>
        <w:rPr>
          <w:rFonts w:hint="eastAsia" w:ascii="Times New Roman" w:hAnsi="Times New Roman" w:cstheme="minorBidi"/>
          <w:kern w:val="0"/>
          <w:sz w:val="28"/>
          <w:szCs w:val="20"/>
        </w:rPr>
        <w:t>其中需要</w:t>
      </w:r>
      <w:r>
        <w:rPr>
          <w:rFonts w:ascii="Times New Roman" w:hAnsi="Times New Roman" w:cstheme="minorBidi"/>
          <w:kern w:val="0"/>
          <w:sz w:val="28"/>
          <w:szCs w:val="20"/>
        </w:rPr>
        <w:t>注意几点：</w:t>
      </w:r>
    </w:p>
    <w:p>
      <w:pPr>
        <w:pStyle w:val="91"/>
        <w:keepNext w:val="0"/>
        <w:keepLines w:val="0"/>
        <w:pageBreakBefore w:val="0"/>
        <w:widowControl/>
        <w:numPr>
          <w:ilvl w:val="0"/>
          <w:numId w:val="93"/>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由于</w:t>
      </w:r>
      <w:r>
        <w:rPr>
          <w:rFonts w:ascii="Times New Roman" w:hAnsi="Times New Roman" w:cstheme="minorBidi"/>
          <w:kern w:val="0"/>
          <w:sz w:val="28"/>
          <w:szCs w:val="20"/>
        </w:rPr>
        <w:t>STL</w:t>
      </w:r>
      <w:r>
        <w:rPr>
          <w:rFonts w:hint="eastAsia" w:ascii="Times New Roman" w:hAnsi="Times New Roman" w:cstheme="minorBidi"/>
          <w:kern w:val="0"/>
          <w:sz w:val="28"/>
          <w:szCs w:val="20"/>
        </w:rPr>
        <w:t>涵盖</w:t>
      </w:r>
      <w:r>
        <w:rPr>
          <w:rFonts w:ascii="Times New Roman" w:hAnsi="Times New Roman" w:cstheme="minorBidi"/>
          <w:kern w:val="0"/>
          <w:sz w:val="28"/>
          <w:szCs w:val="20"/>
        </w:rPr>
        <w:t>的范围相当大，所以发生命名冲突的可能性也大。STL</w:t>
      </w:r>
      <w:r>
        <w:rPr>
          <w:rFonts w:hint="eastAsia" w:ascii="Times New Roman" w:hAnsi="Times New Roman" w:cstheme="minorBidi"/>
          <w:kern w:val="0"/>
          <w:sz w:val="28"/>
          <w:szCs w:val="20"/>
        </w:rPr>
        <w:t>委员会</w:t>
      </w:r>
      <w:r>
        <w:rPr>
          <w:rFonts w:ascii="Times New Roman" w:hAnsi="Times New Roman" w:cstheme="minorBidi"/>
          <w:kern w:val="0"/>
          <w:sz w:val="28"/>
          <w:szCs w:val="20"/>
        </w:rPr>
        <w:t>设计了将某些头文件的“</w:t>
      </w:r>
      <w:r>
        <w:rPr>
          <w:rFonts w:hint="eastAsia" w:ascii="Times New Roman" w:hAnsi="Times New Roman" w:cstheme="minorBidi"/>
          <w:kern w:val="0"/>
          <w:sz w:val="28"/>
          <w:szCs w:val="20"/>
        </w:rPr>
        <w:t>.h</w:t>
      </w:r>
      <w:r>
        <w:rPr>
          <w:rFonts w:ascii="Times New Roman" w:hAnsi="Times New Roman" w:cstheme="minorBidi"/>
          <w:kern w:val="0"/>
          <w:sz w:val="28"/>
          <w:szCs w:val="20"/>
        </w:rPr>
        <w:t>”</w:t>
      </w:r>
      <w:r>
        <w:rPr>
          <w:rFonts w:hint="eastAsia" w:ascii="Times New Roman" w:hAnsi="Times New Roman" w:cstheme="minorBidi"/>
          <w:kern w:val="0"/>
          <w:sz w:val="28"/>
          <w:szCs w:val="20"/>
        </w:rPr>
        <w:t>去掉</w:t>
      </w:r>
      <w:r>
        <w:rPr>
          <w:rFonts w:ascii="Times New Roman" w:hAnsi="Times New Roman" w:cstheme="minorBidi"/>
          <w:kern w:val="0"/>
          <w:sz w:val="28"/>
          <w:szCs w:val="20"/>
        </w:rPr>
        <w:t>来避免冲突。所以</w:t>
      </w:r>
      <w:r>
        <w:rPr>
          <w:rFonts w:hint="eastAsia" w:ascii="Times New Roman" w:hAnsi="Times New Roman" w:cstheme="minorBidi"/>
          <w:kern w:val="0"/>
          <w:sz w:val="28"/>
          <w:szCs w:val="20"/>
        </w:rPr>
        <w:t>要include</w:t>
      </w:r>
      <w:r>
        <w:rPr>
          <w:rFonts w:ascii="Times New Roman" w:hAnsi="Times New Roman" w:cstheme="minorBidi"/>
          <w:kern w:val="0"/>
          <w:sz w:val="28"/>
          <w:szCs w:val="20"/>
        </w:rPr>
        <w:t>正确的头文件。</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//标准化以前的头文件</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kern w:val="0"/>
          <w:sz w:val="28"/>
          <w:szCs w:val="28"/>
        </w:rPr>
        <w:t>#include&lt;iostream</w:t>
      </w:r>
      <w:r>
        <w:rPr>
          <w:rFonts w:ascii="Times New Roman" w:hAnsi="Times New Roman" w:cstheme="minorBidi"/>
          <w:b/>
          <w:color w:val="00B0F0"/>
          <w:kern w:val="0"/>
          <w:sz w:val="28"/>
          <w:szCs w:val="28"/>
        </w:rPr>
        <w:t>.h</w:t>
      </w:r>
      <w:r>
        <w:rPr>
          <w:rFonts w:ascii="Times New Roman" w:hAnsi="Times New Roman" w:cstheme="minorBidi"/>
          <w:kern w:val="0"/>
          <w:sz w:val="28"/>
          <w:szCs w:val="28"/>
        </w:rPr>
        <w:t>&gt;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color w:val="00B050"/>
          <w:kern w:val="0"/>
          <w:sz w:val="28"/>
          <w:szCs w:val="28"/>
        </w:rPr>
      </w:pPr>
      <w:r>
        <w:rPr>
          <w:rFonts w:ascii="Times New Roman" w:hAnsi="Times New Roman" w:cstheme="minorBidi"/>
          <w:color w:val="00B050"/>
          <w:kern w:val="0"/>
          <w:sz w:val="28"/>
          <w:szCs w:val="28"/>
        </w:rPr>
        <w:t>//标准化之后的标准头文件</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b/>
          <w:bCs/>
          <w:sz w:val="28"/>
          <w:szCs w:val="28"/>
          <w:shd w:val="clear" w:color="FFFFFF" w:fill="D9D9D9"/>
        </w:rPr>
      </w:pPr>
      <w:r>
        <w:rPr>
          <w:rFonts w:ascii="Times New Roman" w:hAnsi="Times New Roman" w:cstheme="minorBidi"/>
          <w:kern w:val="0"/>
          <w:sz w:val="28"/>
          <w:szCs w:val="28"/>
        </w:rPr>
        <w:t>#include&lt;iostream&gt;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3"/>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ascii="Times New Roman" w:hAnsi="Times New Roman" w:cstheme="minorBidi"/>
          <w:kern w:val="0"/>
          <w:sz w:val="28"/>
          <w:szCs w:val="20"/>
        </w:rPr>
        <w:t>鼓励使用标准库算法</w:t>
      </w:r>
      <w:r>
        <w:rPr>
          <w:rFonts w:hint="eastAsia" w:ascii="Times New Roman" w:hAnsi="Times New Roman" w:cstheme="minorBidi"/>
          <w:kern w:val="0"/>
          <w:sz w:val="28"/>
          <w:szCs w:val="20"/>
        </w:rPr>
        <w:t>，</w:t>
      </w:r>
      <w:r>
        <w:rPr>
          <w:rFonts w:ascii="Times New Roman" w:hAnsi="Times New Roman" w:cstheme="minorBidi"/>
          <w:kern w:val="0"/>
          <w:sz w:val="28"/>
          <w:szCs w:val="20"/>
        </w:rPr>
        <w:t>效率更高、不</w:t>
      </w:r>
      <w:r>
        <w:rPr>
          <w:rFonts w:hint="eastAsia" w:ascii="Times New Roman" w:hAnsi="Times New Roman" w:cstheme="minorBidi"/>
          <w:kern w:val="0"/>
          <w:sz w:val="28"/>
          <w:szCs w:val="20"/>
        </w:rPr>
        <w:t>易</w:t>
      </w:r>
      <w:r>
        <w:rPr>
          <w:rFonts w:ascii="Times New Roman" w:hAnsi="Times New Roman" w:cstheme="minorBidi"/>
          <w:kern w:val="0"/>
          <w:sz w:val="28"/>
          <w:szCs w:val="20"/>
        </w:rPr>
        <w:t>出错、可</w:t>
      </w:r>
      <w:r>
        <w:rPr>
          <w:rFonts w:hint="eastAsia" w:ascii="Times New Roman" w:hAnsi="Times New Roman" w:cstheme="minorBidi"/>
          <w:kern w:val="0"/>
          <w:sz w:val="28"/>
          <w:szCs w:val="20"/>
        </w:rPr>
        <w:t>维护性</w:t>
      </w:r>
      <w:r>
        <w:rPr>
          <w:rFonts w:ascii="Times New Roman" w:hAnsi="Times New Roman" w:cstheme="minorBidi"/>
          <w:kern w:val="0"/>
          <w:sz w:val="28"/>
          <w:szCs w:val="20"/>
        </w:rPr>
        <w:t>更好。</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不佳示例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Person</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void work();</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pPersons{ new Person() };</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hd w:val="pct10" w:color="auto" w:fill="FFFFFF"/>
        </w:rPr>
      </w:pP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w:t>
      </w:r>
      <w:r>
        <w:rPr>
          <w:rFonts w:hint="eastAsia" w:ascii="Times New Roman" w:hAnsi="Times New Roman" w:cstheme="minorBidi"/>
          <w:kern w:val="0"/>
          <w:sz w:val="28"/>
          <w:szCs w:val="28"/>
        </w:rPr>
        <w:t>(</w:t>
      </w:r>
      <w:r>
        <w:rPr>
          <w:rFonts w:ascii="Times New Roman" w:hAnsi="Times New Roman" w:cstheme="minorBidi"/>
          <w:kern w:val="0"/>
          <w:sz w:val="28"/>
          <w:szCs w:val="28"/>
        </w:rPr>
        <w:t xml:space="preserve"> iter = persons.begin() ; iter != persons.end() ; ++iter)</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980" w:leftChars="20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pP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hint="eastAsia"/>
          <w:sz w:val="28"/>
          <w:szCs w:val="28"/>
          <w:shd w:val="clear" w:color="FFFFFF" w:fill="D9D9D9"/>
        </w:rPr>
      </w:pPr>
      <w:r>
        <w:rPr>
          <w:rFonts w:hint="default"/>
          <w:sz w:val="28"/>
          <w:szCs w:val="28"/>
          <w:shd w:val="clear" w:color="FFFFFF" w:fill="D9D9D9"/>
        </w:rPr>
        <w:t>较好</w:t>
      </w: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140" w:firstLineChars="50"/>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f</w:t>
      </w:r>
      <w:r>
        <w:rPr>
          <w:rFonts w:hint="eastAsia" w:ascii="Times New Roman" w:hAnsi="Times New Roman" w:cstheme="minorBidi"/>
          <w:b/>
          <w:color w:val="00B0F0"/>
          <w:kern w:val="0"/>
          <w:sz w:val="28"/>
          <w:szCs w:val="28"/>
        </w:rPr>
        <w:t>or_</w:t>
      </w:r>
      <w:r>
        <w:rPr>
          <w:rFonts w:ascii="Times New Roman" w:hAnsi="Times New Roman" w:cstheme="minorBidi"/>
          <w:b/>
          <w:color w:val="00B0F0"/>
          <w:kern w:val="0"/>
          <w:sz w:val="28"/>
          <w:szCs w:val="28"/>
        </w:rPr>
        <w:t>each</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persons.begin(),</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persons.end(),</w:t>
      </w:r>
    </w:p>
    <w:p>
      <w:pPr>
        <w:pStyle w:val="91"/>
        <w:keepNext w:val="0"/>
        <w:keepLines w:val="0"/>
        <w:pageBreakBefore w:val="0"/>
        <w:widowControl/>
        <w:kinsoku/>
        <w:wordWrap/>
        <w:overflowPunct/>
        <w:topLinePunct w:val="0"/>
        <w:autoSpaceDE/>
        <w:autoSpaceDN/>
        <w:bidi w:val="0"/>
        <w:adjustRightInd/>
        <w:snapToGrid/>
        <w:spacing w:line="0" w:lineRule="atLeast"/>
        <w:ind w:left="840" w:leftChars="150" w:firstLine="658" w:firstLineChars="235"/>
        <w:textAlignment w:val="auto"/>
        <w:rPr>
          <w:rFonts w:ascii="Times New Roman" w:hAnsi="Times New Roman" w:cstheme="minorBidi"/>
          <w:kern w:val="0"/>
          <w:sz w:val="28"/>
          <w:szCs w:val="28"/>
        </w:rPr>
      </w:pPr>
      <w:r>
        <w:rPr>
          <w:rFonts w:ascii="Times New Roman" w:hAnsi="Times New Roman" w:cstheme="minorBidi"/>
          <w:kern w:val="0"/>
          <w:sz w:val="28"/>
          <w:szCs w:val="28"/>
        </w:rPr>
        <w:t>mem_fun_ref(&amp;Person::work)</w:t>
      </w:r>
    </w:p>
    <w:p>
      <w:pPr>
        <w:pStyle w:val="91"/>
        <w:keepNext w:val="0"/>
        <w:keepLines w:val="0"/>
        <w:pageBreakBefore w:val="0"/>
        <w:widowControl/>
        <w:kinsoku/>
        <w:wordWrap/>
        <w:overflowPunct/>
        <w:topLinePunct w:val="0"/>
        <w:autoSpaceDE/>
        <w:autoSpaceDN/>
        <w:bidi w:val="0"/>
        <w:adjustRightInd/>
        <w:snapToGrid/>
        <w:spacing w:line="0" w:lineRule="atLeast"/>
        <w:ind w:left="560" w:firstLine="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numPr>
          <w:ilvl w:val="0"/>
          <w:numId w:val="93"/>
        </w:numPr>
        <w:tabs>
          <w:tab w:val="left" w:pos="420"/>
        </w:tabs>
        <w:kinsoku/>
        <w:wordWrap/>
        <w:overflowPunct/>
        <w:topLinePunct w:val="0"/>
        <w:autoSpaceDE/>
        <w:autoSpaceDN/>
        <w:bidi w:val="0"/>
        <w:adjustRightInd/>
        <w:snapToGrid/>
        <w:spacing w:beforeLines="0" w:afterLines="0" w:line="0" w:lineRule="atLeast"/>
        <w:ind w:left="420" w:firstLineChars="0"/>
        <w:textAlignment w:val="auto"/>
        <w:rPr>
          <w:rFonts w:ascii="Times New Roman" w:hAnsi="Times New Roman" w:cstheme="minorBidi"/>
          <w:kern w:val="0"/>
          <w:sz w:val="28"/>
          <w:szCs w:val="20"/>
        </w:rPr>
      </w:pPr>
      <w:r>
        <w:rPr>
          <w:rFonts w:hint="eastAsia" w:ascii="Times New Roman" w:hAnsi="Times New Roman" w:cstheme="minorBidi"/>
          <w:kern w:val="0"/>
          <w:sz w:val="28"/>
          <w:szCs w:val="20"/>
        </w:rPr>
        <w:t>优先</w:t>
      </w:r>
      <w:r>
        <w:rPr>
          <w:rFonts w:ascii="Times New Roman" w:hAnsi="Times New Roman" w:cstheme="minorBidi"/>
          <w:kern w:val="0"/>
          <w:sz w:val="28"/>
          <w:szCs w:val="20"/>
        </w:rPr>
        <w:t>使用STL，在STL无法实现的前提下，</w:t>
      </w:r>
      <w:r>
        <w:rPr>
          <w:rFonts w:hint="default" w:ascii="Times New Roman" w:hAnsi="Times New Roman" w:cstheme="minorBidi"/>
          <w:kern w:val="0"/>
          <w:sz w:val="28"/>
          <w:szCs w:val="20"/>
        </w:rPr>
        <w:t>第三方通用库中(不包括OpenCV之类专业库)</w:t>
      </w:r>
      <w:r>
        <w:rPr>
          <w:rFonts w:ascii="Times New Roman" w:hAnsi="Times New Roman" w:cstheme="minorBidi"/>
          <w:kern w:val="0"/>
          <w:sz w:val="28"/>
          <w:szCs w:val="20"/>
        </w:rPr>
        <w:t>只能使用boost()。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717" w:name="_Toc2069438318"/>
      <w:bookmarkStart w:id="1718" w:name="_Toc1591947112"/>
      <w:bookmarkStart w:id="1719" w:name="_Toc12459"/>
      <w:bookmarkStart w:id="1720" w:name="_Toc379187130"/>
      <w:bookmarkStart w:id="1721" w:name="_Toc935982532"/>
      <w:bookmarkStart w:id="1722" w:name="_Toc1932106905"/>
      <w:bookmarkStart w:id="1723" w:name="_Toc438963593"/>
      <w:bookmarkStart w:id="1724" w:name="_Toc1473120614"/>
      <w:bookmarkStart w:id="1725" w:name="_Toc157844816"/>
      <w:bookmarkStart w:id="1726" w:name="_Toc1040132299"/>
      <w:bookmarkStart w:id="1727" w:name="_Toc465787084"/>
      <w:bookmarkStart w:id="1728" w:name="_Toc465955352"/>
      <w:bookmarkStart w:id="1729" w:name="_Toc1237101074"/>
      <w:bookmarkStart w:id="1730" w:name="_Toc257450411"/>
      <w:bookmarkStart w:id="1731" w:name="_Toc1460257557"/>
      <w:bookmarkStart w:id="1732" w:name="_Toc1845802480"/>
      <w:bookmarkStart w:id="1733" w:name="_Toc660862994"/>
      <w:bookmarkStart w:id="1734" w:name="_Toc307786840"/>
      <w:bookmarkStart w:id="1735" w:name="_Toc1794760588"/>
      <w:bookmarkStart w:id="1736" w:name="_Toc1682601980"/>
      <w:r>
        <w:t>鼓励优先使用前缀操作符</w:t>
      </w:r>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在逻辑上允许的情况下</w:t>
      </w:r>
      <w:r>
        <w:rPr>
          <w:rFonts w:hint="eastAsia"/>
        </w:rPr>
        <w:t>，</w:t>
      </w:r>
      <w:r>
        <w:t>请使用前缀操作符</w:t>
      </w:r>
      <w:r>
        <w:rPr>
          <w:rFonts w:hint="eastAsia"/>
        </w:rPr>
        <w:t>，</w:t>
      </w:r>
      <w:r>
        <w:t>原因是由于前缀操作符省去了临时对象的构造</w:t>
      </w:r>
      <w:r>
        <w:rPr>
          <w:rFonts w:hint="eastAsia"/>
        </w:rPr>
        <w:t>，</w:t>
      </w:r>
      <w:r>
        <w:t>因此它在效率上优于后缀操作</w:t>
      </w:r>
      <w:r>
        <w:rPr>
          <w:rFonts w:hint="eastAsia"/>
        </w:rPr>
        <w:t>，</w:t>
      </w:r>
      <w:r>
        <w:t>例如</w:t>
      </w:r>
      <w:r>
        <w:rPr>
          <w:rFonts w:hint="eastAsia"/>
        </w:rPr>
        <w:t>：++</w:t>
      </w:r>
      <w:r>
        <w:t>i</w:t>
      </w:r>
      <w:r>
        <w:rPr>
          <w:rFonts w:hint="eastAsia"/>
        </w:rPr>
        <w:t>、--</w:t>
      </w:r>
      <w:r>
        <w:t>i</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hd w:val="pct10" w:color="auto" w:fill="FFFFFF"/>
        </w:rPr>
      </w:pPr>
      <w:r>
        <w:rPr>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w:t>
      </w:r>
      <w:r>
        <w:rPr>
          <w:rFonts w:ascii="Times New Roman" w:hAnsi="Times New Roman" w:cstheme="minorBidi"/>
          <w:b/>
          <w:color w:val="00B0F0"/>
          <w:kern w:val="0"/>
          <w:sz w:val="28"/>
          <w:szCs w:val="28"/>
        </w:rPr>
        <w:t>++i</w:t>
      </w: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737" w:name="_Toc465955353"/>
      <w:bookmarkStart w:id="1738" w:name="_Toc1029254421"/>
      <w:bookmarkStart w:id="1739" w:name="_Toc27609"/>
      <w:bookmarkStart w:id="1740" w:name="_Toc1260646869"/>
      <w:bookmarkStart w:id="1741" w:name="_Toc465787085"/>
      <w:bookmarkStart w:id="1742" w:name="_Toc765748838"/>
      <w:bookmarkStart w:id="1743" w:name="_Toc1184924336"/>
      <w:bookmarkStart w:id="1744" w:name="_Toc783873696"/>
      <w:bookmarkStart w:id="1745" w:name="_Toc474567503"/>
      <w:bookmarkStart w:id="1746" w:name="_Toc1833104442"/>
      <w:bookmarkStart w:id="1747" w:name="_Toc509034235"/>
      <w:bookmarkStart w:id="1748" w:name="_Toc1096035575"/>
      <w:bookmarkStart w:id="1749" w:name="_Toc1330668153"/>
      <w:bookmarkStart w:id="1750" w:name="_Toc1026229715"/>
      <w:bookmarkStart w:id="1751" w:name="_Toc1152265430"/>
      <w:bookmarkStart w:id="1752" w:name="_Toc194402536"/>
      <w:bookmarkStart w:id="1753" w:name="_Toc904423051"/>
      <w:bookmarkStart w:id="1754" w:name="_Toc192274293"/>
      <w:bookmarkStart w:id="1755" w:name="_Toc608214550"/>
      <w:bookmarkStart w:id="1756" w:name="_Toc1831080553"/>
      <w:r>
        <w:t>鼓励函数内局部变量离第一次使用越近越好</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rPr>
          <w:rFonts w:hint="default"/>
        </w:rPr>
        <w:t>局部</w:t>
      </w:r>
      <w:r>
        <w:rPr>
          <w:rFonts w:hint="eastAsia"/>
        </w:rPr>
        <w:t>变量的构造和析构是不可避免的开销，所以建议在需要使用</w:t>
      </w:r>
      <w:r>
        <w:rPr>
          <w:rFonts w:hint="default"/>
        </w:rPr>
        <w:t>局部</w:t>
      </w:r>
      <w:r>
        <w:rPr>
          <w:rFonts w:hint="eastAsia"/>
        </w:rPr>
        <w:t>变量时再去定义，即</w:t>
      </w:r>
      <w:r>
        <w:rPr>
          <w:rFonts w:hint="default"/>
        </w:rPr>
        <w:t>局部</w:t>
      </w:r>
      <w:r>
        <w:rPr>
          <w:rFonts w:hint="eastAsia"/>
        </w:rPr>
        <w:t>变量定义</w:t>
      </w:r>
      <w:r>
        <w:rPr>
          <w:rFonts w:hint="default"/>
        </w:rPr>
        <w:t>离第一次使用</w:t>
      </w:r>
      <w:r>
        <w:rPr>
          <w:rFonts w:hint="eastAsia"/>
        </w:rPr>
        <w:t>越近越好。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不佳举例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string getname( const std::string&amp; str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hint="eastAsia" w:ascii="Times New Roman" w:hAnsi="Times New Roman" w:cstheme="minorBidi"/>
          <w:color w:val="00B050"/>
          <w:kern w:val="0"/>
          <w:sz w:val="28"/>
          <w:szCs w:val="28"/>
        </w:rPr>
        <w:t>/</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此处变量过早定义</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如果str为空</w:t>
      </w:r>
      <w:r>
        <w:rPr>
          <w:rFonts w:hint="default" w:ascii="Times New Roman" w:hAnsi="Times New Roman" w:cstheme="minorBidi"/>
          <w:color w:val="00B050"/>
          <w:kern w:val="0"/>
          <w:sz w:val="28"/>
          <w:szCs w:val="28"/>
        </w:rPr>
        <w:t>,</w:t>
      </w:r>
      <w:r>
        <w:rPr>
          <w:rFonts w:hint="eastAsia" w:ascii="Times New Roman" w:hAnsi="Times New Roman" w:cstheme="minorBidi"/>
          <w:color w:val="00B050"/>
          <w:kern w:val="0"/>
          <w:sz w:val="28"/>
          <w:szCs w:val="28"/>
        </w:rPr>
        <w:t>name变量将不被使用</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string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b/>
          <w:color w:val="00B0F0"/>
          <w:kern w:val="0"/>
          <w:sz w:val="28"/>
          <w:szCs w:val="28"/>
        </w:rPr>
        <w:t>name</w:t>
      </w:r>
      <w:r>
        <w:rPr>
          <w:rFonts w:ascii="Times New Roman" w:hAnsi="Times New Roman" w:cstheme="minorBidi"/>
          <w:kern w:val="0"/>
          <w:sz w:val="28"/>
          <w:szCs w:val="28"/>
        </w:rPr>
        <w:t xml:space="preserve"> =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较好举例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td:</w:t>
      </w:r>
      <w:r>
        <w:rPr>
          <w:rFonts w:ascii="Times New Roman" w:hAnsi="Times New Roman" w:cstheme="minorBidi"/>
          <w:kern w:val="0"/>
          <w:sz w:val="28"/>
          <w:szCs w:val="28"/>
        </w:rPr>
        <w:t>:string getName(const std::string&amp; str)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s</w:t>
      </w:r>
      <w:r>
        <w:rPr>
          <w:rFonts w:hint="eastAsia" w:ascii="Times New Roman" w:hAnsi="Times New Roman" w:cstheme="minorBidi"/>
          <w:kern w:val="0"/>
          <w:sz w:val="28"/>
          <w:szCs w:val="28"/>
        </w:rPr>
        <w:t xml:space="preserve">tring </w:t>
      </w:r>
      <w:r>
        <w:rPr>
          <w:rFonts w:ascii="Times New Roman" w:hAnsi="Times New Roman" w:cstheme="minorBidi"/>
          <w:b/>
          <w:color w:val="00B0F0"/>
          <w:kern w:val="0"/>
          <w:sz w:val="28"/>
          <w:szCs w:val="28"/>
        </w:rPr>
        <w:t>name</w:t>
      </w:r>
      <w:r>
        <w:rPr>
          <w:rFonts w:ascii="Times New Roman" w:hAnsi="Times New Roman" w:cstheme="minorBidi"/>
          <w:kern w:val="0"/>
          <w:sz w:val="28"/>
          <w:szCs w:val="28"/>
        </w:rPr>
        <w:t>= “temp variant is first used!”;</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return name;</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0" w:firstLineChars="0"/>
        <w:jc w:val="both"/>
        <w:textAlignment w:val="auto"/>
        <w:outlineLvl w:val="9"/>
        <w:rPr>
          <w:rFonts w:hint="eastAsia"/>
          <w:sz w:val="28"/>
          <w:szCs w:val="28"/>
          <w:shd w:val="clear" w:color="FFFFFF" w:fill="D9D9D9"/>
        </w:rPr>
      </w:pPr>
      <w:r>
        <w:rPr>
          <w:rFonts w:hint="eastAsia"/>
          <w:sz w:val="28"/>
          <w:szCs w:val="28"/>
          <w:shd w:val="clear" w:color="FFFFFF" w:fill="D9D9D9"/>
        </w:rPr>
        <w:t>特例:</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虽然原则上</w:t>
      </w:r>
      <w:r>
        <w:rPr>
          <w:rFonts w:hint="eastAsia"/>
        </w:rPr>
        <w:t>定义变量</w:t>
      </w:r>
      <w:r>
        <w:rPr>
          <w:rFonts w:hint="default"/>
        </w:rPr>
        <w:t>能晚则晚</w:t>
      </w:r>
      <w:r>
        <w:rPr>
          <w:rFonts w:hint="eastAsia"/>
        </w:rPr>
        <w:t>，还要结合</w:t>
      </w:r>
      <w:r>
        <w:t>具体的应用场景</w:t>
      </w:r>
      <w:r>
        <w:rPr>
          <w:rFonts w:hint="eastAsia"/>
        </w:rPr>
        <w:t>及</w:t>
      </w:r>
      <w:r>
        <w:t>效率要求，对于效率有要求的场合，如果变量的提前声明和定义能够带来效率上的提升，则这条鼓励事项可以不用遵守。</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40"/>
          <w:szCs w:val="40"/>
        </w:rPr>
      </w:pPr>
      <w:r>
        <w:rPr>
          <w:rFonts w:ascii="Times New Roman" w:hAnsi="Times New Roman" w:cstheme="minorBidi"/>
          <w:color w:val="00B050"/>
          <w:kern w:val="0"/>
          <w:sz w:val="28"/>
          <w:szCs w:val="28"/>
        </w:rPr>
        <w:t>//不佳示例，</w:t>
      </w:r>
      <w:r>
        <w:rPr>
          <w:rFonts w:hint="eastAsia"/>
          <w:color w:val="00B050"/>
          <w:sz w:val="28"/>
          <w:szCs w:val="28"/>
        </w:rPr>
        <w:t>每次</w:t>
      </w:r>
      <w:r>
        <w:rPr>
          <w:color w:val="00B050"/>
          <w:sz w:val="28"/>
          <w:szCs w:val="28"/>
        </w:rPr>
        <w:t>循环都创建了一个</w:t>
      </w:r>
      <w:r>
        <w:rPr>
          <w:rFonts w:hint="eastAsia"/>
          <w:color w:val="00B050"/>
          <w:sz w:val="28"/>
          <w:szCs w:val="28"/>
        </w:rPr>
        <w:t>实例</w:t>
      </w:r>
      <w:r>
        <w:rPr>
          <w:color w:val="00B050"/>
          <w:sz w:val="28"/>
          <w:szCs w:val="28"/>
        </w:rPr>
        <w:t>，</w:t>
      </w:r>
      <w:r>
        <w:rPr>
          <w:rFonts w:hint="eastAsia"/>
          <w:color w:val="00B050"/>
          <w:sz w:val="28"/>
          <w:szCs w:val="28"/>
        </w:rPr>
        <w:t>没</w:t>
      </w:r>
      <w:r>
        <w:rPr>
          <w:color w:val="00B050"/>
          <w:sz w:val="28"/>
          <w:szCs w:val="28"/>
        </w:rPr>
        <w:t>必要也影响效率</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int count = 1000;</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count ;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color w:val="00B050"/>
          <w:kern w:val="0"/>
          <w:sz w:val="28"/>
          <w:szCs w:val="28"/>
        </w:rPr>
      </w:pPr>
      <w:r>
        <w:rPr>
          <w:rFonts w:ascii="Times New Roman" w:hAnsi="Times New Roman" w:cstheme="minorBidi"/>
          <w:kern w:val="0"/>
          <w:sz w:val="28"/>
          <w:szCs w:val="28"/>
        </w:rPr>
        <w:t xml:space="preserve">FileHelper helper;   </w:t>
      </w:r>
      <w:r>
        <w:rPr>
          <w:rFonts w:ascii="Times New Roman" w:hAnsi="Times New Roman" w:cstheme="minorBidi"/>
          <w:color w:val="00B050"/>
          <w:kern w:val="0"/>
          <w:sz w:val="28"/>
          <w:szCs w:val="28"/>
        </w:rPr>
        <w:t>//对象</w:t>
      </w:r>
      <w:r>
        <w:rPr>
          <w:rFonts w:hint="eastAsia" w:ascii="Times New Roman" w:hAnsi="Times New Roman" w:cstheme="minorBidi"/>
          <w:color w:val="00B050"/>
          <w:kern w:val="0"/>
          <w:sz w:val="28"/>
          <w:szCs w:val="28"/>
        </w:rPr>
        <w:t>被创建1000次</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 w:val="28"/>
          <w:szCs w:val="28"/>
          <w:shd w:val="clear" w:color="FFFFFF" w:fill="D9D9D9"/>
          <w:vertAlign w:val="baseline"/>
        </w:rPr>
      </w:pPr>
      <w:r>
        <w:rPr>
          <w:rFonts w:ascii="Times New Roman" w:hAnsi="Times New Roman" w:cstheme="minorBidi"/>
          <w:color w:val="00B050"/>
          <w:kern w:val="0"/>
          <w:sz w:val="28"/>
          <w:szCs w:val="28"/>
        </w:rPr>
        <w:t>//较好示例，</w:t>
      </w:r>
      <w:r>
        <w:rPr>
          <w:rFonts w:hint="eastAsia"/>
          <w:color w:val="00B050"/>
          <w:sz w:val="28"/>
          <w:szCs w:val="28"/>
        </w:rPr>
        <w:t>只要</w:t>
      </w:r>
      <w:r>
        <w:rPr>
          <w:color w:val="00B050"/>
          <w:sz w:val="28"/>
          <w:szCs w:val="28"/>
        </w:rPr>
        <w:t>创建一次实例就可以实现完全一样的功能</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szCs w:val="28"/>
        </w:rPr>
        <w:t>FileHelper helper;</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f</w:t>
      </w:r>
      <w:r>
        <w:rPr>
          <w:rFonts w:hint="eastAsia" w:ascii="Times New Roman" w:hAnsi="Times New Roman" w:cstheme="minorBidi"/>
          <w:kern w:val="0"/>
          <w:sz w:val="28"/>
          <w:szCs w:val="28"/>
        </w:rPr>
        <w:t>or(</w:t>
      </w:r>
      <w:r>
        <w:rPr>
          <w:rFonts w:ascii="Times New Roman" w:hAnsi="Times New Roman" w:cstheme="minorBidi"/>
          <w:kern w:val="0"/>
          <w:sz w:val="28"/>
          <w:szCs w:val="28"/>
        </w:rPr>
        <w:t xml:space="preserve"> uint i = 0; i &lt; 1000; ++ i )</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helper</w:t>
      </w:r>
      <w:r>
        <w:rPr>
          <w:rFonts w:hint="eastAsia" w:ascii="Times New Roman" w:hAnsi="Times New Roman" w:cstheme="minorBidi"/>
          <w:kern w:val="0"/>
          <w:sz w:val="28"/>
          <w:szCs w:val="28"/>
        </w:rPr>
        <w:t>.write</w:t>
      </w:r>
      <w:r>
        <w:rPr>
          <w:rFonts w:ascii="Times New Roman" w:hAnsi="Times New Roman" w:cstheme="minorBidi"/>
          <w:kern w:val="0"/>
          <w:sz w:val="28"/>
          <w:szCs w:val="28"/>
        </w:rPr>
        <w:t>ToFile(i,“C:\\temp.txt”);</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757" w:name="_Toc1111929979"/>
      <w:bookmarkStart w:id="1758" w:name="_Toc1622745422"/>
      <w:bookmarkStart w:id="1759" w:name="_Toc1898336770"/>
      <w:bookmarkStart w:id="1760" w:name="_Toc465955354"/>
      <w:bookmarkStart w:id="1761" w:name="_Toc1410219895"/>
      <w:bookmarkStart w:id="1762" w:name="_Toc1696331363"/>
      <w:bookmarkStart w:id="1763" w:name="_Toc1981535386"/>
      <w:bookmarkStart w:id="1764" w:name="_Toc1096026411"/>
      <w:bookmarkStart w:id="1765" w:name="_Toc1705088734"/>
      <w:bookmarkStart w:id="1766" w:name="_Toc1252164565"/>
      <w:bookmarkStart w:id="1767" w:name="_Toc1517867330"/>
      <w:bookmarkStart w:id="1768" w:name="_Toc1676681825"/>
      <w:bookmarkStart w:id="1769" w:name="_Toc465787087"/>
      <w:bookmarkStart w:id="1770" w:name="_Toc4124"/>
      <w:bookmarkStart w:id="1771" w:name="_鼓励使用列表初始化"/>
    </w:p>
    <w:p>
      <w:pPr>
        <w:pStyle w:val="3"/>
        <w:keepNext w:val="0"/>
        <w:keepLines w:val="0"/>
        <w:pageBreakBefore w:val="0"/>
        <w:widowControl/>
        <w:numPr>
          <w:ilvl w:val="0"/>
          <w:numId w:val="91"/>
        </w:numPr>
        <w:kinsoku/>
        <w:wordWrap/>
        <w:overflowPunct/>
        <w:topLinePunct w:val="0"/>
        <w:autoSpaceDE/>
        <w:autoSpaceDN/>
        <w:bidi w:val="0"/>
        <w:adjustRightInd/>
        <w:snapToGrid/>
        <w:spacing w:line="360" w:lineRule="auto"/>
        <w:ind w:left="0" w:firstLine="0"/>
        <w:textAlignment w:val="auto"/>
      </w:pPr>
      <w:bookmarkStart w:id="1772" w:name="_Toc1494762540"/>
      <w:bookmarkStart w:id="1773" w:name="_Toc1383002870"/>
      <w:bookmarkStart w:id="1774" w:name="_Toc1152250678"/>
      <w:bookmarkStart w:id="1775" w:name="_Toc127680385"/>
      <w:bookmarkStart w:id="1776" w:name="_Toc1054428198"/>
      <w:bookmarkStart w:id="1777" w:name="_Toc192349392"/>
      <w:r>
        <w:t>鼓励使用列表初始化</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2"/>
      <w:bookmarkEnd w:id="1773"/>
      <w:bookmarkEnd w:id="1774"/>
      <w:bookmarkEnd w:id="1775"/>
      <w:bookmarkEnd w:id="1776"/>
      <w:bookmarkEnd w:id="1777"/>
    </w:p>
    <w:bookmarkEnd w:id="1771"/>
    <w:p>
      <w:pPr>
        <w:keepNext w:val="0"/>
        <w:keepLines w:val="0"/>
        <w:pageBreakBefore w:val="0"/>
        <w:widowControl/>
        <w:kinsoku/>
        <w:wordWrap/>
        <w:overflowPunct/>
        <w:topLinePunct w:val="0"/>
        <w:autoSpaceDE/>
        <w:autoSpaceDN/>
        <w:bidi w:val="0"/>
        <w:adjustRightInd/>
        <w:snapToGrid/>
        <w:spacing w:line="360" w:lineRule="auto"/>
        <w:ind w:firstLine="560"/>
        <w:textAlignment w:val="auto"/>
      </w:pPr>
      <w:r>
        <w:t>类成员初始化时</w:t>
      </w:r>
      <w:r>
        <w:rPr>
          <w:rFonts w:hint="eastAsia"/>
        </w:rPr>
        <w:t>，</w:t>
      </w:r>
      <w:r>
        <w:t>鼓励优先考虑初始化列表</w:t>
      </w:r>
      <w:r>
        <w:rPr>
          <w:rFonts w:hint="eastAsia"/>
        </w:rPr>
        <w:t>，</w:t>
      </w:r>
      <w:r>
        <w:t>并且初始化顺序与类成员变量声明顺序一致</w:t>
      </w:r>
      <w:r>
        <w:rPr>
          <w:rFonts w:hint="eastAsia"/>
        </w:rPr>
        <w:t>，</w:t>
      </w:r>
      <w:r>
        <w:t>这样能提高执行效率</w:t>
      </w:r>
      <w:r>
        <w:rPr>
          <w:rFonts w:hint="eastAsia"/>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bookmarkStart w:id="1778" w:name="OLE_LINK243"/>
      <w:bookmarkStart w:id="1779" w:name="OLE_LINK242"/>
      <w:bookmarkStart w:id="1780" w:name="OLE_LINK244"/>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w:t>
      </w:r>
      <w:r>
        <w:rPr>
          <w:rFonts w:hint="eastAsia"/>
          <w:szCs w:val="28"/>
        </w:rPr>
        <w:t xml:space="preserve">lass </w:t>
      </w:r>
      <w:r>
        <w:rPr>
          <w:szCs w:val="28"/>
        </w:rPr>
        <w:t>Box</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public:</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Box( int length, int height, int width)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m_length( length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m_height( height ),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m_width( width )</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private:</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m_length{0};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m_height{0};</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int m_width{0};</w:t>
      </w:r>
      <w:bookmarkEnd w:id="1778"/>
      <w:bookmarkEnd w:id="1779"/>
      <w:bookmarkEnd w:id="1780"/>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781" w:name="_Toc4956"/>
      <w:bookmarkStart w:id="1782" w:name="_Toc1935328095"/>
      <w:bookmarkStart w:id="1783" w:name="_Toc871991942"/>
      <w:bookmarkStart w:id="1784" w:name="_Toc1020854358"/>
      <w:bookmarkStart w:id="1785" w:name="_Toc2043668405"/>
      <w:bookmarkStart w:id="1786" w:name="_Toc1976385383"/>
      <w:bookmarkStart w:id="1787" w:name="_Toc87933231"/>
      <w:bookmarkStart w:id="1788" w:name="_Toc828963192"/>
      <w:bookmarkStart w:id="1789" w:name="_Toc1008796843"/>
      <w:bookmarkStart w:id="1790" w:name="_Toc1857947139"/>
      <w:bookmarkStart w:id="1791" w:name="_Toc224772273"/>
      <w:bookmarkStart w:id="1792" w:name="_Toc314072585"/>
      <w:bookmarkStart w:id="1793" w:name="_Toc116388527"/>
      <w:bookmarkStart w:id="1794" w:name="_Toc1823912976"/>
      <w:bookmarkStart w:id="1795" w:name="_Toc465955355"/>
      <w:bookmarkStart w:id="1796" w:name="_Toc465787088"/>
      <w:bookmarkStart w:id="1797" w:name="_Toc1423026740"/>
      <w:bookmarkStart w:id="1798" w:name="_Toc1927092620"/>
      <w:bookmarkStart w:id="1799" w:name="_Toc1952728990"/>
      <w:bookmarkStart w:id="1800" w:name="_Toc1358375830"/>
      <w:r>
        <w:t>鼓励优化循环</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pPr>
        <w:keepNext w:val="0"/>
        <w:keepLines w:val="0"/>
        <w:pageBreakBefore w:val="0"/>
        <w:widowControl/>
        <w:kinsoku/>
        <w:wordWrap/>
        <w:overflowPunct/>
        <w:topLinePunct w:val="0"/>
        <w:autoSpaceDE/>
        <w:autoSpaceDN/>
        <w:bidi w:val="0"/>
        <w:adjustRightInd/>
        <w:snapToGrid/>
        <w:spacing w:line="240" w:lineRule="auto"/>
        <w:ind w:firstLine="560"/>
        <w:textAlignment w:val="auto"/>
        <w:rPr>
          <w:rFonts w:hint="default"/>
        </w:rPr>
      </w:pPr>
      <w:r>
        <w:t>在</w:t>
      </w:r>
      <w:r>
        <w:rPr>
          <w:rFonts w:hint="eastAsia"/>
        </w:rPr>
        <w:t>C++的循环语句中，</w:t>
      </w:r>
      <w:r>
        <w:rPr>
          <w:rFonts w:hint="eastAsia"/>
          <w:color w:val="00B0F0"/>
        </w:rPr>
        <w:t>for</w:t>
      </w:r>
      <w:r>
        <w:rPr>
          <w:rFonts w:hint="eastAsia"/>
        </w:rPr>
        <w:t>语句是使用频率最高的，在多重循环中，应该讲最长的循环放在最内层，最短的循环放在最外层，提高速率</w:t>
      </w:r>
      <w:r>
        <w:rPr>
          <w:rFonts w:hint="default"/>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rowCnt = 100;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colCnt = 1000;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f</w:t>
      </w:r>
      <w:r>
        <w:rPr>
          <w:rFonts w:hint="eastAsia"/>
          <w:szCs w:val="28"/>
        </w:rPr>
        <w:t>or(</w:t>
      </w:r>
      <w:r>
        <w:rPr>
          <w:szCs w:val="28"/>
        </w:rPr>
        <w:t xml:space="preserve"> int i = 0; i &lt; rowCnt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color w:val="00B050"/>
          <w:szCs w:val="28"/>
        </w:rPr>
        <w:t>//循环次数多的放在内循环</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szCs w:val="28"/>
        </w:rPr>
        <w:t xml:space="preserve">for( int j = 0; j &lt; colCnt ; ++j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default"/>
        </w:rPr>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rPr>
          <w:rFonts w:hint="default"/>
        </w:rPr>
        <w:t>在逻辑分支中，</w:t>
      </w:r>
      <w:r>
        <w:rPr>
          <w:rFonts w:hint="eastAsia"/>
        </w:rPr>
        <w:t>在</w:t>
      </w:r>
      <w:r>
        <w:rPr>
          <w:rFonts w:hint="default"/>
          <w:color w:val="00B0F0"/>
        </w:rPr>
        <w:t>switch...case.../if....else if...else...</w:t>
      </w:r>
      <w:r>
        <w:rPr>
          <w:rFonts w:hint="eastAsia"/>
        </w:rPr>
        <w:t>语句中，按照他们发生的相对频率来排序，把最可能发生的情况放在第一位，最不可能的放在最后。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w:t>
      </w:r>
      <w:r>
        <w:rPr>
          <w:rFonts w:hint="eastAsia"/>
          <w:szCs w:val="28"/>
        </w:rPr>
        <w:t xml:space="preserve">nt </w:t>
      </w:r>
      <w:r>
        <w:rPr>
          <w:szCs w:val="28"/>
        </w:rPr>
        <w:t>daysPermonth{0};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switch( daysPermonth )</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31:   </w:t>
      </w:r>
      <w:r>
        <w:rPr>
          <w:color w:val="00B050"/>
          <w:szCs w:val="28"/>
        </w:rPr>
        <w:t xml:space="preserve"> //每月</w:t>
      </w:r>
      <w:r>
        <w:rPr>
          <w:rFonts w:hint="eastAsia"/>
          <w:color w:val="00B050"/>
          <w:szCs w:val="28"/>
        </w:rPr>
        <w:t>31天的频率最高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color w:val="00B050"/>
          <w:szCs w:val="28"/>
        </w:rPr>
      </w:pPr>
      <w:r>
        <w:rPr>
          <w:szCs w:val="28"/>
        </w:rPr>
        <w:t xml:space="preserve">case 30:  </w:t>
      </w:r>
      <w:r>
        <w:rPr>
          <w:color w:val="00B050"/>
          <w:szCs w:val="28"/>
        </w:rPr>
        <w:t xml:space="preserve"> </w:t>
      </w:r>
      <w:r>
        <w:rPr>
          <w:rFonts w:hint="eastAsia"/>
          <w:color w:val="00B050"/>
          <w:szCs w:val="28"/>
        </w:rPr>
        <w:t>//其次每月30天频率较高</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break;</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case 29:</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bookmarkStart w:id="1801" w:name="_Toc321623627"/>
      <w:bookmarkStart w:id="1802" w:name="_Toc429272855"/>
      <w:bookmarkStart w:id="1803" w:name="_Toc1984648095"/>
      <w:bookmarkStart w:id="1804" w:name="_Toc1775038251"/>
      <w:bookmarkStart w:id="1805" w:name="_Toc1036119897"/>
      <w:bookmarkStart w:id="1806" w:name="_Toc523777012"/>
      <w:bookmarkStart w:id="1807" w:name="_Toc335759106"/>
      <w:bookmarkStart w:id="1808" w:name="_Toc1014727522"/>
      <w:bookmarkStart w:id="1809" w:name="_Toc686544198"/>
      <w:bookmarkStart w:id="1810" w:name="_Toc1218894397"/>
      <w:bookmarkStart w:id="1811" w:name="_Toc1036801957"/>
      <w:bookmarkStart w:id="1812" w:name="_Toc9524"/>
      <w:bookmarkStart w:id="1813" w:name="_Toc465787089"/>
      <w:bookmarkStart w:id="1814" w:name="_Toc465955356"/>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815" w:name="_Toc1352554253"/>
      <w:bookmarkStart w:id="1816" w:name="_Toc242242277"/>
      <w:bookmarkStart w:id="1817" w:name="_Toc1596938572"/>
      <w:bookmarkStart w:id="1818" w:name="_Toc1841356993"/>
      <w:bookmarkStart w:id="1819" w:name="_Toc563927988"/>
      <w:bookmarkStart w:id="1820" w:name="_Toc405754618"/>
      <w:r>
        <w:t>鼓励优先使用STL循环算法代替手写循环</w:t>
      </w:r>
      <w:bookmarkEnd w:id="1801"/>
      <w:bookmarkEnd w:id="1802"/>
      <w:bookmarkEnd w:id="1803"/>
      <w:bookmarkEnd w:id="1804"/>
      <w:bookmarkEnd w:id="1805"/>
      <w:bookmarkEnd w:id="1806"/>
      <w:bookmarkEnd w:id="1807"/>
      <w:bookmarkEnd w:id="1808"/>
      <w:bookmarkEnd w:id="1809"/>
      <w:bookmarkEnd w:id="1810"/>
      <w:bookmarkEnd w:id="1811"/>
      <w:bookmarkEnd w:id="1815"/>
      <w:bookmarkEnd w:id="1816"/>
      <w:bookmarkEnd w:id="1817"/>
      <w:bookmarkEnd w:id="1818"/>
      <w:bookmarkEnd w:id="1819"/>
      <w:bookmarkEnd w:id="1820"/>
    </w:p>
    <w:p>
      <w:pPr>
        <w:keepNext w:val="0"/>
        <w:keepLines w:val="0"/>
        <w:pageBreakBefore w:val="0"/>
        <w:widowControl/>
        <w:kinsoku/>
        <w:wordWrap/>
        <w:overflowPunct/>
        <w:topLinePunct w:val="0"/>
        <w:autoSpaceDE/>
        <w:autoSpaceDN/>
        <w:bidi w:val="0"/>
        <w:adjustRightInd/>
        <w:snapToGrid/>
        <w:spacing w:line="240" w:lineRule="auto"/>
        <w:ind w:firstLine="520" w:firstLineChars="0"/>
        <w:textAlignment w:val="auto"/>
      </w:pPr>
      <w:r>
        <w:t>使用STL循环算法代替手写循环，相比于手写循环，STL算法通常效率更高，不易出错，可维护性更好，并且STL算法非常丰富，涉及面也较为广泛，所以很多本需要我们用手写循环来实现的任务可以通过STL算法调用来实现。所以鼓励采用STL算法，多用算法调用，少用手写循环。</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c</w:t>
      </w:r>
      <w:r>
        <w:rPr>
          <w:rFonts w:hint="eastAsia" w:ascii="Times New Roman" w:hAnsi="Times New Roman" w:cstheme="minorBidi"/>
          <w:kern w:val="0"/>
          <w:sz w:val="28"/>
          <w:szCs w:val="28"/>
        </w:rPr>
        <w:t xml:space="preserve">lass </w:t>
      </w:r>
      <w:r>
        <w:rPr>
          <w:rFonts w:ascii="Times New Roman" w:hAnsi="Times New Roman" w:cstheme="minorBidi"/>
          <w:kern w:val="0"/>
          <w:sz w:val="28"/>
          <w:szCs w:val="28"/>
        </w:rPr>
        <w:t xml:space="preserve">Person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public:</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 xml:space="preserve">void work();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vector&lt; Person* &gt; pPersons;</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rFonts w:ascii="Times New Roman" w:hAnsi="Times New Roman" w:cstheme="minorBidi"/>
          <w:kern w:val="0"/>
          <w:sz w:val="28"/>
          <w:szCs w:val="28"/>
        </w:rPr>
      </w:pP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pct10" w:color="auto" w:fill="FFFFFF"/>
        </w:rPr>
      </w:pPr>
      <w:r>
        <w:rPr>
          <w:rFonts w:hint="default"/>
          <w:color w:val="00B050"/>
          <w:szCs w:val="28"/>
        </w:rPr>
        <w:t>//手写循环版</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auto iter = pPersons.begin();</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while( persons.end() != iter )</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 -&gt; work();</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108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iter++;</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//算法调用版</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00B050"/>
          <w:szCs w:val="28"/>
        </w:rPr>
        <w:t>for_each</w:t>
      </w:r>
      <w:r>
        <w:rPr>
          <w:rFonts w:hint="default"/>
          <w:color w:val="auto"/>
          <w:szCs w:val="28"/>
        </w:rPr>
        <w:t>(</w:t>
      </w:r>
      <w:r>
        <w:rPr>
          <w:rFonts w:hint="default"/>
          <w:color w:val="272727" w:themeColor="text1" w:themeShade="80"/>
          <w:szCs w:val="28"/>
        </w:rPr>
        <w:t>container.begin(),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272727" w:themeColor="text1" w:themeShade="80"/>
          <w:szCs w:val="28"/>
        </w:rPr>
      </w:pPr>
      <w:r>
        <w:rPr>
          <w:rFonts w:hint="default"/>
          <w:color w:val="272727" w:themeColor="text1" w:themeShade="80"/>
          <w:szCs w:val="28"/>
        </w:rPr>
        <w:t>container.end(),</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ascii="Times New Roman" w:hAnsi="Times New Roman" w:eastAsia="华文楷体" w:cstheme="minorBidi"/>
          <w:color w:val="272727" w:themeColor="text1" w:themeShade="80"/>
          <w:sz w:val="28"/>
          <w:szCs w:val="28"/>
          <w:lang w:val="en-US" w:eastAsia="zh-CN" w:bidi="ar-SA"/>
        </w:rPr>
      </w:pPr>
      <w:r>
        <w:rPr>
          <w:rFonts w:hint="default" w:ascii="Times New Roman" w:hAnsi="Times New Roman" w:eastAsia="华文楷体" w:cstheme="minorBidi"/>
          <w:color w:val="272727" w:themeColor="text1" w:themeShade="80"/>
          <w:sz w:val="28"/>
          <w:szCs w:val="28"/>
          <w:lang w:val="en-US" w:eastAsia="zh-CN" w:bidi="ar-SA"/>
        </w:rPr>
        <w:t>mem_fun_ref(&amp;container::</w:t>
      </w:r>
      <w:r>
        <w:rPr>
          <w:rFonts w:hint="default" w:ascii="Times New Roman" w:hAnsi="Times New Roman" w:eastAsia="华文楷体" w:cstheme="minorBidi"/>
          <w:color w:val="00B050"/>
          <w:sz w:val="28"/>
          <w:szCs w:val="28"/>
          <w:lang w:val="en-US" w:eastAsia="zh-CN" w:bidi="ar-SA"/>
        </w:rPr>
        <w:t>doSomething</w:t>
      </w:r>
      <w:r>
        <w:rPr>
          <w:rFonts w:hint="default" w:ascii="Times New Roman" w:hAnsi="Times New Roman" w:eastAsia="华文楷体" w:cstheme="minorBidi"/>
          <w:color w:val="272727" w:themeColor="text1" w:themeShade="80"/>
          <w:sz w:val="28"/>
          <w:szCs w:val="28"/>
          <w:lang w:val="en-US" w:eastAsia="zh-CN" w:bidi="ar-SA"/>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keepNext w:val="0"/>
        <w:keepLines w:val="0"/>
        <w:pageBreakBefore w:val="0"/>
        <w:widowControl/>
        <w:kinsoku/>
        <w:wordWrap/>
        <w:overflowPunct/>
        <w:topLinePunct w:val="0"/>
        <w:autoSpaceDE/>
        <w:autoSpaceDN/>
        <w:bidi w:val="0"/>
        <w:adjustRightInd/>
        <w:snapToGrid/>
        <w:spacing w:beforeLines="0" w:afterLines="0" w:line="240" w:lineRule="auto"/>
        <w:ind w:firstLine="560"/>
        <w:textAlignment w:val="auto"/>
      </w:pPr>
      <w:r>
        <w:t>虽然算法相较于手写循环有一定的优势，但手写循环在一些情形下还是值得采用的，特别是一些简单的循环，如:</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sz w:val="28"/>
          <w:szCs w:val="28"/>
          <w:shd w:val="clear" w:color="FFFFFF" w:fill="D9D9D9"/>
        </w:rPr>
      </w:pPr>
      <w:r>
        <w:rPr>
          <w:sz w:val="28"/>
          <w:szCs w:val="28"/>
          <w:shd w:val="clear" w:color="FFFFFF" w:fill="D9D9D9"/>
        </w:rPr>
        <w:t>举例</w:t>
      </w:r>
      <w:r>
        <w:rPr>
          <w:rFonts w:hint="eastAsia"/>
          <w:sz w:val="28"/>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vector&lt;int&gt; items;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int itemCnt = 10;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for( size_t i = 0; i &lt; itemCnt ; 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auto"/>
          <w:szCs w:val="28"/>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auto"/>
          <w:szCs w:val="28"/>
        </w:rPr>
      </w:pPr>
      <w:r>
        <w:rPr>
          <w:rFonts w:hint="default"/>
          <w:color w:val="auto"/>
          <w:szCs w:val="28"/>
        </w:rPr>
        <w:t>items.push_back(i*i);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eastAsia"/>
          <w:sz w:val="28"/>
          <w:szCs w:val="28"/>
          <w:shd w:val="clear" w:color="FFFFFF" w:fill="D9D9D9"/>
        </w:rPr>
      </w:pPr>
      <w:r>
        <w:rPr>
          <w:rFonts w:hint="default"/>
          <w:color w:val="auto"/>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1"/>
        </w:numPr>
        <w:kinsoku/>
        <w:wordWrap/>
        <w:overflowPunct/>
        <w:topLinePunct w:val="0"/>
        <w:autoSpaceDE/>
        <w:autoSpaceDN/>
        <w:bidi w:val="0"/>
        <w:adjustRightInd/>
        <w:snapToGrid/>
        <w:spacing w:line="240" w:lineRule="auto"/>
        <w:ind w:left="0" w:firstLine="0"/>
        <w:textAlignment w:val="auto"/>
      </w:pPr>
      <w:bookmarkStart w:id="1821" w:name="_Toc1176093054"/>
      <w:bookmarkStart w:id="1822" w:name="_Toc1637056185"/>
      <w:bookmarkStart w:id="1823" w:name="_Toc161475885"/>
      <w:bookmarkStart w:id="1824" w:name="_Toc752284796"/>
      <w:bookmarkStart w:id="1825" w:name="_Toc1697491755"/>
      <w:bookmarkStart w:id="1826" w:name="_Toc1361674856"/>
      <w:bookmarkStart w:id="1827" w:name="_Toc797829786"/>
      <w:bookmarkStart w:id="1828" w:name="_Toc770264736"/>
      <w:bookmarkStart w:id="1829" w:name="_Toc2124213052"/>
      <w:bookmarkStart w:id="1830" w:name="_Toc628834648"/>
      <w:bookmarkStart w:id="1831" w:name="_Toc714119122"/>
      <w:bookmarkStart w:id="1832" w:name="_Toc2132518088"/>
      <w:bookmarkStart w:id="1833" w:name="_Toc848724634"/>
      <w:bookmarkStart w:id="1834" w:name="_Toc1186347540"/>
      <w:bookmarkStart w:id="1835" w:name="_Toc853652300"/>
      <w:bookmarkStart w:id="1836" w:name="_Toc1170681676"/>
      <w:bookmarkStart w:id="1837" w:name="_Toc314659980"/>
      <w:r>
        <w:t>鼓励</w:t>
      </w:r>
      <w:r>
        <w:rPr>
          <w:rFonts w:hint="eastAsia"/>
        </w:rPr>
        <w:t>使用表驱动法</w:t>
      </w:r>
      <w:bookmarkEnd w:id="1812"/>
      <w:bookmarkEnd w:id="1813"/>
      <w:bookmarkEnd w:id="1814"/>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pPr>
        <w:keepNext w:val="0"/>
        <w:keepLines w:val="0"/>
        <w:pageBreakBefore w:val="0"/>
        <w:widowControl/>
        <w:kinsoku/>
        <w:wordWrap/>
        <w:overflowPunct/>
        <w:topLinePunct w:val="0"/>
        <w:autoSpaceDE/>
        <w:autoSpaceDN/>
        <w:bidi w:val="0"/>
        <w:adjustRightInd/>
        <w:snapToGrid/>
        <w:spacing w:line="240" w:lineRule="auto"/>
        <w:ind w:firstLine="560"/>
        <w:textAlignment w:val="auto"/>
      </w:pPr>
      <w:r>
        <w:t>当</w:t>
      </w:r>
      <w:r>
        <w:rPr>
          <w:rFonts w:hint="eastAsia"/>
        </w:rPr>
        <w:t>if和switch语句过多时，使用表驱动能够使代码简化，提高可阅读性，并且提高性能。</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不佳</w:t>
      </w:r>
      <w:r>
        <w:rPr>
          <w:rFonts w:hint="eastAsia"/>
          <w:sz w:val="28"/>
          <w:szCs w:val="28"/>
          <w:shd w:val="clear" w:color="FFFFFF" w:fill="D9D9D9"/>
        </w:rPr>
        <w:t>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eastAsia="楷体" w:cstheme="minorHAnsi"/>
        </w:rPr>
      </w:pPr>
      <w:r>
        <w:rPr>
          <w:szCs w:val="28"/>
        </w:rPr>
        <w:t>i</w:t>
      </w:r>
      <w:r>
        <w:rPr>
          <w:rFonts w:hint="cs"/>
          <w:szCs w:val="28"/>
        </w:rPr>
        <w:t xml:space="preserve">nt </w:t>
      </w:r>
      <w:r>
        <w:rPr>
          <w:szCs w:val="28"/>
        </w:rPr>
        <w:t>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 xml:space="preserve">int days;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szCs w:val="28"/>
        </w:rPr>
      </w:pPr>
      <w:r>
        <w:rPr>
          <w:rFonts w:hint="eastAsia"/>
          <w:color w:val="00B050"/>
          <w:szCs w:val="28"/>
        </w:rPr>
        <w:t>//使用switch语句也是比较繁多</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if( 1 == month )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if( 2 == month ) {days = 28;}</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if( 3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if( 4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if( 5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if( 6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if( 7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if( 8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if( 9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if( 10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if( 11 == month ) {days = 30;}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else if( 12 == month ) {days = 31;}</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days;</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较好示例: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Times New Roman" w:hAnsi="Times New Roman" w:cstheme="minorBidi"/>
          <w:color w:val="00B050"/>
          <w:kern w:val="0"/>
          <w:sz w:val="28"/>
          <w:szCs w:val="20"/>
        </w:rPr>
      </w:pPr>
      <w:r>
        <w:rPr>
          <w:rFonts w:hint="default" w:ascii="Times New Roman" w:hAnsi="Times New Roman" w:cstheme="minorBidi"/>
          <w:color w:val="00B050"/>
          <w:kern w:val="0"/>
          <w:sz w:val="28"/>
          <w:szCs w:val="20"/>
        </w:rPr>
        <w:t>//</w:t>
      </w:r>
      <w:r>
        <w:rPr>
          <w:rFonts w:hint="eastAsia" w:ascii="Times New Roman" w:hAnsi="Times New Roman" w:cstheme="minorBidi"/>
          <w:color w:val="00B050"/>
          <w:kern w:val="0"/>
          <w:sz w:val="28"/>
          <w:szCs w:val="20"/>
        </w:rPr>
        <w:t>使用表驱动法对</w:t>
      </w:r>
      <w:r>
        <w:rPr>
          <w:rFonts w:ascii="Times New Roman" w:hAnsi="Times New Roman" w:cstheme="minorBidi"/>
          <w:color w:val="00B050"/>
          <w:kern w:val="0"/>
          <w:sz w:val="28"/>
          <w:szCs w:val="20"/>
        </w:rPr>
        <w:t>上面的例子进行优化</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cs"/>
          <w:szCs w:val="28"/>
        </w:rPr>
        <w:t>static int monthDays[</w:t>
      </w:r>
      <w:r>
        <w:rPr>
          <w:szCs w:val="28"/>
        </w:rPr>
        <w:t>12</w:t>
      </w:r>
      <w:r>
        <w:rPr>
          <w:rFonts w:hint="cs"/>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{31,28,31,30,31,30,31,31,30,31,30,31};</w:t>
      </w:r>
    </w:p>
    <w:p>
      <w:pPr>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int getMonthDays( int month)</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return monthDays[(month - 1)];</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rPr>
          <w:rFonts w:hint="default"/>
          <w:sz w:val="28"/>
          <w:szCs w:val="28"/>
          <w:shd w:val="clear" w:color="auto" w:fill="auto"/>
        </w:rPr>
      </w:pPr>
      <w:r>
        <w:rPr>
          <w:rFonts w:hint="default"/>
          <w:sz w:val="28"/>
          <w:szCs w:val="28"/>
          <w:shd w:val="clear" w:color="auto" w:fill="auto"/>
        </w:rPr>
        <w:t>表驱动法在第三方异常信息抛出时非常有用。如</w:t>
      </w:r>
      <w:r>
        <w:rPr>
          <w:rFonts w:hint="default" w:ascii="Times New Roman" w:hAnsi="Times New Roman" w:cs="Times New Roman"/>
          <w:sz w:val="28"/>
          <w:szCs w:val="28"/>
          <w:shd w:val="clear" w:color="auto" w:fill="auto"/>
        </w:rPr>
        <w:t>(C#</w:t>
      </w:r>
      <w:r>
        <w:rPr>
          <w:rFonts w:hint="default"/>
          <w:sz w:val="28"/>
          <w:szCs w:val="28"/>
          <w:shd w:val="clear" w:color="auto" w:fill="auto"/>
        </w:rPr>
        <w:t>代码</w:t>
      </w:r>
      <w:r>
        <w:rPr>
          <w:rFonts w:hint="default" w:ascii="Times New Roman" w:hAnsi="Times New Roman" w:cs="Times New Roman"/>
          <w:sz w:val="28"/>
          <w:szCs w:val="28"/>
          <w:shd w:val="clear" w:color="auto" w:fill="auto"/>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default"/>
          <w:sz w:val="28"/>
          <w:szCs w:val="28"/>
          <w:shd w:val="clear" w:color="FFFFFF" w:fill="D9D9D9"/>
        </w:rPr>
        <w:t>举</w:t>
      </w:r>
      <w:r>
        <w:rPr>
          <w:rFonts w:hint="eastAsia"/>
          <w:sz w:val="28"/>
          <w:szCs w:val="28"/>
          <w:shd w:val="clear" w:color="FFFFFF" w:fill="D9D9D9"/>
        </w:rPr>
        <w:t>例:</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w:t>
      </w:r>
      <w:r>
        <w:rPr>
          <w:rFonts w:hint="default"/>
          <w:color w:val="00B050"/>
          <w:sz w:val="28"/>
          <w:szCs w:val="28"/>
          <w:shd w:val="clear" w:color="auto" w:fill="auto"/>
        </w:rPr>
        <w:t>*</w:t>
      </w:r>
      <w:r>
        <w:rPr>
          <w:rFonts w:hint="default" w:ascii="Times New Roman" w:hAnsi="Times New Roman" w:cs="Times New Roman"/>
          <w:color w:val="00B050"/>
          <w:sz w:val="28"/>
          <w:szCs w:val="28"/>
          <w:shd w:val="clear" w:color="auto" w:fill="auto"/>
        </w:rPr>
        <w:t>GTS</w:t>
      </w:r>
      <w:r>
        <w:rPr>
          <w:rFonts w:hint="eastAsia"/>
          <w:color w:val="00B050"/>
          <w:sz w:val="28"/>
          <w:szCs w:val="28"/>
          <w:shd w:val="clear" w:color="auto" w:fill="auto"/>
        </w:rPr>
        <w:t>所有错误信息公用</w:t>
      </w:r>
      <w:r>
        <w:rPr>
          <w:rFonts w:hint="default" w:ascii="Times New Roman" w:hAnsi="Times New Roman" w:cs="Times New Roman"/>
          <w:color w:val="00B050"/>
          <w:sz w:val="28"/>
          <w:szCs w:val="28"/>
          <w:shd w:val="clear" w:color="auto" w:fill="auto"/>
        </w:rPr>
        <w:t>String</w:t>
      </w:r>
      <w:r>
        <w:rPr>
          <w:rFonts w:hint="eastAsia"/>
          <w:color w:val="00B050"/>
          <w:sz w:val="28"/>
          <w:szCs w:val="28"/>
          <w:shd w:val="clear" w:color="auto" w:fill="auto"/>
        </w:rPr>
        <w:t>数组，在用表驱动法显示具体</w:t>
      </w:r>
    </w:p>
    <w:p>
      <w:pPr>
        <w:pStyle w:val="91"/>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 w:val="28"/>
          <w:szCs w:val="28"/>
          <w:shd w:val="clear" w:color="auto" w:fill="auto"/>
        </w:rPr>
      </w:pPr>
      <w:r>
        <w:rPr>
          <w:rFonts w:hint="eastAsia"/>
          <w:color w:val="00B050"/>
          <w:sz w:val="28"/>
          <w:szCs w:val="28"/>
          <w:shd w:val="clear" w:color="auto" w:fill="auto"/>
        </w:rPr>
        <w:t>错误信息时，所有指令返回值需+7后再来对应相应的字符串</w:t>
      </w:r>
      <w:r>
        <w:rPr>
          <w:rFonts w:hint="default"/>
          <w:color w:val="00B050"/>
          <w:sz w:val="28"/>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 xml:space="preserve">static string[] </w:t>
      </w:r>
      <w:r>
        <w:rPr>
          <w:rFonts w:hint="default"/>
          <w:sz w:val="28"/>
          <w:szCs w:val="28"/>
          <w:shd w:val="clear"/>
        </w:rPr>
        <w:t>m</w:t>
      </w:r>
      <w:r>
        <w:rPr>
          <w:rFonts w:hint="default"/>
          <w:szCs w:val="28"/>
        </w:rPr>
        <w:t xml:space="preserve">_errorMessages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"Without Response from Motion Card !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//相当于-6</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"Motion Card Open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/*相当于-5到-2，GTS卡这些返回值无意义*/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"Communication between PC and Motion Card is Failure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//相当于0</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"Instruction executed successfully! \n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//相当于1</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executed wrong! \n 指令执行失败!",</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color w:val="00B050"/>
          <w:szCs w:val="28"/>
        </w:rPr>
        <w:t>//相当于2</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"License is not available! \n "</w:t>
      </w: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/*相当于3到6，GTS卡这些返回值无意义*/</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 xml:space="preserve">"N/A \n 无意义信息",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szCs w:val="28"/>
        </w:rPr>
        <w:t>"N/A \n 无意义信息",</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szCs w:val="28"/>
        </w:rPr>
      </w:pPr>
      <w:r>
        <w:rPr>
          <w:rFonts w:hint="default"/>
          <w:color w:val="00B050"/>
          <w:szCs w:val="28"/>
        </w:rPr>
        <w:t>//相当于7</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78" w:firstLineChars="385"/>
        <w:textAlignment w:val="auto"/>
        <w:rPr>
          <w:rFonts w:hint="default"/>
          <w:color w:val="00B050"/>
          <w:szCs w:val="28"/>
        </w:rPr>
      </w:pPr>
      <w:r>
        <w:rPr>
          <w:rFonts w:hint="default"/>
          <w:szCs w:val="28"/>
        </w:rPr>
        <w:t>"Instruction Parameter Error！\n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272727" w:themeColor="text1" w:themeShade="8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color w:val="00B050"/>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color w:val="00B050"/>
          <w:szCs w:val="28"/>
        </w:rPr>
      </w:pPr>
      <w:r>
        <w:rPr>
          <w:rFonts w:hint="default"/>
          <w:color w:val="00B050"/>
          <w:szCs w:val="28"/>
        </w:rPr>
        <w:t>//如何调用</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eastAsia"/>
          <w:sz w:val="28"/>
          <w:szCs w:val="28"/>
          <w:shd w:val="clear" w:color="auto" w:fill="auto"/>
        </w:rPr>
        <w:t>p</w:t>
      </w:r>
      <w:r>
        <w:rPr>
          <w:rFonts w:hint="default"/>
          <w:szCs w:val="28"/>
        </w:rPr>
        <w:t>rotected void GtsMotorOff(string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lock (_staticLock)</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short sRtn = 0;</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if(0 !=(sRtn=GT_AxisOff(_motor_AxisNum)))</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throw new Exception((String.Format("Motor: {0};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Axis No.:{1};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Owner:{2};\n Diabling When Disable</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Motor: {3}",</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 xml:space="preserve">_motor_Name,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_motor_AxisNum, ownerID,</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b/>
          <w:bCs/>
          <w:color w:val="00B0F0"/>
          <w:szCs w:val="28"/>
        </w:rPr>
        <w:t>_errorMessages[sRtn + 7]))</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hint="default"/>
          <w:szCs w:val="28"/>
        </w:rPr>
      </w:pPr>
      <w:r>
        <w:rPr>
          <w:rFonts w:hint="default"/>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kinsoku/>
        <w:wordWrap/>
        <w:overflowPunct/>
        <w:topLinePunct w:val="0"/>
        <w:autoSpaceDE/>
        <w:autoSpaceDN/>
        <w:bidi w:val="0"/>
        <w:adjustRightInd/>
        <w:snapToGrid/>
        <w:spacing w:before="100" w:after="200" w:line="0" w:lineRule="atLeast"/>
        <w:ind w:firstLine="560"/>
        <w:textAlignment w:val="auto"/>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838" w:name="_Toc465955357"/>
      <w:bookmarkStart w:id="1839" w:name="_Toc1596696037"/>
      <w:bookmarkStart w:id="1840" w:name="_Toc6605"/>
      <w:bookmarkStart w:id="1841" w:name="_Toc465787090"/>
      <w:bookmarkStart w:id="1842" w:name="_Toc277983191"/>
      <w:bookmarkStart w:id="1843" w:name="_Toc465000376"/>
      <w:bookmarkStart w:id="1844" w:name="_Toc2039665512"/>
      <w:bookmarkStart w:id="1845" w:name="_Toc1308824444"/>
      <w:bookmarkStart w:id="1846" w:name="_Toc1232245491"/>
      <w:bookmarkStart w:id="1847" w:name="_Toc1022245008"/>
      <w:bookmarkStart w:id="1848" w:name="_Toc158817292"/>
      <w:bookmarkStart w:id="1849" w:name="_Toc568063864"/>
      <w:bookmarkStart w:id="1850" w:name="_Toc1805729972"/>
      <w:bookmarkStart w:id="1851" w:name="_Toc1266468438"/>
      <w:bookmarkStart w:id="1852" w:name="_Toc923729457"/>
      <w:bookmarkStart w:id="1853" w:name="_Toc1988900057"/>
      <w:bookmarkStart w:id="1854" w:name="_Toc950643437"/>
      <w:bookmarkStart w:id="1855" w:name="_Toc1692435817"/>
      <w:bookmarkStart w:id="1856" w:name="_Toc84102268"/>
      <w:bookmarkStart w:id="1857" w:name="_Toc622636961"/>
      <w:bookmarkStart w:id="1858" w:name="_Toc1567412756"/>
      <w:r>
        <w:rPr>
          <w:rFonts w:hint="eastAsia"/>
        </w:rPr>
        <w:t>代码版面</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pPr>
        <w:pStyle w:val="3"/>
        <w:keepNext w:val="0"/>
        <w:keepLines w:val="0"/>
        <w:pageBreakBefore w:val="0"/>
        <w:widowControl/>
        <w:numPr>
          <w:ilvl w:val="0"/>
          <w:numId w:val="94"/>
        </w:numPr>
        <w:kinsoku/>
        <w:wordWrap/>
        <w:overflowPunct/>
        <w:topLinePunct w:val="0"/>
        <w:autoSpaceDE/>
        <w:autoSpaceDN/>
        <w:bidi w:val="0"/>
        <w:adjustRightInd/>
        <w:snapToGrid/>
        <w:spacing w:line="240" w:lineRule="auto"/>
        <w:ind w:left="0" w:firstLine="0"/>
        <w:textAlignment w:val="auto"/>
      </w:pPr>
      <w:bookmarkStart w:id="1859" w:name="_Toc465787091"/>
      <w:bookmarkStart w:id="1860" w:name="_Toc1746"/>
      <w:bookmarkStart w:id="1861" w:name="_Toc465955358"/>
      <w:bookmarkStart w:id="1862" w:name="_Toc465000378"/>
      <w:bookmarkStart w:id="1863" w:name="_Toc1003086335"/>
      <w:bookmarkStart w:id="1864" w:name="_Toc522562494"/>
      <w:bookmarkStart w:id="1865" w:name="_Toc224494813"/>
      <w:bookmarkStart w:id="1866" w:name="_Toc643309451"/>
      <w:bookmarkStart w:id="1867" w:name="_Toc1502590280"/>
      <w:bookmarkStart w:id="1868" w:name="_Toc337311715"/>
      <w:bookmarkStart w:id="1869" w:name="_Toc1456551431"/>
      <w:bookmarkStart w:id="1870" w:name="_Toc1791189824"/>
      <w:bookmarkStart w:id="1871" w:name="_Toc349897859"/>
      <w:bookmarkStart w:id="1872" w:name="_Toc2025281112"/>
      <w:bookmarkStart w:id="1873" w:name="_Toc1892015211"/>
      <w:bookmarkStart w:id="1874" w:name="_Toc1125084617"/>
      <w:bookmarkStart w:id="1875" w:name="_Toc356783864"/>
      <w:bookmarkStart w:id="1876" w:name="_Toc1402433658"/>
      <w:bookmarkStart w:id="1877" w:name="_Toc332984621"/>
      <w:bookmarkStart w:id="1878" w:name="_Toc2048045448"/>
      <w:bookmarkStart w:id="1879" w:name="_Toc1414190442"/>
      <w:bookmarkStart w:id="1880" w:name="_注释"/>
      <w:bookmarkStart w:id="1881" w:name="_Toc465000383"/>
      <w:r>
        <w:rPr>
          <w:rFonts w:hint="eastAsia"/>
        </w:rPr>
        <w:t>注释</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bookmarkEnd w:id="1880"/>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bookmarkStart w:id="1882" w:name="_Toc465000379"/>
      <w:r>
        <w:t>类注释</w:t>
      </w:r>
      <w:bookmarkEnd w:id="1882"/>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一般一个文件只有一个类</w:t>
      </w:r>
      <w:r>
        <w:rPr>
          <w:rFonts w:hint="eastAsia" w:ascii="华文楷体" w:hAnsi="华文楷体"/>
          <w:szCs w:val="28"/>
        </w:rPr>
        <w:t>，</w:t>
      </w:r>
      <w:r>
        <w:rPr>
          <w:rFonts w:ascii="华文楷体" w:hAnsi="华文楷体"/>
          <w:szCs w:val="28"/>
        </w:rPr>
        <w:t>请在最初创建类时</w:t>
      </w:r>
      <w:r>
        <w:rPr>
          <w:rFonts w:hint="eastAsia" w:ascii="华文楷体" w:hAnsi="华文楷体"/>
          <w:szCs w:val="28"/>
        </w:rPr>
        <w:t>，</w:t>
      </w:r>
      <w:r>
        <w:rPr>
          <w:rFonts w:ascii="华文楷体" w:hAnsi="华文楷体"/>
          <w:szCs w:val="28"/>
        </w:rPr>
        <w:t>在类前面加上注释</w:t>
      </w:r>
      <w:r>
        <w:rPr>
          <w:rFonts w:hint="eastAsia" w:ascii="华文楷体" w:hAnsi="华文楷体"/>
          <w:szCs w:val="28"/>
        </w:rPr>
        <w:t>，</w:t>
      </w:r>
      <w:r>
        <w:rPr>
          <w:rFonts w:ascii="华文楷体" w:hAnsi="华文楷体"/>
          <w:szCs w:val="28"/>
        </w:rPr>
        <w:t>如作者</w:t>
      </w:r>
      <w:r>
        <w:rPr>
          <w:rFonts w:hint="eastAsia" w:ascii="华文楷体" w:hAnsi="华文楷体"/>
          <w:szCs w:val="28"/>
        </w:rPr>
        <w:t>、</w:t>
      </w:r>
      <w:r>
        <w:rPr>
          <w:rFonts w:ascii="华文楷体" w:hAnsi="华文楷体"/>
          <w:szCs w:val="28"/>
        </w:rPr>
        <w:t>日期</w:t>
      </w:r>
      <w:r>
        <w:rPr>
          <w:rFonts w:hint="eastAsia" w:ascii="华文楷体" w:hAnsi="华文楷体"/>
          <w:szCs w:val="28"/>
        </w:rPr>
        <w:t>、版本、</w:t>
      </w:r>
      <w:r>
        <w:rPr>
          <w:rFonts w:ascii="华文楷体" w:hAnsi="华文楷体"/>
          <w:szCs w:val="28"/>
        </w:rPr>
        <w:t>类和note的相关描述等</w:t>
      </w:r>
      <w:r>
        <w:rPr>
          <w:rFonts w:hint="eastAsia" w:ascii="华文楷体" w:hAnsi="华文楷体"/>
          <w:szCs w:val="28"/>
        </w:rPr>
        <w:t>。当在类里面增删函数、成员变量时，在</w:t>
      </w:r>
      <w:r>
        <w:rPr>
          <w:rFonts w:ascii="华文楷体" w:hAnsi="华文楷体"/>
          <w:szCs w:val="28"/>
        </w:rPr>
        <w:t>note里面追加一条新的注释记录</w:t>
      </w:r>
      <w:r>
        <w:rPr>
          <w:rFonts w:hint="eastAsia" w:ascii="华文楷体" w:hAnsi="华文楷体"/>
          <w:szCs w:val="28"/>
        </w:rPr>
        <w:t>，</w:t>
      </w:r>
      <w:r>
        <w:rPr>
          <w:rFonts w:ascii="华文楷体" w:hAnsi="华文楷体"/>
          <w:szCs w:val="28"/>
        </w:rPr>
        <w:t>注释解释说明具体修改内容</w:t>
      </w:r>
      <w:r>
        <w:rPr>
          <w:rFonts w:hint="eastAsia" w:ascii="华文楷体" w:hAnsi="华文楷体"/>
          <w:szCs w:val="28"/>
        </w:rPr>
        <w:t>；且每次发生这种重大事项时都要进一步追加。</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5"/>
        <w:gridCol w:w="6698"/>
      </w:tblGrid>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 @brief</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类的简要说明</w:t>
            </w: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@tparam</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如果是类模板，带上模板参数的说明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(注意使用</w:t>
            </w:r>
            <w:r>
              <w:rPr>
                <w:rFonts w:ascii="Times New Roman" w:hAnsi="Times New Roman" w:cstheme="minorBidi"/>
                <w:color w:val="230E8F"/>
                <w:sz w:val="28"/>
                <w:szCs w:val="28"/>
              </w:rPr>
              <w:t>tparam</w:t>
            </w:r>
            <w:r>
              <w:rPr>
                <w:rFonts w:cstheme="minorBidi"/>
                <w:color w:val="230E8F"/>
                <w:sz w:val="28"/>
                <w:szCs w:val="28"/>
              </w:rPr>
              <w:t>，普通的参数使用param表示，模板参数加上前缀t</w:t>
            </w:r>
            <w:r>
              <w:rPr>
                <w:color w:val="230E8F"/>
                <w:szCs w:val="28"/>
              </w:rPr>
              <w:t>)</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 w:val="28"/>
                <w:szCs w:val="28"/>
              </w:rPr>
            </w:pPr>
            <w:r>
              <w:rPr>
                <w:color w:val="230E8F"/>
                <w:sz w:val="28"/>
                <w:szCs w:val="28"/>
              </w:rPr>
              <w:t>必要的话，可以对类的作用、背景、注意事项等进一步展开说明</w:t>
            </w:r>
          </w:p>
        </w:tc>
      </w:tr>
      <w:tr>
        <w:tc>
          <w:tcPr>
            <w:tcW w:w="831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p>
        </w:tc>
      </w:tr>
      <w:t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698"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最初的作者</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color w:val="230E8F"/>
                <w:szCs w:val="28"/>
              </w:rPr>
              <w:t>后续版本信息，包括版本号，修改时间和修改人</w:t>
            </w:r>
          </w:p>
        </w:tc>
      </w:tr>
      <w:tr>
        <w:trPr>
          <w:trHeight w:val="90" w:hRule="atLeast"/>
        </w:trPr>
        <w:tc>
          <w:tcPr>
            <w:tcW w:w="1615"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 version</w:t>
            </w:r>
          </w:p>
        </w:tc>
        <w:tc>
          <w:tcPr>
            <w:tcW w:w="669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color w:val="230E8F"/>
                <w:sz w:val="28"/>
                <w:szCs w:val="28"/>
              </w:rPr>
              <w:t>版本号</w:t>
            </w:r>
            <w:r>
              <w:rPr>
                <w:rFonts w:hint="eastAsia"/>
                <w:color w:val="230E8F"/>
                <w:sz w:val="28"/>
                <w:szCs w:val="28"/>
              </w:rPr>
              <w:t xml:space="preserve">  日期  作者  </w:t>
            </w:r>
            <w:r>
              <w:rPr>
                <w:rFonts w:hint="default" w:ascii="Times New Roman" w:hAnsi="Times New Roman" w:cs="Times New Roman"/>
                <w:color w:val="230E8F"/>
                <w:sz w:val="28"/>
                <w:szCs w:val="28"/>
              </w:rPr>
              <w:t>note：</w:t>
            </w:r>
          </w:p>
        </w:tc>
      </w:tr>
      <w:tr>
        <w:tc>
          <w:tcPr>
            <w:tcW w:w="831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8"/>
        <w:gridCol w:w="6549"/>
      </w:tblGrid>
      <w:t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brief</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rPr>
              <w:t xml:space="preserve">n-dimensional dense array class </w:t>
            </w:r>
          </w:p>
          <w:p>
            <w:pPr>
              <w:pStyle w:val="27"/>
              <w:keepNext w:val="0"/>
              <w:keepLines w:val="0"/>
              <w:pageBreakBefore w:val="0"/>
              <w:widowControl/>
              <w:kinsoku/>
              <w:wordWrap/>
              <w:overflowPunct/>
              <w:topLinePunct w:val="0"/>
              <w:autoSpaceDE/>
              <w:autoSpaceDN/>
              <w:bidi w:val="0"/>
              <w:adjustRightInd/>
              <w:snapToGrid/>
              <w:spacing w:line="0" w:lineRule="atLeast"/>
              <w:textAlignment w:val="auto"/>
              <w:rPr>
                <w:rFonts w:hint="eastAsia" w:ascii="Times New Roman" w:hAnsi="Times New Roman" w:eastAsia="华文楷体" w:cstheme="minorBidi"/>
                <w:color w:val="230E8F"/>
                <w:sz w:val="28"/>
                <w:szCs w:val="28"/>
              </w:rPr>
            </w:pPr>
            <w:r>
              <w:rPr>
                <w:rFonts w:ascii="Times New Roman" w:hAnsi="Times New Roman" w:eastAsia="华文楷体" w:cstheme="minorBidi"/>
                <w:color w:val="230E8F"/>
                <w:sz w:val="28"/>
                <w:szCs w:val="28"/>
                <w:lang w:eastAsia="zh-CN"/>
              </w:rPr>
              <w:t>n can only be 1,2,3</w:t>
            </w:r>
          </w:p>
        </w:tc>
      </w:tr>
      <w:tr>
        <w:trPr>
          <w:trHeight w:val="337" w:hRule="atLeast"/>
        </w:trP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 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 xml:space="preserve">T: </w:t>
            </w:r>
            <w:r>
              <w:rPr>
                <w:rFonts w:ascii="Times New Roman" w:hAnsi="Times New Roman" w:eastAsia="华文楷体" w:cstheme="minorBidi"/>
                <w:color w:val="230E8F"/>
                <w:kern w:val="0"/>
                <w:sz w:val="28"/>
                <w:szCs w:val="28"/>
                <w:lang w:val="en-US" w:eastAsia="zh-CN" w:bidi="ar-SA"/>
              </w:rPr>
              <w:t>Type of element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eastAsia="华文楷体" w:cstheme="minorBidi"/>
                <w:color w:val="230E8F"/>
                <w:kern w:val="0"/>
                <w:sz w:val="28"/>
                <w:szCs w:val="28"/>
                <w:lang w:val="en-US" w:eastAsia="zh-CN" w:bidi="ar-SA"/>
              </w:rPr>
            </w:pPr>
            <w:r>
              <w:rPr>
                <w:rFonts w:cstheme="minorBidi"/>
                <w:color w:val="230E8F"/>
                <w:kern w:val="0"/>
                <w:sz w:val="28"/>
                <w:szCs w:val="28"/>
                <w:lang w:eastAsia="zh-CN" w:bidi="ar-SA"/>
              </w:rPr>
              <w:t>T can only be unsigned char, uint, float and double</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 xml:space="preserve">* @ </w:t>
            </w:r>
            <w:r>
              <w:rPr>
                <w:rFonts w:ascii="Times New Roman" w:hAnsi="Times New Roman" w:cstheme="minorBidi"/>
                <w:color w:val="230E8F"/>
                <w:sz w:val="28"/>
                <w:szCs w:val="28"/>
              </w:rPr>
              <w:t>author</w:t>
            </w:r>
          </w:p>
        </w:tc>
        <w:tc>
          <w:tcPr>
            <w:tcW w:w="6549"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ascii="Calibri" w:hAnsi="Calibri"/>
                <w:color w:val="230E8F"/>
                <w:sz w:val="28"/>
                <w:szCs w:val="28"/>
                <w:shd w:val="clear" w:color="FFFFFF" w:fill="D9D9D9"/>
                <w:vertAlign w:val="baseline"/>
              </w:rPr>
            </w:pPr>
            <w:r>
              <w:rPr>
                <w:color w:val="230E8F"/>
                <w:szCs w:val="28"/>
              </w:rPr>
              <w:t>wangfei</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 @ </w:t>
            </w:r>
            <w:r>
              <w:rPr>
                <w:rFonts w:ascii="Times New Roman" w:hAnsi="Times New Roman" w:cstheme="minorBidi"/>
                <w:b/>
                <w:bCs/>
                <w:color w:val="00B0F0"/>
                <w:sz w:val="28"/>
                <w:szCs w:val="28"/>
              </w:rPr>
              <w:t>version</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sz w:val="28"/>
                <w:szCs w:val="28"/>
              </w:rPr>
              <w:t>1.00 Oct,18th,2016 wf</w:t>
            </w:r>
            <w:r>
              <w:rPr>
                <w:rFonts w:hint="default" w:ascii="Times New Roman" w:hAnsi="Times New Roman" w:cstheme="minorBidi"/>
                <w:color w:val="230E8F"/>
                <w:sz w:val="28"/>
                <w:szCs w:val="28"/>
              </w:rPr>
              <w:t xml:space="preserve"> </w:t>
            </w:r>
            <w:r>
              <w:rPr>
                <w:rFonts w:ascii="Times New Roman" w:hAnsi="Times New Roman" w:cstheme="minorBidi"/>
                <w:color w:val="230E8F"/>
                <w:sz w:val="28"/>
                <w:szCs w:val="28"/>
              </w:rPr>
              <w:t xml:space="preserve">note: </w:t>
            </w:r>
            <w:r>
              <w:rPr>
                <w:rFonts w:hint="default" w:ascii="Times New Roman" w:hAnsi="Times New Roman" w:cstheme="minorBidi"/>
                <w:color w:val="230E8F"/>
                <w:sz w:val="28"/>
                <w:szCs w:val="28"/>
              </w:rPr>
              <w:t>create</w:t>
            </w:r>
            <w:r>
              <w:rPr>
                <w:rFonts w:ascii="Times New Roman" w:hAnsi="Times New Roman" w:cstheme="minorBidi"/>
                <w:color w:val="230E8F"/>
                <w:sz w:val="28"/>
                <w:szCs w:val="28"/>
              </w:rPr>
              <w:t xml:space="preserve"> </w:t>
            </w:r>
            <w:r>
              <w:rPr>
                <w:rFonts w:hint="default" w:ascii="Times New Roman" w:hAnsi="Times New Roman" w:cstheme="minorBidi"/>
                <w:color w:val="230E8F"/>
                <w:sz w:val="28"/>
                <w:szCs w:val="28"/>
              </w:rPr>
              <w:t xml:space="preserve">it </w:t>
            </w:r>
          </w:p>
        </w:tc>
      </w:tr>
      <w:tr>
        <w:tc>
          <w:tcPr>
            <w:tcW w:w="1748"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p>
        </w:tc>
        <w:tc>
          <w:tcPr>
            <w:tcW w:w="6549"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 xml:space="preserve">1.01 Oct,19th,2016 smm note: </w:t>
            </w:r>
            <w:r>
              <w:rPr>
                <w:rFonts w:hint="default" w:ascii="Times New Roman" w:hAnsi="Times New Roman" w:cstheme="minorBidi"/>
                <w:color w:val="230E8F"/>
                <w:sz w:val="28"/>
                <w:szCs w:val="28"/>
              </w:rPr>
              <w:t xml:space="preserve">delete </w:t>
            </w:r>
            <w:r>
              <w:rPr>
                <w:rFonts w:ascii="Times New Roman" w:hAnsi="Times New Roman" w:cstheme="minorBidi"/>
                <w:color w:val="230E8F"/>
                <w:sz w:val="28"/>
                <w:szCs w:val="28"/>
              </w:rPr>
              <w:t>test function</w:t>
            </w:r>
          </w:p>
        </w:tc>
      </w:tr>
      <w:tr>
        <w:tc>
          <w:tcPr>
            <w:tcW w:w="829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rFonts w:ascii="Times New Roman" w:hAnsi="Times New Roman" w:cs="Times New Roman"/>
                <w:b w:val="0"/>
                <w:bCs w:val="0"/>
                <w:color w:val="230E8F"/>
                <w:sz w:val="28"/>
                <w:szCs w:val="28"/>
              </w:rPr>
              <w:t>*/</w:t>
            </w:r>
          </w:p>
        </w:tc>
      </w:tr>
      <w:tr>
        <w:trPr>
          <w:trHeight w:val="90" w:hRule="atLeast"/>
        </w:trPr>
        <w:tc>
          <w:tcPr>
            <w:tcW w:w="829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eastAsia"/>
                <w:szCs w:val="28"/>
              </w:rPr>
              <w:t xml:space="preserve">template&lt;typename </w:t>
            </w:r>
            <w:r>
              <w:rPr>
                <w:rFonts w:hint="default"/>
                <w:szCs w:val="28"/>
              </w:rPr>
              <w:t>T</w:t>
            </w:r>
            <w:r>
              <w:rPr>
                <w:rFonts w:hint="eastAsia"/>
                <w:szCs w:val="28"/>
              </w:rPr>
              <w: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class Mat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szCs w:val="28"/>
              </w:rPr>
              <w:t>} ;</w:t>
            </w:r>
          </w:p>
        </w:tc>
      </w:tr>
    </w:tbl>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szCs w:val="20"/>
        </w:rPr>
      </w:pPr>
      <w:r>
        <w:rPr>
          <w:szCs w:val="20"/>
        </w:rPr>
        <w:t>在类注释中，需要特别注意别忘了写version，这是类注释和函数注释的最大区别。</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textAlignment w:val="auto"/>
        <w:rPr>
          <w:szCs w:val="20"/>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bookmarkStart w:id="1883" w:name="_Toc465000380"/>
      <w:r>
        <w:t>函数注释</w:t>
      </w:r>
    </w:p>
    <w:bookmarkEnd w:id="1883"/>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函数注释写在函数声明/定义的前面</w:t>
      </w:r>
      <w:r>
        <w:rPr>
          <w:rFonts w:hint="eastAsia" w:ascii="华文楷体" w:hAnsi="华文楷体"/>
          <w:szCs w:val="28"/>
        </w:rPr>
        <w:t>，注释包含功能、输入/输出参数、返回值等，如果函数内部被修改，务必在函数注释里面添加修改信息。</w:t>
      </w:r>
    </w:p>
    <w:tbl>
      <w:tblPr>
        <w:tblStyle w:val="39"/>
        <w:tblW w:w="83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87"/>
      </w:tblGrid>
      <w:tr>
        <w:tc>
          <w:tcPr>
            <w:tcW w:w="8363"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函数的简要说明</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ascii="Times New Roman" w:hAnsi="Times New Roman" w:cstheme="minorBidi"/>
                <w:color w:val="230E8F"/>
                <w:sz w:val="28"/>
                <w:szCs w:val="28"/>
              </w:rPr>
              <w:t>*@</w:t>
            </w:r>
            <w:r>
              <w:rPr>
                <w:rFonts w:ascii="Times New Roman" w:hAnsi="Times New Roman" w:cstheme="minorBidi"/>
                <w:b/>
                <w:bCs/>
                <w:color w:val="230E8F"/>
                <w:sz w:val="28"/>
                <w:szCs w:val="28"/>
              </w:rPr>
              <w:t>t</w:t>
            </w:r>
            <w:r>
              <w:rPr>
                <w:rFonts w:ascii="Times New Roman" w:hAnsi="Times New Roman" w:cstheme="minorBidi"/>
                <w:color w:val="230E8F"/>
                <w:sz w:val="28"/>
                <w:szCs w:val="28"/>
              </w:rPr>
              <w:t>param</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如果是函数模板，带上模板参数的说明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 w:val="22"/>
                <w:szCs w:val="22"/>
              </w:rPr>
              <w:t>(注意使用</w:t>
            </w:r>
            <w:r>
              <w:rPr>
                <w:rFonts w:ascii="Times New Roman" w:hAnsi="Times New Roman" w:cstheme="minorBidi"/>
                <w:b/>
                <w:bCs/>
                <w:color w:val="230E8F"/>
                <w:sz w:val="22"/>
                <w:szCs w:val="22"/>
              </w:rPr>
              <w:t>t</w:t>
            </w:r>
            <w:r>
              <w:rPr>
                <w:rFonts w:ascii="Times New Roman" w:hAnsi="Times New Roman" w:cstheme="minorBidi"/>
                <w:color w:val="230E8F"/>
                <w:sz w:val="22"/>
                <w:szCs w:val="22"/>
              </w:rPr>
              <w:t>param</w:t>
            </w:r>
            <w:r>
              <w:rPr>
                <w:rFonts w:cstheme="minorBidi"/>
                <w:color w:val="230E8F"/>
                <w:sz w:val="22"/>
                <w:szCs w:val="22"/>
              </w:rPr>
              <w:t>，普通的参数使用param表示，模板参数加上前缀t</w:t>
            </w:r>
            <w:r>
              <w:rPr>
                <w:color w:val="230E8F"/>
                <w:sz w:val="22"/>
                <w:szCs w:val="22"/>
              </w:rPr>
              <w: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8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color w:val="230E8F"/>
                <w:szCs w:val="28"/>
              </w:rPr>
            </w:pPr>
            <w:r>
              <w:rPr>
                <w:color w:val="230E8F"/>
                <w:szCs w:val="28"/>
              </w:rPr>
              <w:t>参数名称：参数说明</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both"/>
              <w:textAlignment w:val="auto"/>
              <w:rPr>
                <w:rFonts w:hint="eastAsia"/>
                <w:color w:val="230E8F"/>
                <w:szCs w:val="28"/>
              </w:rPr>
            </w:pPr>
            <w:r>
              <w:rPr>
                <w:rFonts w:hint="default"/>
                <w:color w:val="230E8F"/>
                <w:sz w:val="22"/>
                <w:szCs w:val="22"/>
              </w:rPr>
              <w:t>(特别注意：对于明显的很容易就看出含义的参数可以不注释，通常这类参数要么命名比较规范使人一眼便知，要么属于常用术语，无需展开解释，新人如果拿不定注意一定要请示主管)</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230E8F"/>
                <w:szCs w:val="28"/>
              </w:rPr>
            </w:pPr>
            <w:r>
              <w:rPr>
                <w:rFonts w:ascii="Times New Roman" w:hAnsi="Times New Roman" w:cstheme="minorBidi"/>
                <w:color w:val="230E8F"/>
                <w:kern w:val="2"/>
                <w:sz w:val="28"/>
                <w:szCs w:val="28"/>
              </w:rPr>
              <w:t>返回</w:t>
            </w:r>
            <w:r>
              <w:rPr>
                <w:rFonts w:ascii="Times New Roman" w:hAnsi="Times New Roman" w:cstheme="minorBidi"/>
                <w:color w:val="230E8F"/>
                <w:sz w:val="28"/>
                <w:szCs w:val="28"/>
              </w:rPr>
              <w:t>值说明</w:t>
            </w: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kern w:val="2"/>
                <w:sz w:val="28"/>
                <w:szCs w:val="28"/>
              </w:rPr>
            </w:pPr>
          </w:p>
        </w:tc>
      </w:tr>
      <w:tr>
        <w:tc>
          <w:tcPr>
            <w:tcW w:w="8363"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必要的话，可以对函数的作用、背景、注意事项等进一步展开说明*/</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6"/>
        <w:gridCol w:w="6671"/>
      </w:tblGrid>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color w:val="230E8F"/>
                <w:szCs w:val="28"/>
              </w:rPr>
            </w:pPr>
            <w:r>
              <w:rPr>
                <w:color w:val="230E8F"/>
                <w:szCs w:val="28"/>
              </w:rPr>
              <w:t>/**</w:t>
            </w:r>
          </w:p>
        </w:tc>
      </w:tr>
      <w:tr>
        <w:trPr>
          <w:trHeight w:val="337" w:hRule="atLeast"/>
        </w:trP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ascii="Times New Roman" w:hAnsi="Times New Roman" w:cstheme="minorBidi"/>
                <w:color w:val="230E8F"/>
                <w:sz w:val="28"/>
                <w:szCs w:val="28"/>
              </w:rPr>
              <w:t>*@brief</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rFonts w:hint="default"/>
                <w:color w:val="230E8F"/>
                <w:szCs w:val="28"/>
              </w:rPr>
              <w:t xml:space="preserve">read roi data from source data </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shd w:val="clear"/>
                <w:vertAlign w:val="baseline"/>
              </w:rPr>
            </w:pPr>
            <w:r>
              <w:rPr>
                <w:rFonts w:hint="default" w:ascii="Times New Roman" w:hAnsi="Times New Roman" w:cstheme="minorBidi"/>
                <w:color w:val="230E8F"/>
                <w:sz w:val="28"/>
                <w:szCs w:val="28"/>
              </w:rPr>
              <w:t>*@t</w:t>
            </w:r>
            <w:r>
              <w:rPr>
                <w:rFonts w:ascii="Times New Roman" w:hAnsi="Times New Roman" w:cstheme="minorBidi"/>
                <w:color w:val="230E8F"/>
                <w:sz w:val="28"/>
                <w:szCs w:val="28"/>
              </w:rPr>
              <w:t xml:space="preserve">param  </w:t>
            </w:r>
          </w:p>
        </w:tc>
        <w:tc>
          <w:tcPr>
            <w:tcW w:w="6671"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230E8F"/>
                <w:sz w:val="28"/>
                <w:szCs w:val="28"/>
                <w:shd w:val="clear" w:color="FFFFFF" w:fill="D9D9D9"/>
                <w:vertAlign w:val="baseline"/>
              </w:rPr>
            </w:pPr>
            <w:r>
              <w:rPr>
                <w:color w:val="230E8F"/>
                <w:szCs w:val="28"/>
              </w:rPr>
              <w:t>T: type of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 xml:space="preserve">param </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 xml:space="preserve">srcData: source data, a 1d array </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srcWidth: width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srcHeight: height of source data</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heme="minorBidi"/>
                <w:color w:val="230E8F"/>
                <w:sz w:val="28"/>
                <w:szCs w:val="28"/>
              </w:rPr>
            </w:pPr>
            <w:r>
              <w:rPr>
                <w:rFonts w:hint="default" w:ascii="Times New Roman" w:hAnsi="Times New Roman" w:cstheme="minorBidi"/>
                <w:color w:val="230E8F"/>
                <w:sz w:val="28"/>
                <w:szCs w:val="28"/>
              </w:rPr>
              <w:t>*@</w:t>
            </w:r>
            <w:r>
              <w:rPr>
                <w:rFonts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xStartROI: left position of ROI, must be in the range of [0, srcWidth - widthROI]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yStartROI: top position of ROI, must be in the range of [0, srcHeight- heigthROI]</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widthROI: with of ROI, must be in the range of [1, srcWidth]</w:t>
            </w:r>
          </w:p>
        </w:tc>
      </w:tr>
      <w:tr>
        <w:tc>
          <w:tcPr>
            <w:tcW w:w="1676" w:type="dxa"/>
            <w:textDirection w:val="lrTb"/>
            <w:vAlign w:val="top"/>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*@param</w:t>
            </w:r>
          </w:p>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heme="minorBidi"/>
                <w:color w:val="230E8F"/>
                <w:sz w:val="28"/>
                <w:szCs w:val="28"/>
              </w:rPr>
            </w:pPr>
            <w:r>
              <w:rPr>
                <w:rFonts w:hint="default" w:ascii="Times New Roman" w:hAnsi="Times New Roman" w:cstheme="minorBidi"/>
                <w:color w:val="230E8F"/>
                <w:sz w:val="28"/>
                <w:szCs w:val="28"/>
              </w:rPr>
              <w:t>*</w:t>
            </w:r>
          </w:p>
        </w:tc>
        <w:tc>
          <w:tcPr>
            <w:tcW w:w="6671" w:type="dxa"/>
            <w:textDirection w:val="lrTb"/>
            <w:vAlign w:val="top"/>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color w:val="230E8F"/>
                <w:szCs w:val="28"/>
              </w:rPr>
            </w:pPr>
            <w:r>
              <w:rPr>
                <w:color w:val="230E8F"/>
                <w:szCs w:val="28"/>
              </w:rPr>
              <w:t>heigthROI: heigth of ROI, must be in the range of [1, srcHeight]</w:t>
            </w:r>
          </w:p>
        </w:tc>
      </w:tr>
      <w:tr>
        <w:tc>
          <w:tcPr>
            <w:tcW w:w="1676"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230E8F"/>
                <w:sz w:val="28"/>
                <w:szCs w:val="28"/>
                <w:shd w:val="clear" w:color="FFFFFF" w:fill="D9D9D9"/>
                <w:vertAlign w:val="baseline"/>
              </w:rPr>
            </w:pPr>
            <w:r>
              <w:rPr>
                <w:rFonts w:ascii="Times New Roman" w:hAnsi="Times New Roman" w:cstheme="minorBidi"/>
                <w:color w:val="230E8F"/>
                <w:sz w:val="28"/>
                <w:szCs w:val="28"/>
              </w:rPr>
              <w:t xml:space="preserve">*@return  </w:t>
            </w:r>
          </w:p>
        </w:tc>
        <w:tc>
          <w:tcPr>
            <w:tcW w:w="6671"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imes New Roman" w:hAnsi="Times New Roman" w:cstheme="minorBidi"/>
                <w:color w:val="230E8F"/>
                <w:sz w:val="28"/>
                <w:szCs w:val="28"/>
              </w:rPr>
            </w:pPr>
            <w:r>
              <w:rPr>
                <w:rFonts w:hint="default" w:ascii="Times New Roman" w:hAnsi="Times New Roman" w:cstheme="minorBidi"/>
                <w:color w:val="230E8F"/>
                <w:sz w:val="28"/>
                <w:szCs w:val="28"/>
              </w:rPr>
              <w:t>roi data</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230E8F"/>
                <w:sz w:val="28"/>
                <w:szCs w:val="28"/>
              </w:rPr>
            </w:pPr>
            <w:r>
              <w:rPr>
                <w:color w:val="230E8F"/>
                <w:sz w:val="28"/>
                <w:szCs w:val="28"/>
              </w:rPr>
              <w:t>*/</w:t>
            </w:r>
          </w:p>
        </w:tc>
      </w:tr>
      <w:tr>
        <w:tc>
          <w:tcPr>
            <w:tcW w:w="8347" w:type="dxa"/>
            <w:gridSpan w:val="2"/>
          </w:tcPr>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template&lt;typename T&gt;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r>
              <w:rPr>
                <w:szCs w:val="28"/>
              </w:rPr>
              <w:t xml:space="preserve">T* readDataFromROI(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 xml:space="preserve">T* srcData,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srcWith,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srcHeight,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xStartROI,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yStartROI.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int widthROI,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00B050"/>
                <w:sz w:val="28"/>
                <w:szCs w:val="28"/>
              </w:rPr>
            </w:pPr>
            <w:r>
              <w:rPr>
                <w:szCs w:val="28"/>
              </w:rPr>
              <w:t>int heightROI);</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r>
        <w:t>区块注释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560"/>
        <w:textAlignment w:val="auto"/>
      </w:pPr>
      <w:r>
        <w:t>标准的C++没有类似与C#的区块(Region)注释的功能，无法做到可以折叠/展开一段注释的代码，这对于查看、理解代码带来不便。为了增加代码的可读性，使用如下的方法进行(一段代码，包括类中的多个功能相近的成员变量/函数，函数内连续的几行代码)注释。</w:t>
      </w:r>
    </w:p>
    <w:tbl>
      <w:tblPr>
        <w:tblStyle w:val="39"/>
        <w:tblW w:w="83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3"/>
      </w:tblGrid>
      <w:tr>
        <w:trPr>
          <w:trHeight w:val="337" w:hRule="atLeast"/>
        </w:trP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cstheme="minorBidi"/>
                <w:color w:val="00B050"/>
                <w:sz w:val="28"/>
                <w:szCs w:val="28"/>
                <w:shd w:val="clear"/>
                <w:vertAlign w:val="baseline"/>
              </w:rPr>
              <w:t>(</w:t>
            </w:r>
            <w:r>
              <w:rPr>
                <w:rFonts w:hint="default" w:ascii="Calibri" w:hAnsi="Calibri"/>
                <w:color w:val="00B050"/>
                <w:sz w:val="28"/>
                <w:szCs w:val="28"/>
                <w:shd w:val="clear" w:color="auto" w:fill="auto"/>
                <w:vertAlign w:val="baseline"/>
              </w:rPr>
              <w:t>这里大约有</w:t>
            </w:r>
            <w:r>
              <w:rPr>
                <w:rFonts w:hint="default" w:ascii="Times New Roman" w:hAnsi="Times New Roman" w:cs="Times New Roman"/>
                <w:color w:val="00B050"/>
                <w:sz w:val="28"/>
                <w:szCs w:val="28"/>
                <w:shd w:val="clear" w:color="auto" w:fill="auto"/>
                <w:vertAlign w:val="baseline"/>
              </w:rPr>
              <w:t>80</w:t>
            </w:r>
            <w:r>
              <w:rPr>
                <w:rFonts w:hint="default" w:ascii="Calibri" w:hAnsi="Calibri"/>
                <w:color w:val="00B050"/>
                <w:sz w:val="28"/>
                <w:szCs w:val="28"/>
                <w:shd w:val="clear" w:color="auto" w:fill="auto"/>
                <w:vertAlign w:val="baseline"/>
              </w:rPr>
              <w:t>个</w:t>
            </w:r>
            <w:r>
              <w:rPr>
                <w:rFonts w:hint="default" w:ascii="Times New Roman" w:hAnsi="Times New Roman" w:cs="Times New Roman"/>
                <w:color w:val="00B050"/>
                <w:sz w:val="28"/>
                <w:szCs w:val="28"/>
                <w:shd w:val="clear" w:color="auto" w:fill="auto"/>
                <w:vertAlign w:val="baseline"/>
              </w:rPr>
              <w:t>“-”</w:t>
            </w:r>
            <w:r>
              <w:rPr>
                <w:rFonts w:hint="default" w:cs="Times New Roman"/>
                <w:color w:val="00B050"/>
                <w:sz w:val="28"/>
                <w:szCs w:val="28"/>
                <w:shd w:val="clear" w:color="auto" w:fill="auto"/>
                <w:vertAlign w:val="baseline"/>
              </w:rPr>
              <w:t>,如果代码有缩进，去掉缩进的符位数，同一层级的“-”数量要保证一致</w:t>
            </w:r>
            <w:r>
              <w:rPr>
                <w:rFonts w:hint="default" w:cstheme="minorBidi"/>
                <w:color w:val="00B050"/>
                <w:sz w:val="28"/>
                <w:szCs w:val="28"/>
                <w:shd w:val="clear"/>
                <w:vertAlign w:val="baseline"/>
              </w:rPr>
              <w:t>)</w:t>
            </w:r>
          </w:p>
        </w:tc>
      </w:tr>
      <w:tr>
        <w:tc>
          <w:tcPr>
            <w:tcW w:w="8313"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说明或/*说明*/</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cstheme="minorBidi"/>
                <w:color w:val="00B050"/>
                <w:sz w:val="28"/>
                <w:szCs w:val="28"/>
                <w:shd w:val="clear"/>
                <w:vertAlign w:val="baseline"/>
              </w:rPr>
              <w:t>具体的代码</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313"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Cs w:val="28"/>
        </w:rPr>
        <w:t>【</w:t>
      </w:r>
      <w:r>
        <w:rPr>
          <w:rFonts w:hint="default"/>
          <w:szCs w:val="28"/>
        </w:rPr>
        <w:t>属于同一功能类成员</w:t>
      </w:r>
      <w:r>
        <w:rPr>
          <w:rFonts w:hint="eastAsia"/>
          <w:szCs w:val="28"/>
        </w:rPr>
        <w:t>】</w:t>
      </w:r>
    </w:p>
    <w:tbl>
      <w:tblPr>
        <w:tblStyle w:val="39"/>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97"/>
      </w:tblGrid>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//&gt;&gt;&gt;-----------------------------------------------------------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related to exception message</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//orginal exception message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m_srcExMsg{“”};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//full stack trace message,it contains detail call information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r>
              <w:rPr>
                <w:rFonts w:hint="default" w:cstheme="minorBidi"/>
                <w:color w:val="00B050"/>
                <w:sz w:val="28"/>
                <w:szCs w:val="28"/>
                <w:shd w:val="clear"/>
                <w:vertAlign w:val="baseline"/>
              </w:rPr>
              <w:t xml:space="preserve">string m_stackTraceMsg{“”}; </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cstheme="minorBidi"/>
                <w:color w:val="00B050"/>
                <w:sz w:val="28"/>
                <w:szCs w:val="28"/>
                <w:shd w:val="clear"/>
                <w:vertAlign w:val="baseline"/>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ascii="Times New Roman" w:hAnsi="Times New Roman" w:cstheme="minorBidi"/>
                <w:color w:val="00B050"/>
                <w:sz w:val="28"/>
                <w:szCs w:val="28"/>
                <w:shd w:val="clear"/>
                <w:vertAlign w:val="baseline"/>
              </w:rPr>
            </w:pPr>
            <w:r>
              <w:rPr>
                <w:rFonts w:hint="default" w:ascii="Times New Roman" w:hAnsi="Times New Roman" w:cstheme="minorBidi"/>
                <w:color w:val="00B050"/>
                <w:sz w:val="28"/>
                <w:szCs w:val="28"/>
                <w:shd w:val="clear"/>
                <w:vertAlign w:val="baseline"/>
              </w:rPr>
              <w:t>//&lt;&lt;&lt;-----------------------------------------------------------</w:t>
            </w:r>
            <w:r>
              <w:rPr>
                <w:rFonts w:hint="default" w:cstheme="minorBidi"/>
                <w:color w:val="00B050"/>
                <w:sz w:val="28"/>
                <w:szCs w:val="28"/>
                <w:shd w:val="clear"/>
                <w:vertAlign w:val="baseline"/>
              </w:rPr>
              <w:t>--------------------</w:t>
            </w:r>
          </w:p>
        </w:tc>
      </w:tr>
      <w:tr>
        <w:tc>
          <w:tcPr>
            <w:tcW w:w="8297" w:type="dxa"/>
          </w:tcPr>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szCs w:val="28"/>
              </w:rPr>
            </w:pPr>
            <w:r>
              <w:rPr>
                <w:rFonts w:hint="eastAsia"/>
                <w:szCs w:val="28"/>
              </w:rPr>
              <w:t>【</w:t>
            </w:r>
            <w:r>
              <w:rPr>
                <w:rFonts w:hint="default"/>
                <w:szCs w:val="28"/>
              </w:rPr>
              <w:t>在长函数内部对于同一功能的代码的注释</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void inspectFov()</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/*1.Analyze element，using the traditional 2d methods to image analysis*/</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stheme="minorBidi"/>
                <w:color w:val="00B050"/>
                <w:sz w:val="28"/>
                <w:szCs w:val="28"/>
                <w:shd w:val="clear"/>
                <w:vertAlign w:val="baseline"/>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/*2.calcuate phase, is the necessary step to 3d calculation*/</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/*3.inspect normal target , get their area、volume and height*/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//&gt;&gt;&gt;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//4.export image and result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560" w:firstLineChars="0"/>
              <w:jc w:val="left"/>
              <w:textAlignment w:val="auto"/>
              <w:rPr>
                <w:rFonts w:hint="default"/>
                <w:color w:val="00B050"/>
                <w:szCs w:val="28"/>
              </w:rPr>
            </w:pPr>
            <w:r>
              <w:rPr>
                <w:rFonts w:hint="default"/>
                <w:color w:val="00B050"/>
                <w:szCs w:val="28"/>
              </w:rPr>
              <w:t>//&lt;&lt;&lt;</w:t>
            </w:r>
            <w:r>
              <w:rPr>
                <w:rFonts w:hint="default" w:ascii="Times New Roman" w:hAnsi="Times New Roman" w:cstheme="minorBidi"/>
                <w:color w:val="00B050"/>
                <w:sz w:val="28"/>
                <w:szCs w:val="28"/>
                <w:shd w:val="clear"/>
                <w:vertAlign w:val="baseline"/>
              </w:rPr>
              <w:t>-----------------------------------------------------------</w:t>
            </w:r>
            <w:r>
              <w:rPr>
                <w:rFonts w:hint="default" w:cstheme="minorBidi"/>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default"/>
                <w:szCs w:val="28"/>
              </w:rPr>
            </w:pPr>
          </w:p>
        </w:tc>
      </w:tr>
    </w:tbl>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default"/>
          <w:szCs w:val="28"/>
        </w:rPr>
      </w:pPr>
      <w:r>
        <w:rPr>
          <w:rFonts w:hint="default"/>
          <w:szCs w:val="28"/>
        </w:rPr>
        <w:t>在函数中使用区块注释一般用于复杂函数，这些函数一般行数较多，逻辑比较复杂。对于这些复杂函数一般首选将函数拆分优化，有些函数（在上层代码比较常见）实在没办法后请示主管，征得同意后再进行区块注释。</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bookmarkStart w:id="1884" w:name="_Toc465000381"/>
      <w:r>
        <w:t>单</w:t>
      </w:r>
      <w:r>
        <w:rPr>
          <w:rFonts w:hint="eastAsia"/>
        </w:rPr>
        <w:t>行</w:t>
      </w:r>
      <w:r>
        <w:t>注释</w:t>
      </w:r>
      <w:bookmarkEnd w:id="1884"/>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ascii="华文楷体" w:hAnsi="华文楷体"/>
          <w:szCs w:val="28"/>
        </w:rPr>
      </w:pPr>
      <w:r>
        <w:rPr>
          <w:rFonts w:ascii="华文楷体" w:hAnsi="华文楷体"/>
          <w:szCs w:val="28"/>
        </w:rPr>
        <w:t>函数内部</w:t>
      </w:r>
      <w:r>
        <w:rPr>
          <w:rFonts w:hint="eastAsia" w:ascii="华文楷体" w:hAnsi="华文楷体"/>
          <w:szCs w:val="28"/>
        </w:rPr>
        <w:t>或者类内部</w:t>
      </w:r>
      <w:r>
        <w:rPr>
          <w:rFonts w:ascii="华文楷体" w:hAnsi="华文楷体"/>
          <w:szCs w:val="28"/>
        </w:rPr>
        <w:t>需要解释</w:t>
      </w:r>
      <w:r>
        <w:rPr>
          <w:rFonts w:hint="eastAsia" w:ascii="华文楷体" w:hAnsi="华文楷体"/>
          <w:szCs w:val="28"/>
        </w:rPr>
        <w:t>(比较</w:t>
      </w:r>
      <w:r>
        <w:rPr>
          <w:rFonts w:ascii="华文楷体" w:hAnsi="华文楷体"/>
          <w:szCs w:val="28"/>
        </w:rPr>
        <w:t>简短</w:t>
      </w:r>
      <w:r>
        <w:rPr>
          <w:rFonts w:hint="eastAsia" w:ascii="华文楷体" w:hAnsi="华文楷体"/>
          <w:szCs w:val="28"/>
        </w:rPr>
        <w:t>)</w:t>
      </w:r>
      <w:r>
        <w:rPr>
          <w:rFonts w:ascii="华文楷体" w:hAnsi="华文楷体"/>
          <w:szCs w:val="28"/>
        </w:rPr>
        <w:t>的地方</w:t>
      </w:r>
      <w:r>
        <w:rPr>
          <w:rFonts w:hint="eastAsia" w:ascii="华文楷体" w:hAnsi="华文楷体"/>
          <w:szCs w:val="28"/>
        </w:rPr>
        <w:t>，</w:t>
      </w:r>
      <w:r>
        <w:rPr>
          <w:rFonts w:ascii="华文楷体" w:hAnsi="华文楷体"/>
          <w:szCs w:val="28"/>
        </w:rPr>
        <w:t>使用</w:t>
      </w:r>
      <w:r>
        <w:rPr>
          <w:rFonts w:hint="eastAsia" w:ascii="华文楷体" w:hAnsi="华文楷体"/>
          <w:szCs w:val="28"/>
        </w:rPr>
        <w:t xml:space="preserve"> //。</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int m_imgMaxWidth</w:t>
      </w:r>
      <w:r>
        <w:rPr>
          <w:color w:val="00B050"/>
          <w:szCs w:val="28"/>
        </w:rPr>
        <w:t>//max width of image</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color w:val="007B00"/>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r>
        <w:rPr>
          <w:rFonts w:hint="eastAsia"/>
          <w:caps/>
        </w:rPr>
        <w:t>多</w:t>
      </w:r>
      <w:r>
        <w:rPr>
          <w:rFonts w:hint="eastAsia"/>
        </w:rPr>
        <w:t>行</w:t>
      </w:r>
      <w:r>
        <w:t>注释</w:t>
      </w:r>
    </w:p>
    <w:p>
      <w:pPr>
        <w:keepNext w:val="0"/>
        <w:keepLines w:val="0"/>
        <w:pageBreakBefore w:val="0"/>
        <w:widowControl/>
        <w:numPr>
          <w:ilvl w:val="0"/>
          <w:numId w:val="96"/>
        </w:numPr>
        <w:tabs>
          <w:tab w:val="left" w:pos="420"/>
        </w:tabs>
        <w:kinsoku/>
        <w:wordWrap/>
        <w:overflowPunct/>
        <w:topLinePunct w:val="0"/>
        <w:autoSpaceDE/>
        <w:autoSpaceDN/>
        <w:bidi w:val="0"/>
        <w:adjustRightInd/>
        <w:snapToGrid/>
        <w:spacing w:beforeLines="0" w:afterLines="0" w:line="0" w:lineRule="atLeast"/>
        <w:ind w:left="420" w:hanging="420"/>
        <w:textAlignment w:val="auto"/>
        <w:rPr>
          <w:rFonts w:ascii="华文楷体" w:hAnsi="华文楷体"/>
          <w:szCs w:val="28"/>
        </w:rPr>
      </w:pPr>
      <w:r>
        <w:rPr>
          <w:rFonts w:hint="default" w:ascii="华文楷体" w:hAnsi="华文楷体"/>
          <w:szCs w:val="28"/>
        </w:rPr>
        <w:t>注释待删除的代码</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520" w:firstLineChars="0"/>
        <w:textAlignment w:val="auto"/>
        <w:rPr>
          <w:rFonts w:ascii="华文楷体" w:hAnsi="华文楷体"/>
          <w:szCs w:val="28"/>
        </w:rPr>
      </w:pPr>
      <w:r>
        <w:rPr>
          <w:rFonts w:ascii="华文楷体" w:hAnsi="华文楷体"/>
          <w:szCs w:val="28"/>
        </w:rPr>
        <w:t>待删除的代码需要加PDCAAP</w:t>
      </w:r>
      <w:r>
        <w:rPr>
          <w:rFonts w:hint="eastAsia" w:ascii="华文楷体" w:hAnsi="华文楷体"/>
          <w:szCs w:val="28"/>
        </w:rPr>
        <w:t>：</w:t>
      </w:r>
      <w:r>
        <w:rPr>
          <w:rFonts w:ascii="华文楷体" w:hAnsi="华文楷体"/>
          <w:szCs w:val="28"/>
        </w:rPr>
        <w:t>please delete completely after a period标志。</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87"/>
      </w:tblGrid>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w:t>
            </w:r>
            <w:r>
              <w:rPr>
                <w:rFonts w:hint="eastAsia"/>
                <w:color w:val="00B050"/>
                <w:szCs w:val="28"/>
              </w:rPr>
              <w:t>+</w:t>
            </w:r>
            <w:r>
              <w:rPr>
                <w:color w:val="00B050"/>
                <w:szCs w:val="28"/>
              </w:rPr>
              <w:t>PDCAAP+必要的说明</w:t>
            </w:r>
          </w:p>
        </w:tc>
      </w:tr>
      <w:tr>
        <w:trPr>
          <w:trHeight w:val="90" w:hRule="atLeast"/>
        </w:trP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87"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被删除的代码</w:t>
            </w:r>
          </w:p>
        </w:tc>
      </w:tr>
      <w:tr>
        <w:tc>
          <w:tcPr>
            <w:tcW w:w="8347"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Times New Roman" w:hAnsi="Times New Roman" w:cs="Times New Roman"/>
                <w:color w:val="00B050"/>
                <w:sz w:val="28"/>
                <w:szCs w:val="28"/>
              </w:rPr>
            </w:pP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tbl>
      <w:tblPr>
        <w:tblStyle w:val="39"/>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47"/>
      </w:tblGrid>
      <w:tr>
        <w:trPr>
          <w:trHeight w:val="337" w:hRule="atLeast"/>
        </w:trPr>
        <w:tc>
          <w:tcPr>
            <w:tcW w:w="8347" w:type="dxa"/>
          </w:tcPr>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void inspect()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//&gt;&gt;&gt;</w:t>
            </w:r>
            <w:r>
              <w:rPr>
                <w:rFonts w:cs="Times New Roman"/>
                <w:color w:val="00B05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w:t>
            </w:r>
            <w:r>
              <w:rPr>
                <w:rFonts w:hint="default"/>
                <w:color w:val="00B050"/>
                <w:szCs w:val="28"/>
              </w:rPr>
              <w:t xml:space="preserve">wf161018 </w:t>
            </w:r>
            <w:r>
              <w:rPr>
                <w:color w:val="00B050"/>
                <w:szCs w:val="28"/>
              </w:rPr>
              <w:t xml:space="preserve">PDCAAP because </w:t>
            </w:r>
            <w:r>
              <w:rPr>
                <w:rFonts w:cs="Times New Roman"/>
                <w:color w:val="00B050"/>
                <w:sz w:val="28"/>
                <w:szCs w:val="28"/>
              </w:rPr>
              <w:t xml:space="preserve">inspectTargets already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 xml:space="preserve">contains following 4 steps, so following is no need, can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delete after rime checked!*/</w:t>
            </w:r>
            <w:r>
              <w:rPr>
                <w:color w:val="00B050"/>
                <w:szCs w:val="28"/>
              </w:rPr>
              <w:t xml:space="preserve">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cs="Times New Roman"/>
                <w:color w:val="00B050"/>
                <w:sz w:val="28"/>
                <w:szCs w:val="28"/>
              </w:rPr>
              <w:t>//inspectFiducialMarks();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//inspectPads();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//inspectBadMarks();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r>
              <w:rPr>
                <w:rFonts w:cs="Times New Roman"/>
                <w:color w:val="00B050"/>
                <w:sz w:val="28"/>
                <w:szCs w:val="28"/>
              </w:rPr>
              <w:t>//inspectTrackTraces();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00B05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0"/>
              <w:jc w:val="left"/>
              <w:textAlignment w:val="auto"/>
              <w:rPr>
                <w:rFonts w:cs="Times New Roman"/>
                <w:color w:val="auto"/>
                <w:sz w:val="28"/>
                <w:szCs w:val="28"/>
              </w:rPr>
            </w:pPr>
            <w:r>
              <w:rPr>
                <w:rFonts w:cs="Times New Roman"/>
                <w:color w:val="auto"/>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hint="eastAsia" w:ascii="Calibri" w:hAnsi="Calibri"/>
                <w:color w:val="00B050"/>
                <w:sz w:val="28"/>
                <w:szCs w:val="28"/>
                <w:shd w:val="clear" w:color="FFFFFF" w:fill="D9D9D9"/>
                <w:vertAlign w:val="baseline"/>
              </w:rPr>
            </w:pPr>
          </w:p>
        </w:tc>
      </w:tr>
    </w:tbl>
    <w:p>
      <w:pPr>
        <w:keepNext w:val="0"/>
        <w:keepLines w:val="0"/>
        <w:pageBreakBefore w:val="0"/>
        <w:widowControl/>
        <w:numPr>
          <w:ilvl w:val="0"/>
          <w:numId w:val="96"/>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szCs w:val="28"/>
        </w:rPr>
      </w:pPr>
      <w:r>
        <w:rPr>
          <w:rFonts w:ascii="华文楷体" w:hAnsi="华文楷体"/>
          <w:szCs w:val="28"/>
        </w:rPr>
        <w:t>修改了多行代码后的注释</w:t>
      </w:r>
    </w:p>
    <w:tbl>
      <w:tblPr>
        <w:tblStyle w:val="39"/>
        <w:tblW w:w="8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60"/>
        <w:gridCol w:w="5270"/>
      </w:tblGrid>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default" w:ascii="Times New Roman" w:hAnsi="Times New Roman" w:cs="Times New Roman"/>
                <w:color w:val="00B050"/>
                <w:sz w:val="28"/>
                <w:szCs w:val="28"/>
                <w:shd w:val="clear"/>
                <w:vertAlign w:val="baseline"/>
              </w:rPr>
            </w:pPr>
            <w:r>
              <w:rPr>
                <w:rFonts w:hint="default" w:ascii="Times New Roman" w:hAnsi="Times New Roman" w:cs="Times New Roman"/>
                <w:color w:val="00B050"/>
                <w:sz w:val="28"/>
                <w:szCs w:val="28"/>
                <w:shd w:val="clear"/>
                <w:vertAlign w:val="baseline"/>
              </w:rPr>
              <w:t>//&gt;&gt;&gt;-------------------------------------------------------------------------------</w:t>
            </w:r>
          </w:p>
          <w:p>
            <w:pPr>
              <w:keepNext w:val="0"/>
              <w:keepLines w:val="0"/>
              <w:pageBreakBefore w:val="0"/>
              <w:widowControl/>
              <w:kinsoku/>
              <w:wordWrap/>
              <w:overflowPunct/>
              <w:topLinePunct w:val="0"/>
              <w:autoSpaceDE/>
              <w:autoSpaceDN/>
              <w:bidi w:val="0"/>
              <w:adjustRightInd/>
              <w:snapToGrid/>
              <w:spacing w:beforeLines="-2147483648" w:afterLines="-2147483648" w:line="0" w:lineRule="atLeast"/>
              <w:ind w:firstLine="0" w:firstLineChars="0"/>
              <w:jc w:val="left"/>
              <w:textAlignment w:val="auto"/>
              <w:rPr>
                <w:rFonts w:hint="eastAsia" w:ascii="Calibri" w:hAnsi="Calibri"/>
                <w:color w:val="00B050"/>
                <w:sz w:val="28"/>
                <w:szCs w:val="28"/>
                <w:shd w:val="clear" w:color="FFFFFF" w:fill="D9D9D9"/>
                <w:vertAlign w:val="baseline"/>
              </w:rPr>
            </w:pPr>
            <w:r>
              <w:rPr>
                <w:rFonts w:hint="default" w:ascii="Times New Roman" w:hAnsi="Times New Roman" w:cstheme="minorBidi"/>
                <w:color w:val="00B050"/>
                <w:sz w:val="28"/>
                <w:szCs w:val="28"/>
                <w:shd w:val="clear"/>
                <w:vertAlign w:val="baseline"/>
              </w:rPr>
              <w:t>//</w:t>
            </w:r>
            <w:r>
              <w:rPr>
                <w:color w:val="00B050"/>
                <w:szCs w:val="28"/>
              </w:rPr>
              <w:t>修订者</w:t>
            </w:r>
            <w:r>
              <w:rPr>
                <w:rFonts w:hint="eastAsia"/>
                <w:color w:val="00B050"/>
                <w:szCs w:val="28"/>
              </w:rPr>
              <w:t>+</w:t>
            </w:r>
            <w:r>
              <w:rPr>
                <w:color w:val="00B050"/>
                <w:szCs w:val="28"/>
              </w:rPr>
              <w:t>修订日期+必要的说明</w:t>
            </w:r>
          </w:p>
        </w:tc>
      </w:tr>
      <w:tr>
        <w:tc>
          <w:tcPr>
            <w:tcW w:w="306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Calibri" w:hAnsi="Calibri"/>
                <w:color w:val="00B050"/>
                <w:sz w:val="28"/>
                <w:szCs w:val="28"/>
                <w:shd w:val="clear" w:color="FFFFFF" w:fill="D9D9D9"/>
                <w:vertAlign w:val="baseline"/>
              </w:rPr>
            </w:pPr>
            <w:r>
              <w:rPr>
                <w:rFonts w:hint="default" w:ascii="Times New Roman" w:hAnsi="Times New Roman" w:cs="Times New Roman"/>
                <w:color w:val="00B050"/>
                <w:sz w:val="28"/>
                <w:szCs w:val="28"/>
                <w:shd w:val="clear" w:color="auto" w:fill="auto"/>
                <w:vertAlign w:val="baseline"/>
              </w:rPr>
              <w:t>...</w:t>
            </w:r>
          </w:p>
        </w:tc>
        <w:tc>
          <w:tcPr>
            <w:tcW w:w="5270" w:type="dxa"/>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default"/>
                <w:color w:val="00B050"/>
                <w:sz w:val="28"/>
                <w:szCs w:val="28"/>
              </w:rPr>
              <w:t>被修改的代码</w:t>
            </w:r>
          </w:p>
        </w:tc>
      </w:tr>
      <w:tr>
        <w:tc>
          <w:tcPr>
            <w:tcW w:w="8330" w:type="dxa"/>
            <w:gridSpan w:val="2"/>
          </w:tcPr>
          <w:p>
            <w:pPr>
              <w:pStyle w:val="91"/>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imes New Roman" w:hAnsi="Times New Roman" w:cs="Times New Roman"/>
                <w:color w:val="00B050"/>
                <w:sz w:val="28"/>
                <w:szCs w:val="28"/>
              </w:rPr>
            </w:pPr>
            <w:r>
              <w:rPr>
                <w:rFonts w:ascii="Times New Roman" w:hAnsi="Times New Roman" w:cs="Times New Roman"/>
                <w:color w:val="00B050"/>
                <w:sz w:val="28"/>
                <w:szCs w:val="28"/>
              </w:rPr>
              <w:t>//&lt;&lt;&lt;</w:t>
            </w:r>
            <w:r>
              <w:rPr>
                <w:rFonts w:hint="default" w:ascii="Times New Roman" w:hAnsi="Times New Roman" w:cs="Times New Roman"/>
                <w:color w:val="00B050"/>
                <w:sz w:val="28"/>
                <w:szCs w:val="28"/>
                <w:shd w:val="clear"/>
                <w:vertAlign w:val="baseline"/>
              </w:rPr>
              <w:t>-------------------------------------------------------------------------------</w:t>
            </w:r>
          </w:p>
        </w:tc>
      </w:tr>
    </w:tbl>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unsigned char* getGray8DataFromBgr24Data(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bgr24Data,</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int imgWidth,</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xml:space="preserve">int imgHeight)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unsigned char* grayData = new unsigned char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 imgWidth * imgHeight];</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/*zl170220 gray ratio of RGB is changed from a fixed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value (1/3) to const variable*/</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rRatio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bRatio = 1/3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double const gRatio = 1/3 ;</w:t>
      </w:r>
    </w:p>
    <w:p>
      <w:pPr>
        <w:keepNext w:val="0"/>
        <w:keepLines w:val="0"/>
        <w:pageBreakBefore w:val="0"/>
        <w:widowControl/>
        <w:kinsoku/>
        <w:wordWrap/>
        <w:overflowPunct/>
        <w:topLinePunct w:val="0"/>
        <w:autoSpaceDE/>
        <w:autoSpaceDN/>
        <w:bidi w:val="0"/>
        <w:adjustRightInd/>
        <w:snapToGrid/>
        <w:spacing w:beforeLines="0" w:afterLines="0" w:line="0" w:lineRule="atLeast"/>
        <w:jc w:val="left"/>
        <w:textAlignment w:val="auto"/>
        <w:rPr>
          <w:rFonts w:cs="Times New Roman"/>
          <w:color w:val="272727" w:themeColor="text1" w:themeShade="80"/>
          <w:sz w:val="28"/>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for( int i = 0; i&lt; imgWidth * imgHeight;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auto"/>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auto"/>
          <w:sz w:val="28"/>
          <w:szCs w:val="28"/>
        </w:rPr>
      </w:pPr>
      <w:r>
        <w:rPr>
          <w:rFonts w:cs="Times New Roman"/>
          <w:color w:val="auto"/>
          <w:sz w:val="28"/>
          <w:szCs w:val="28"/>
        </w:rPr>
        <w:t xml:space="preserve">unsigned char gray =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rRatio *</w:t>
      </w:r>
      <w:r>
        <w:rPr>
          <w:rFonts w:cs="Times New Roman"/>
          <w:color w:val="00B050"/>
          <w:sz w:val="28"/>
          <w:szCs w:val="28"/>
        </w:rPr>
        <w:t xml:space="preserve"> </w:t>
      </w:r>
      <w:r>
        <w:rPr>
          <w:rFonts w:cs="Times New Roman"/>
          <w:color w:val="272727" w:themeColor="text1" w:themeShade="80"/>
          <w:sz w:val="28"/>
          <w:szCs w:val="28"/>
        </w:rPr>
        <w:t>bgr24Data[3 * i]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bRatio * bgr24Data[3 * i + 1]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21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gRatio * bgr24Data[3 * i + 2]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jc w:val="left"/>
        <w:textAlignment w:val="auto"/>
        <w:rPr>
          <w:rFonts w:cs="Times New Roman"/>
          <w:color w:val="00B050"/>
          <w:sz w:val="28"/>
          <w:szCs w:val="28"/>
        </w:rPr>
      </w:pPr>
      <w:r>
        <w:rPr>
          <w:rFonts w:cs="Times New Roman"/>
          <w:color w:val="272727" w:themeColor="text1" w:themeShade="80"/>
          <w:sz w:val="28"/>
          <w:szCs w:val="28"/>
        </w:rPr>
        <w:t xml:space="preserve">grayData[ i ] = </w:t>
      </w:r>
      <w:r>
        <w:rPr>
          <w:rFonts w:cs="Times New Roman"/>
          <w:color w:val="auto"/>
          <w:sz w:val="28"/>
          <w:szCs w:val="28"/>
        </w:rPr>
        <w:t>gray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cs="Times New Roman"/>
          <w:color w:val="auto"/>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sz w:val="28"/>
          <w:szCs w:val="28"/>
        </w:rPr>
      </w:pPr>
      <w:r>
        <w:rPr>
          <w:rFonts w:ascii="Times New Roman" w:hAnsi="Times New Roman" w:cs="Times New Roman"/>
          <w:color w:val="00B050"/>
          <w:sz w:val="28"/>
          <w:szCs w:val="28"/>
        </w:rPr>
        <w:t>//</w:t>
      </w:r>
      <w:r>
        <w:rPr>
          <w:rFonts w:cs="Times New Roman"/>
          <w:color w:val="00B050"/>
          <w:sz w:val="28"/>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inspectTargets();</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 w:val="28"/>
          <w:szCs w:val="28"/>
          <w:shd w:val="clear" w:color="FFFFFF" w:fill="D9D9D9"/>
        </w:rPr>
      </w:pPr>
    </w:p>
    <w:p>
      <w:pPr>
        <w:keepNext w:val="0"/>
        <w:keepLines w:val="0"/>
        <w:pageBreakBefore w:val="0"/>
        <w:widowControl/>
        <w:numPr>
          <w:ilvl w:val="0"/>
          <w:numId w:val="96"/>
        </w:numPr>
        <w:tabs>
          <w:tab w:val="left" w:pos="420"/>
        </w:tabs>
        <w:kinsoku/>
        <w:wordWrap/>
        <w:overflowPunct/>
        <w:topLinePunct w:val="0"/>
        <w:autoSpaceDE/>
        <w:autoSpaceDN/>
        <w:bidi w:val="0"/>
        <w:adjustRightInd/>
        <w:snapToGrid/>
        <w:spacing w:line="0" w:lineRule="atLeast"/>
        <w:ind w:left="420" w:hanging="420"/>
        <w:textAlignment w:val="auto"/>
        <w:rPr>
          <w:rFonts w:ascii="华文楷体" w:hAnsi="华文楷体"/>
          <w:color w:val="auto"/>
          <w:szCs w:val="28"/>
        </w:rPr>
      </w:pPr>
      <w:r>
        <w:rPr>
          <w:rFonts w:ascii="华文楷体" w:hAnsi="华文楷体"/>
          <w:szCs w:val="28"/>
        </w:rPr>
        <w:t>单行代码被增</w:t>
      </w:r>
      <w:r>
        <w:rPr>
          <w:rFonts w:hint="eastAsia" w:ascii="华文楷体" w:hAnsi="华文楷体"/>
          <w:szCs w:val="28"/>
        </w:rPr>
        <w:t>/减时，需要</w:t>
      </w:r>
      <w:r>
        <w:rPr>
          <w:rFonts w:hint="default" w:ascii="华文楷体" w:hAnsi="华文楷体"/>
          <w:szCs w:val="28"/>
        </w:rPr>
        <w:t>在这行上面</w:t>
      </w:r>
      <w:r>
        <w:rPr>
          <w:rFonts w:hint="eastAsia" w:ascii="华文楷体" w:hAnsi="华文楷体"/>
          <w:szCs w:val="28"/>
        </w:rPr>
        <w:t>加上</w:t>
      </w:r>
      <w:r>
        <w:rPr>
          <w:color w:val="auto"/>
          <w:szCs w:val="28"/>
        </w:rPr>
        <w:t>修订者</w:t>
      </w:r>
      <w:r>
        <w:rPr>
          <w:rFonts w:hint="eastAsia"/>
          <w:color w:val="auto"/>
          <w:szCs w:val="28"/>
        </w:rPr>
        <w:t>+</w:t>
      </w:r>
      <w:r>
        <w:rPr>
          <w:color w:val="auto"/>
          <w:szCs w:val="28"/>
        </w:rPr>
        <w:t>修订日期+必要的说明。</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kern w:val="2"/>
          <w:sz w:val="28"/>
          <w:szCs w:val="28"/>
          <w:shd w:val="clear" w:color="auto" w:fill="auto"/>
        </w:rPr>
      </w:pPr>
      <w:r>
        <w:rPr>
          <w:rFonts w:cs="Times New Roman"/>
          <w:color w:val="272727" w:themeColor="text1" w:themeShade="80"/>
          <w:sz w:val="28"/>
          <w:szCs w:val="28"/>
        </w:rPr>
        <w:t xml:space="preserve">void init()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 xml:space="preserve">/*zl160910 add initSystemSetting function system setting </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600" w:firstLineChars="0"/>
        <w:jc w:val="left"/>
        <w:textAlignment w:val="auto"/>
        <w:rPr>
          <w:rFonts w:cs="Times New Roman"/>
          <w:color w:val="00B050"/>
          <w:kern w:val="2"/>
          <w:sz w:val="28"/>
          <w:szCs w:val="28"/>
          <w:shd w:val="clear" w:color="auto" w:fill="auto"/>
        </w:rPr>
      </w:pPr>
      <w:r>
        <w:rPr>
          <w:rFonts w:cs="Times New Roman"/>
          <w:color w:val="00B050"/>
          <w:kern w:val="2"/>
          <w:sz w:val="28"/>
          <w:szCs w:val="28"/>
          <w:shd w:val="clear" w:color="auto" w:fill="auto"/>
        </w:rPr>
        <w:t>must be inited first*/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cs="Times New Roman"/>
          <w:color w:val="272727" w:themeColor="text1" w:themeShade="80"/>
          <w:sz w:val="28"/>
          <w:szCs w:val="28"/>
        </w:rPr>
        <w:t>initSystemSetting();</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initRecommendedParm();</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1080" w:firstLineChars="0"/>
        <w:jc w:val="left"/>
        <w:textAlignment w:val="auto"/>
        <w:rPr>
          <w:rFonts w:hint="default" w:cs="Times New Roman"/>
          <w:color w:val="272727" w:themeColor="text1" w:themeShade="80"/>
          <w:sz w:val="28"/>
          <w:szCs w:val="28"/>
        </w:rPr>
      </w:pPr>
      <w:r>
        <w:rPr>
          <w:rFonts w:hint="default"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r>
        <w:rPr>
          <w:rFonts w:cs="Times New Roman"/>
          <w:color w:val="272727" w:themeColor="text1" w:themeShade="80"/>
          <w:sz w:val="28"/>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r>
        <w:t>右括号后面的注释</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firstLine="520" w:firstLineChars="0"/>
        <w:textAlignment w:val="auto"/>
      </w:pPr>
      <w:r>
        <w:t>原则上一个“{}”对不应该超过一屏(在默认显示比例的情况下,一般为50行)，如果超过一屏的，优先进行拆分，如果拆分不了的话，在右大括号后面加注释。</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int maxCnt = 1000;</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if(curCnt &lt; maxCnt)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//以下省略大量代码</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color w:val="auto"/>
          <w:szCs w:val="28"/>
        </w:rPr>
        <w:t xml:space="preserve">    ...</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color w:val="auto"/>
          <w:szCs w:val="28"/>
        </w:rPr>
      </w:pPr>
      <w:r>
        <w:rPr>
          <w:b/>
          <w:bCs/>
          <w:color w:val="00B0F0"/>
          <w:szCs w:val="28"/>
        </w:rPr>
        <w:t>}</w:t>
      </w:r>
      <w:r>
        <w:rPr>
          <w:rFonts w:cs="Times New Roman"/>
          <w:color w:val="00B050"/>
          <w:kern w:val="2"/>
          <w:sz w:val="28"/>
          <w:szCs w:val="28"/>
          <w:shd w:val="clear" w:color="auto" w:fill="auto"/>
        </w:rPr>
        <w:t>//if (curCnt &lt; maxCnt)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jc w:val="left"/>
        <w:textAlignment w:val="auto"/>
        <w:rPr>
          <w:rFonts w:cs="Times New Roman"/>
          <w:color w:val="272727" w:themeColor="text1" w:themeShade="80"/>
          <w:sz w:val="28"/>
          <w:szCs w:val="28"/>
        </w:rPr>
      </w:pPr>
    </w:p>
    <w:p>
      <w:pPr>
        <w:pStyle w:val="53"/>
        <w:keepNext w:val="0"/>
        <w:keepLines w:val="0"/>
        <w:pageBreakBefore w:val="0"/>
        <w:widowControl/>
        <w:numPr>
          <w:ilvl w:val="0"/>
          <w:numId w:val="95"/>
        </w:numPr>
        <w:kinsoku/>
        <w:wordWrap/>
        <w:overflowPunct/>
        <w:topLinePunct w:val="0"/>
        <w:autoSpaceDE/>
        <w:autoSpaceDN/>
        <w:bidi w:val="0"/>
        <w:adjustRightInd/>
        <w:snapToGrid/>
        <w:spacing w:line="0" w:lineRule="atLeast"/>
        <w:ind w:left="0" w:firstLine="0"/>
        <w:textAlignment w:val="auto"/>
      </w:pPr>
      <w:r>
        <w:t>快捷注释</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pPr>
      <w:r>
        <w:t>Qt Creator自带快捷注释功能，具体操作步骤如下:</w:t>
      </w: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在Tools选择Options</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0" w:firstLine="0" w:firstLineChars="0"/>
        <w:jc w:val="center"/>
        <w:textAlignment w:val="auto"/>
        <w:rPr>
          <w:rFonts w:hint="eastAsia"/>
          <w:szCs w:val="28"/>
          <w:shd w:val="pct10" w:color="auto" w:fill="FFFFFF"/>
        </w:rPr>
      </w:pPr>
      <w:r>
        <w:rPr>
          <w:rFonts w:hint="eastAsia"/>
          <w:szCs w:val="28"/>
          <w:shd w:val="pct10" w:color="auto" w:fill="FFFFFF"/>
        </w:rPr>
        <w:drawing>
          <wp:inline distT="0" distB="0" distL="0" distR="0">
            <wp:extent cx="3590290" cy="2070100"/>
            <wp:effectExtent l="0" t="0" r="1016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40462" cy="2099006"/>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rPr>
          <w:rFonts w:hint="eastAsia"/>
          <w:szCs w:val="28"/>
          <w:shd w:val="pct10" w:color="auto" w:fill="FFFFFF"/>
        </w:rPr>
      </w:pP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在Text editor中选择Snippets,Group选择C++，点击Add，在Trigger设定触发的文本，Trigger Variant设定为触发后的提示文本。</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rFonts w:hint="eastAsia"/>
          <w:szCs w:val="28"/>
          <w:shd w:val="pct10" w:color="auto" w:fill="FFFFFF"/>
        </w:rPr>
      </w:pPr>
      <w:r>
        <w:drawing>
          <wp:inline distT="0" distB="0" distL="114300" distR="114300">
            <wp:extent cx="5271770" cy="2725420"/>
            <wp:effectExtent l="0" t="0" r="508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1770" cy="2725420"/>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firstLine="0"/>
        <w:textAlignment w:val="auto"/>
      </w:pPr>
    </w:p>
    <w:p>
      <w:pPr>
        <w:pStyle w:val="53"/>
        <w:keepNext w:val="0"/>
        <w:keepLines w:val="0"/>
        <w:pageBreakBefore w:val="0"/>
        <w:widowControl/>
        <w:numPr>
          <w:ilvl w:val="0"/>
          <w:numId w:val="97"/>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t>设定好注释的内容后，只需要在代码编辑界面输入Trigger设定文本，一般在完成输入第3或4个字母后(所以需要保证手动配置的Snippets的Trigger单词数量大于3个)，Qt会弹出相应的提示项，该提示的文本就是前面设定的Trigger Variant，如果确认输入只需要选择对应项按下回车，如果想要忽略则放弃选择，忽略选项继续输入代码即可。</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rFonts w:hint="eastAsia"/>
          <w:szCs w:val="28"/>
          <w:shd w:val="pct10" w:color="auto" w:fill="FFFFFF"/>
        </w:rPr>
      </w:pPr>
      <w:r>
        <w:rPr>
          <w:rFonts w:hint="eastAsia"/>
          <w:szCs w:val="28"/>
          <w:shd w:val="pct10" w:color="auto" w:fill="FFFFFF"/>
        </w:rPr>
        <w:drawing>
          <wp:inline distT="0" distB="0" distL="0" distR="0">
            <wp:extent cx="4914900" cy="2201545"/>
            <wp:effectExtent l="0" t="0" r="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15820" cy="2201957"/>
                    </a:xfrm>
                    <a:prstGeom prst="rect">
                      <a:avLst/>
                    </a:prstGeom>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420"/>
        <w:textAlignment w:val="auto"/>
        <w:rPr>
          <w:rFonts w:hint="default"/>
          <w:szCs w:val="28"/>
          <w:shd w:val="clear" w:color="auto" w:fill="auto"/>
        </w:rPr>
      </w:pPr>
      <w:r>
        <w:rPr>
          <w:rFonts w:hint="default"/>
          <w:color w:val="auto"/>
          <w:szCs w:val="28"/>
          <w:shd w:val="clear" w:color="auto" w:fill="auto"/>
        </w:rPr>
        <w:t>根据前面章节的注释规范，Add指定的Snippets，具体见《Snippets模版》（格式后续可能会发生更新，所以以最新的《Snippets模版》为主）</w:t>
      </w:r>
      <w:r>
        <w:rPr>
          <w:rFonts w:hint="default"/>
          <w:szCs w:val="28"/>
          <w:shd w:val="clear" w:color="auto" w:fill="auto"/>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94"/>
        </w:numPr>
        <w:kinsoku/>
        <w:wordWrap/>
        <w:overflowPunct/>
        <w:topLinePunct w:val="0"/>
        <w:autoSpaceDE/>
        <w:autoSpaceDN/>
        <w:bidi w:val="0"/>
        <w:adjustRightInd/>
        <w:snapToGrid/>
        <w:spacing w:line="240" w:lineRule="auto"/>
        <w:ind w:left="0" w:firstLine="0"/>
        <w:textAlignment w:val="auto"/>
      </w:pPr>
      <w:bookmarkStart w:id="1885" w:name="_Toc736568792"/>
      <w:bookmarkStart w:id="1886" w:name="_Toc1049158466"/>
      <w:bookmarkStart w:id="1887" w:name="_Toc890739243"/>
      <w:bookmarkStart w:id="1888" w:name="_Toc465955359"/>
      <w:bookmarkStart w:id="1889" w:name="_Toc465787092"/>
      <w:bookmarkStart w:id="1890" w:name="_Toc17351"/>
      <w:bookmarkStart w:id="1891" w:name="_Toc460380043"/>
      <w:bookmarkStart w:id="1892" w:name="_Toc1299014774"/>
      <w:bookmarkStart w:id="1893" w:name="_Toc172621442"/>
      <w:bookmarkStart w:id="1894" w:name="_Toc1204781643"/>
      <w:bookmarkStart w:id="1895" w:name="_Toc885749450"/>
      <w:bookmarkStart w:id="1896" w:name="_Toc169346809"/>
      <w:bookmarkStart w:id="1897" w:name="_Toc893270688"/>
      <w:bookmarkStart w:id="1898" w:name="_Toc1987481599"/>
      <w:bookmarkStart w:id="1899" w:name="_Toc788352460"/>
      <w:bookmarkStart w:id="1900" w:name="_Toc1777143216"/>
      <w:bookmarkStart w:id="1901" w:name="_Toc194207163"/>
      <w:bookmarkStart w:id="1902" w:name="_Toc1149561797"/>
      <w:bookmarkStart w:id="1903" w:name="_Toc1219820859"/>
      <w:bookmarkStart w:id="1904" w:name="_Toc1493952234"/>
      <w:r>
        <w:rPr>
          <w:rFonts w:hint="eastAsia"/>
        </w:rPr>
        <w:t>代码格式</w:t>
      </w:r>
      <w:bookmarkEnd w:id="1881"/>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p>
    <w:p>
      <w:pPr>
        <w:pStyle w:val="53"/>
        <w:keepNext w:val="0"/>
        <w:keepLines w:val="0"/>
        <w:pageBreakBefore w:val="0"/>
        <w:widowControl/>
        <w:numPr>
          <w:ilvl w:val="0"/>
          <w:numId w:val="98"/>
        </w:numPr>
        <w:kinsoku/>
        <w:wordWrap/>
        <w:overflowPunct/>
        <w:topLinePunct w:val="0"/>
        <w:autoSpaceDE/>
        <w:autoSpaceDN/>
        <w:bidi w:val="0"/>
        <w:adjustRightInd/>
        <w:snapToGrid/>
        <w:spacing w:line="0" w:lineRule="atLeast"/>
        <w:ind w:left="0" w:firstLine="0"/>
        <w:textAlignment w:val="auto"/>
      </w:pPr>
      <w:bookmarkStart w:id="1905" w:name="_Toc465000384"/>
      <w:r>
        <w:t>避免一行代码过长</w:t>
      </w:r>
      <w:bookmarkEnd w:id="1905"/>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hint="eastAsia" w:ascii="华文楷体" w:hAnsi="华文楷体"/>
          <w:szCs w:val="28"/>
        </w:rPr>
      </w:pPr>
      <w:r>
        <w:rPr>
          <w:rFonts w:ascii="华文楷体" w:hAnsi="华文楷体"/>
          <w:szCs w:val="28"/>
        </w:rPr>
        <w:t>当一行代码过长</w:t>
      </w:r>
      <w:r>
        <w:rPr>
          <w:rFonts w:hint="default" w:ascii="华文楷体" w:hAnsi="华文楷体"/>
          <w:szCs w:val="28"/>
        </w:rPr>
        <w:t>超出一屏时，</w:t>
      </w:r>
      <w:r>
        <w:rPr>
          <w:rFonts w:ascii="华文楷体" w:hAnsi="华文楷体"/>
          <w:szCs w:val="28"/>
        </w:rPr>
        <w:t>就会严重影响阅读，所以一行代码尽量确保能在一屏内读完，按照一般文本编辑器的显示设置，</w:t>
      </w:r>
      <w:r>
        <w:rPr>
          <w:rFonts w:hint="eastAsia" w:ascii="华文楷体" w:hAnsi="华文楷体"/>
          <w:szCs w:val="28"/>
        </w:rPr>
        <w:t>80列（从第一个字符开始计算）</w:t>
      </w:r>
      <w:r>
        <w:rPr>
          <w:rFonts w:hint="default" w:ascii="华文楷体" w:hAnsi="华文楷体"/>
          <w:szCs w:val="28"/>
        </w:rPr>
        <w:t>为一屏</w:t>
      </w:r>
      <w:r>
        <w:rPr>
          <w:rFonts w:ascii="华文楷体" w:hAnsi="华文楷体"/>
          <w:szCs w:val="28"/>
        </w:rPr>
        <w:t>，因此一行代码不要超过80列，如果存在较长的语句，请将其分成多行内容来书写</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textAlignment w:val="auto"/>
        <w:outlineLvl w:val="9"/>
        <w:rPr>
          <w:rFonts w:hint="eastAsia" w:ascii="华文楷体" w:hAnsi="华文楷体"/>
          <w:szCs w:val="28"/>
        </w:rPr>
      </w:pPr>
      <w:r>
        <w:rPr>
          <w:rFonts w:hint="default" w:ascii="华文楷体" w:hAnsi="华文楷体"/>
          <w:szCs w:val="28"/>
        </w:rPr>
        <w:t>有些时候即使一行的代码没有超过80列，但是为了更好的阅读性还是要及时换行，主要有以下情况：</w:t>
      </w:r>
    </w:p>
    <w:p>
      <w:pPr>
        <w:pStyle w:val="91"/>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outlineLvl w:val="9"/>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【逻辑较长</w:t>
      </w:r>
      <w:r>
        <w:rPr>
          <w:szCs w:val="28"/>
        </w:rPr>
        <w:t>语句</w:t>
      </w:r>
      <w:r>
        <w:rPr>
          <w:rFonts w:hint="eastAsia"/>
          <w:szCs w:val="28"/>
        </w:rPr>
        <w:t>、</w:t>
      </w:r>
      <w:r>
        <w:rPr>
          <w:szCs w:val="28"/>
        </w:rPr>
        <w:t>循环/判断</w:t>
      </w:r>
      <w:r>
        <w:rPr>
          <w:rFonts w:hint="eastAsia"/>
          <w:szCs w:val="28"/>
        </w:rPr>
        <w:t>语句】</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if( person.m_age &lt;</w:t>
      </w:r>
      <w:r>
        <w:rPr>
          <w:rFonts w:hint="eastAsia"/>
          <w:szCs w:val="28"/>
        </w:rPr>
        <w:t>=</w:t>
      </w:r>
      <w:r>
        <w:rPr>
          <w:szCs w:val="28"/>
        </w:rPr>
        <w:t xml:space="preserve"> 15</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&gt;</w:t>
      </w:r>
      <w:r>
        <w:rPr>
          <w:rFonts w:hint="eastAsia"/>
          <w:szCs w:val="28"/>
        </w:rPr>
        <w:t>=</w:t>
      </w:r>
      <w:r>
        <w:rPr>
          <w:szCs w:val="28"/>
        </w:rPr>
        <w:t xml:space="preserve"> 10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b/>
          <w:color w:val="00B0F0"/>
          <w:szCs w:val="28"/>
        </w:rPr>
        <w:t>&amp;&amp;</w:t>
      </w:r>
      <w:r>
        <w:rPr>
          <w:szCs w:val="28"/>
        </w:rPr>
        <w:t xml:space="preserve"> person.m_age != 12 )</w:t>
      </w:r>
    </w:p>
    <w:p>
      <w:pPr>
        <w:keepNext w:val="0"/>
        <w:keepLines w:val="0"/>
        <w:pageBreakBefore w:val="0"/>
        <w:widowControl/>
        <w:kinsoku/>
        <w:wordWrap/>
        <w:overflowPunct/>
        <w:topLinePunct w:val="0"/>
        <w:autoSpaceDE/>
        <w:autoSpaceDN/>
        <w:bidi w:val="0"/>
        <w:adjustRightInd/>
        <w:snapToGrid/>
        <w:spacing w:line="0" w:lineRule="atLeast"/>
        <w:ind w:firstLine="564"/>
        <w:textAlignment w:val="auto"/>
        <w:outlineLvl w:val="9"/>
        <w:rPr>
          <w:szCs w:val="28"/>
        </w:rPr>
      </w:pPr>
      <w:r>
        <w:rPr>
          <w:rFonts w:hint="eastAsia"/>
          <w:szCs w:val="28"/>
        </w:rPr>
        <w:t>上</w:t>
      </w:r>
      <w:r>
        <w:rPr>
          <w:szCs w:val="28"/>
        </w:rPr>
        <w:t>例中</w:t>
      </w:r>
      <w:r>
        <w:rPr>
          <w:rFonts w:hint="eastAsia"/>
          <w:szCs w:val="28"/>
        </w:rPr>
        <w:t>:</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以</w:t>
      </w:r>
      <w:r>
        <w:rPr>
          <w:rFonts w:hint="default"/>
          <w:szCs w:val="28"/>
        </w:rPr>
        <w:t>较低优先级</w:t>
      </w:r>
      <w:r>
        <w:rPr>
          <w:szCs w:val="28"/>
        </w:rPr>
        <w:t>操作符</w:t>
      </w:r>
      <w:r>
        <w:rPr>
          <w:rFonts w:hint="eastAsia"/>
          <w:szCs w:val="28"/>
        </w:rPr>
        <w:t>(上</w:t>
      </w:r>
      <w:r>
        <w:rPr>
          <w:szCs w:val="28"/>
        </w:rPr>
        <w:t>例中就是&amp;&amp;</w:t>
      </w:r>
      <w:r>
        <w:rPr>
          <w:rFonts w:hint="eastAsia"/>
          <w:szCs w:val="28"/>
        </w:rPr>
        <w:t>)为</w:t>
      </w:r>
      <w:r>
        <w:rPr>
          <w:szCs w:val="28"/>
        </w:rPr>
        <w:t>界</w:t>
      </w:r>
      <w:r>
        <w:rPr>
          <w:rFonts w:hint="eastAsia"/>
          <w:szCs w:val="28"/>
        </w:rPr>
        <w:t>,操作</w:t>
      </w:r>
      <w:r>
        <w:rPr>
          <w:szCs w:val="28"/>
        </w:rPr>
        <w:t>符放在行首</w:t>
      </w:r>
    </w:p>
    <w:p>
      <w:pPr>
        <w:pStyle w:val="53"/>
        <w:keepNext w:val="0"/>
        <w:keepLines w:val="0"/>
        <w:pageBreakBefore w:val="0"/>
        <w:widowControl/>
        <w:numPr>
          <w:ilvl w:val="0"/>
          <w:numId w:val="99"/>
        </w:numPr>
        <w:tabs>
          <w:tab w:val="left" w:pos="420"/>
        </w:tabs>
        <w:kinsoku/>
        <w:wordWrap/>
        <w:overflowPunct/>
        <w:topLinePunct w:val="0"/>
        <w:autoSpaceDE/>
        <w:autoSpaceDN/>
        <w:bidi w:val="0"/>
        <w:adjustRightInd/>
        <w:snapToGrid/>
        <w:spacing w:beforeLines="0" w:afterLines="0" w:line="0" w:lineRule="atLeast"/>
        <w:ind w:left="420"/>
        <w:textAlignment w:val="auto"/>
        <w:outlineLvl w:val="9"/>
        <w:rPr>
          <w:szCs w:val="28"/>
        </w:rPr>
      </w:pPr>
      <w:r>
        <w:rPr>
          <w:rFonts w:hint="eastAsia"/>
          <w:szCs w:val="28"/>
        </w:rPr>
        <w:t>换行</w:t>
      </w:r>
      <w:r>
        <w:rPr>
          <w:szCs w:val="28"/>
        </w:rPr>
        <w:t>的</w:t>
      </w:r>
      <w:r>
        <w:rPr>
          <w:rFonts w:hint="eastAsia"/>
          <w:szCs w:val="28"/>
        </w:rPr>
        <w:t>操作</w:t>
      </w:r>
      <w:r>
        <w:rPr>
          <w:szCs w:val="28"/>
        </w:rPr>
        <w:t>符和上一行的变量在同一列</w:t>
      </w:r>
      <w:r>
        <w:rPr>
          <w:rFonts w:hint="eastAsia"/>
          <w:szCs w:val="28"/>
        </w:rPr>
        <w:t>(</w:t>
      </w:r>
      <w:r>
        <w:rPr>
          <w:szCs w:val="28"/>
        </w:rPr>
        <w:t>&amp;&amp;</w:t>
      </w:r>
      <w:r>
        <w:rPr>
          <w:rFonts w:hint="eastAsia"/>
          <w:szCs w:val="28"/>
        </w:rPr>
        <w:t>和</w:t>
      </w:r>
      <w:r>
        <w:rPr>
          <w:szCs w:val="28"/>
        </w:rPr>
        <w:t>上一行的person</w:t>
      </w:r>
      <w:r>
        <w:rPr>
          <w:rFonts w:hint="eastAsia"/>
          <w:szCs w:val="28"/>
        </w:rPr>
        <w:t>在</w:t>
      </w:r>
      <w:r>
        <w:rPr>
          <w:szCs w:val="28"/>
        </w:rPr>
        <w:t>同一列</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【函数</w:t>
      </w:r>
      <w:r>
        <w:rPr>
          <w:rFonts w:hint="default"/>
          <w:szCs w:val="28"/>
        </w:rPr>
        <w:t>形参</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void convertImgData(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char* imgData,</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imgWidth,</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imgHeight,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convertAlgType</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rFonts w:hint="eastAsia"/>
          <w:szCs w:val="28"/>
        </w:rPr>
        <w:t>int</w:t>
      </w:r>
      <w:r>
        <w:rPr>
          <w:szCs w:val="28"/>
        </w:rPr>
        <w:t xml:space="preserve"> sourceImgType,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int destImgType)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outlineLvl w:val="9"/>
        <w:rPr>
          <w:szCs w:val="28"/>
        </w:rPr>
      </w:pPr>
      <w:r>
        <w:rPr>
          <w:rFonts w:hint="default"/>
          <w:szCs w:val="28"/>
        </w:rPr>
        <w:t>函数参数大于5个时，必须进行换行，参数一行一个，或者把关联度很高的同类参数放在一行，如上面的imgWidth和imgHeight。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rFonts w:hint="eastAsia"/>
          <w:szCs w:val="28"/>
        </w:rPr>
        <w:t>【</w:t>
      </w:r>
      <w:r>
        <w:rPr>
          <w:rFonts w:hint="default"/>
          <w:szCs w:val="28"/>
        </w:rPr>
        <w:t>函数调用作为参数</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outlineLvl w:val="9"/>
        <w:rPr>
          <w:szCs w:val="28"/>
        </w:rPr>
      </w:pPr>
      <w:r>
        <w:rPr>
          <w:szCs w:val="28"/>
        </w:rPr>
        <w:t>for_each( Container.begin(),</w:t>
      </w:r>
    </w:p>
    <w:p>
      <w:pPr>
        <w:keepNext w:val="0"/>
        <w:keepLines w:val="0"/>
        <w:pageBreakBefore w:val="0"/>
        <w:widowControl/>
        <w:kinsoku/>
        <w:wordWrap/>
        <w:overflowPunct/>
        <w:topLinePunct w:val="0"/>
        <w:autoSpaceDE/>
        <w:autoSpaceDN/>
        <w:bidi w:val="0"/>
        <w:adjustRightInd/>
        <w:snapToGrid/>
        <w:spacing w:line="0" w:lineRule="atLeast"/>
        <w:ind w:left="0" w:firstLine="0" w:firstLineChars="0"/>
        <w:textAlignment w:val="auto"/>
        <w:outlineLvl w:val="9"/>
        <w:rPr>
          <w:szCs w:val="28"/>
        </w:rPr>
      </w:pPr>
      <w:r>
        <w:rPr>
          <w:szCs w:val="28"/>
        </w:rPr>
        <w:t xml:space="preserve"> </w:t>
      </w:r>
      <w:r>
        <w:rPr>
          <w:szCs w:val="28"/>
        </w:rPr>
        <w:tab/>
      </w:r>
      <w:r>
        <w:rPr>
          <w:szCs w:val="28"/>
        </w:rPr>
        <w:tab/>
      </w:r>
      <w:r>
        <w:rPr>
          <w:szCs w:val="28"/>
        </w:rPr>
        <w:tab/>
      </w:r>
      <w:r>
        <w:rPr>
          <w:szCs w:val="28"/>
        </w:rPr>
        <w:t xml:space="preserve"> Container.end()</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outlineLvl w:val="9"/>
        <w:rPr>
          <w:szCs w:val="28"/>
        </w:rPr>
      </w:pPr>
      <w:r>
        <w:rPr>
          <w:szCs w:val="28"/>
        </w:rPr>
        <w:t xml:space="preserve"> mem_fun_ref(&amp;ContainerElement::DoSomething));</w:t>
      </w:r>
    </w:p>
    <w:p>
      <w:pPr>
        <w:keepNext w:val="0"/>
        <w:keepLines w:val="0"/>
        <w:pageBreakBefore w:val="0"/>
        <w:widowControl/>
        <w:kinsoku/>
        <w:wordWrap/>
        <w:overflowPunct/>
        <w:topLinePunct w:val="0"/>
        <w:autoSpaceDE/>
        <w:autoSpaceDN/>
        <w:bidi w:val="0"/>
        <w:adjustRightInd/>
        <w:snapToGrid/>
        <w:spacing w:line="0" w:lineRule="atLeast"/>
        <w:ind w:right="-2052" w:rightChars="-733"/>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line="0" w:lineRule="atLeast"/>
        <w:ind w:firstLine="560" w:firstLineChars="0"/>
        <w:textAlignment w:val="auto"/>
        <w:outlineLvl w:val="9"/>
        <w:rPr>
          <w:rFonts w:ascii="华文楷体" w:hAnsi="华文楷体"/>
          <w:szCs w:val="28"/>
        </w:rPr>
      </w:pPr>
      <w:r>
        <w:rPr>
          <w:rFonts w:hint="default" w:ascii="华文楷体" w:hAnsi="华文楷体"/>
          <w:szCs w:val="28"/>
        </w:rPr>
        <w:t>对于</w:t>
      </w:r>
      <w:r>
        <w:rPr>
          <w:b/>
          <w:color w:val="00B0F0"/>
          <w:szCs w:val="28"/>
        </w:rPr>
        <w:t>url地址</w:t>
      </w:r>
      <w:r>
        <w:rPr>
          <w:rFonts w:hint="default" w:ascii="华文楷体" w:hAnsi="华文楷体"/>
          <w:szCs w:val="28"/>
        </w:rPr>
        <w:t>、</w:t>
      </w:r>
      <w:r>
        <w:rPr>
          <w:b/>
          <w:color w:val="00B0F0"/>
          <w:szCs w:val="28"/>
        </w:rPr>
        <w:t>长单词</w:t>
      </w:r>
      <w:r>
        <w:rPr>
          <w:rFonts w:ascii="华文楷体" w:hAnsi="华文楷体"/>
          <w:szCs w:val="28"/>
        </w:rPr>
        <w:t>、</w:t>
      </w:r>
      <w:r>
        <w:rPr>
          <w:rFonts w:hint="default"/>
          <w:b/>
          <w:color w:val="00B0F0"/>
          <w:szCs w:val="28"/>
        </w:rPr>
        <w:t>文件名</w:t>
      </w:r>
      <w:r>
        <w:rPr>
          <w:rFonts w:ascii="华文楷体" w:hAnsi="华文楷体"/>
          <w:szCs w:val="28"/>
        </w:rPr>
        <w:t>等</w:t>
      </w:r>
      <w:r>
        <w:rPr>
          <w:rFonts w:hint="default" w:ascii="华文楷体" w:hAnsi="华文楷体"/>
          <w:szCs w:val="28"/>
        </w:rPr>
        <w:t>为了</w:t>
      </w:r>
      <w:r>
        <w:rPr>
          <w:rFonts w:ascii="华文楷体" w:hAnsi="华文楷体"/>
          <w:szCs w:val="28"/>
        </w:rPr>
        <w:t>方便粘贴而必须放在一行的场合，一行可以超过</w:t>
      </w:r>
      <w:r>
        <w:rPr>
          <w:rFonts w:hint="default" w:ascii="华文楷体" w:hAnsi="华文楷体"/>
          <w:szCs w:val="28"/>
        </w:rPr>
        <w:t>80列</w:t>
      </w:r>
      <w:r>
        <w:rPr>
          <w:rFonts w:ascii="华文楷体" w:hAnsi="华文楷体"/>
          <w:szCs w:val="28"/>
        </w:rPr>
        <w:t>的</w:t>
      </w:r>
      <w:r>
        <w:rPr>
          <w:rFonts w:hint="default" w:ascii="华文楷体" w:hAnsi="华文楷体"/>
          <w:szCs w:val="28"/>
        </w:rPr>
        <w:t>限制</w:t>
      </w:r>
      <w:r>
        <w:rPr>
          <w:rFonts w:ascii="华文楷体" w:hAnsi="华文楷体"/>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outlineLvl w:val="9"/>
        <w:rPr>
          <w:szCs w:val="28"/>
        </w:rPr>
      </w:pPr>
    </w:p>
    <w:p>
      <w:pPr>
        <w:pStyle w:val="53"/>
        <w:keepNext w:val="0"/>
        <w:keepLines w:val="0"/>
        <w:pageBreakBefore w:val="0"/>
        <w:widowControl/>
        <w:numPr>
          <w:ilvl w:val="0"/>
          <w:numId w:val="98"/>
        </w:numPr>
        <w:kinsoku/>
        <w:wordWrap/>
        <w:overflowPunct/>
        <w:topLinePunct w:val="0"/>
        <w:autoSpaceDE/>
        <w:autoSpaceDN/>
        <w:bidi w:val="0"/>
        <w:adjustRightInd/>
        <w:snapToGrid/>
        <w:spacing w:line="0" w:lineRule="atLeast"/>
        <w:ind w:left="0" w:firstLine="0"/>
        <w:textAlignment w:val="auto"/>
      </w:pPr>
      <w:r>
        <w:rPr>
          <w:rFonts w:hint="eastAsia"/>
        </w:rPr>
        <w:t>代码</w:t>
      </w:r>
      <w:r>
        <w:t>缩进和对齐</w:t>
      </w:r>
    </w:p>
    <w:p>
      <w:pPr>
        <w:pStyle w:val="53"/>
        <w:keepNext w:val="0"/>
        <w:keepLines w:val="0"/>
        <w:pageBreakBefore w:val="0"/>
        <w:widowControl/>
        <w:kinsoku/>
        <w:wordWrap/>
        <w:overflowPunct/>
        <w:topLinePunct w:val="0"/>
        <w:autoSpaceDE/>
        <w:autoSpaceDN/>
        <w:bidi w:val="0"/>
        <w:adjustRightInd/>
        <w:snapToGrid/>
        <w:spacing w:line="0" w:lineRule="atLeast"/>
        <w:ind w:firstLine="564"/>
        <w:textAlignment w:val="auto"/>
        <w:rPr>
          <w:rFonts w:hint="eastAsia"/>
        </w:rPr>
      </w:pPr>
      <w:r>
        <w:rPr>
          <w:rFonts w:hint="eastAsia"/>
        </w:rPr>
        <w:t>代码</w:t>
      </w:r>
      <w:r>
        <w:t>缩进可以让我们</w:t>
      </w:r>
      <w:r>
        <w:rPr>
          <w:rFonts w:hint="eastAsia"/>
        </w:rPr>
        <w:t>很</w:t>
      </w:r>
      <w:r>
        <w:t>容易地对代码进行</w:t>
      </w:r>
      <w:r>
        <w:rPr>
          <w:rFonts w:hint="eastAsia"/>
        </w:rPr>
        <w:t>分</w:t>
      </w:r>
      <w:r>
        <w:t>块。所以</w:t>
      </w:r>
      <w:r>
        <w:rPr>
          <w:rFonts w:hint="eastAsia"/>
        </w:rPr>
        <w:t>程序</w:t>
      </w:r>
      <w:r>
        <w:t>块要采用缩进风格来编写</w:t>
      </w:r>
      <w:r>
        <w:rPr>
          <w:rFonts w:hint="eastAsia"/>
        </w:rPr>
        <w:t>。</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default"/>
        </w:rPr>
        <w:t>缩进字符为4个，使用空格缩进，而不是TAB键，因为使用空格缩进能够保证所有的编辑器显示效果都一样，而TAB在不同的编辑器下可能缩进的字符数可能是不一样的（如记事本和QtCreator）。</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pPr>
      <w:r>
        <w:rPr>
          <w:rFonts w:hint="eastAsia"/>
        </w:rPr>
        <w:t>对于</w:t>
      </w:r>
      <w:r>
        <w:t>QTCreator，自动格式化的</w:t>
      </w:r>
      <w:r>
        <w:rPr>
          <w:rFonts w:hint="eastAsia"/>
        </w:rPr>
        <w:t>快捷</w:t>
      </w:r>
      <w:r>
        <w:t>键为选中区域后，Ctrl+I。</w:t>
      </w:r>
    </w:p>
    <w:p>
      <w:pPr>
        <w:pStyle w:val="53"/>
        <w:keepNext w:val="0"/>
        <w:keepLines w:val="0"/>
        <w:pageBreakBefore w:val="0"/>
        <w:widowControl/>
        <w:numPr>
          <w:ilvl w:val="0"/>
          <w:numId w:val="100"/>
        </w:numPr>
        <w:tabs>
          <w:tab w:val="left" w:pos="420"/>
        </w:tabs>
        <w:kinsoku/>
        <w:wordWrap/>
        <w:overflowPunct/>
        <w:topLinePunct w:val="0"/>
        <w:autoSpaceDE/>
        <w:autoSpaceDN/>
        <w:bidi w:val="0"/>
        <w:adjustRightInd/>
        <w:snapToGrid/>
        <w:spacing w:beforeLines="0" w:afterLines="0" w:line="0" w:lineRule="atLeast"/>
        <w:ind w:left="420" w:leftChars="0" w:hanging="420" w:firstLineChars="0"/>
        <w:textAlignment w:val="auto"/>
        <w:rPr>
          <w:rFonts w:hint="eastAsia"/>
        </w:rPr>
      </w:pPr>
      <w:r>
        <w:rPr>
          <w:rFonts w:hint="eastAsia"/>
        </w:rPr>
        <w:t>程序</w:t>
      </w:r>
      <w:r>
        <w:t>块的“{”</w:t>
      </w:r>
      <w:r>
        <w:rPr>
          <w:rFonts w:hint="eastAsia"/>
        </w:rPr>
        <w:t>和</w:t>
      </w:r>
      <w:r>
        <w:t>“}”</w:t>
      </w:r>
      <w:r>
        <w:rPr>
          <w:rFonts w:hint="eastAsia"/>
        </w:rPr>
        <w:t>应独占</w:t>
      </w:r>
      <w:r>
        <w:t>一行并且位于同一列</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r>
        <w:rPr>
          <w:rFonts w:hint="eastAsia"/>
          <w:szCs w:val="28"/>
          <w:shd w:val="clear" w:color="FFFFFF" w:fill="D9D9D9"/>
        </w:rPr>
        <w:t>不佳示例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color w:val="00B050"/>
          <w:szCs w:val="28"/>
        </w:rPr>
      </w:pPr>
      <w:r>
        <w:rPr>
          <w:szCs w:val="28"/>
        </w:rPr>
        <w:t>if（…）</w:t>
      </w:r>
      <w:r>
        <w:rPr>
          <w:rFonts w:hint="eastAsia"/>
          <w:szCs w:val="28"/>
        </w:rPr>
        <w:t>{</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1078" w:firstLineChars="385"/>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zCs w:val="28"/>
          <w:shd w:val="clear" w:color="FFFFFF" w:fill="D9D9D9"/>
        </w:rPr>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if（…）</w:t>
      </w:r>
      <w:r>
        <w:rPr>
          <w:rFonts w:hint="eastAsia"/>
          <w:szCs w:val="28"/>
        </w:rPr>
        <w:t xml:space="preserve"> </w:t>
      </w:r>
      <w:r>
        <w:rPr>
          <w:rFonts w:hint="default"/>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textAlignment w:val="auto"/>
        <w:rPr>
          <w:szCs w:val="28"/>
          <w:shd w:val="clear" w:color="FFFFFF" w:fill="D9D9D9"/>
        </w:rPr>
      </w:pPr>
      <w:r>
        <w:rPr>
          <w:rFonts w:hint="eastAsia"/>
          <w:szCs w:val="28"/>
          <w:shd w:val="clear" w:color="FFFFFF" w:fill="D9D9D9"/>
        </w:rPr>
        <w:t>较好示例</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if（…）</w:t>
      </w:r>
      <w:r>
        <w:rPr>
          <w:color w:val="00B050"/>
          <w:szCs w:val="28"/>
        </w:rPr>
        <w:t>//</w:t>
      </w:r>
      <w:r>
        <w:rPr>
          <w:rFonts w:hint="eastAsia" w:ascii="Calibri" w:hAnsi="Calibri" w:cs="宋体"/>
          <w:color w:val="00B050"/>
          <w:kern w:val="2"/>
          <w:sz w:val="21"/>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28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98"/>
        </w:numPr>
        <w:kinsoku/>
        <w:wordWrap/>
        <w:overflowPunct/>
        <w:topLinePunct w:val="0"/>
        <w:autoSpaceDE/>
        <w:autoSpaceDN/>
        <w:bidi w:val="0"/>
        <w:adjustRightInd/>
        <w:snapToGrid/>
        <w:spacing w:line="0" w:lineRule="atLeast"/>
        <w:ind w:left="0" w:firstLine="0"/>
        <w:textAlignment w:val="auto"/>
      </w:pPr>
      <w:bookmarkStart w:id="1906" w:name="_Toc465000385"/>
      <w:r>
        <w:t>空行</w:t>
      </w:r>
      <w:bookmarkEnd w:id="1906"/>
    </w:p>
    <w:p>
      <w:pPr>
        <w:keepNext w:val="0"/>
        <w:keepLines w:val="0"/>
        <w:pageBreakBefore w:val="0"/>
        <w:widowControl/>
        <w:kinsoku/>
        <w:wordWrap/>
        <w:overflowPunct/>
        <w:topLinePunct w:val="0"/>
        <w:autoSpaceDE/>
        <w:autoSpaceDN/>
        <w:bidi w:val="0"/>
        <w:adjustRightInd/>
        <w:snapToGrid/>
        <w:spacing w:line="0" w:lineRule="atLeast"/>
        <w:ind w:firstLine="560"/>
        <w:textAlignment w:val="auto"/>
        <w:rPr>
          <w:rFonts w:ascii="华文楷体" w:hAnsi="华文楷体"/>
          <w:szCs w:val="28"/>
        </w:rPr>
      </w:pPr>
      <w:r>
        <w:rPr>
          <w:rFonts w:hint="eastAsia" w:ascii="华文楷体" w:hAnsi="华文楷体"/>
          <w:szCs w:val="28"/>
        </w:rPr>
        <w:t>空格</w:t>
      </w:r>
      <w:r>
        <w:rPr>
          <w:rFonts w:ascii="华文楷体" w:hAnsi="华文楷体"/>
          <w:szCs w:val="28"/>
        </w:rPr>
        <w:t>和空行能够使</w:t>
      </w:r>
      <w:r>
        <w:rPr>
          <w:rFonts w:hint="eastAsia" w:ascii="华文楷体" w:hAnsi="华文楷体"/>
          <w:szCs w:val="28"/>
        </w:rPr>
        <w:t>版本</w:t>
      </w:r>
      <w:r>
        <w:rPr>
          <w:rFonts w:ascii="华文楷体" w:hAnsi="华文楷体"/>
          <w:szCs w:val="28"/>
        </w:rPr>
        <w:t>更加的</w:t>
      </w:r>
      <w:r>
        <w:rPr>
          <w:rFonts w:hint="eastAsia" w:ascii="华文楷体" w:hAnsi="华文楷体"/>
          <w:szCs w:val="28"/>
        </w:rPr>
        <w:t>层次更加</w:t>
      </w:r>
      <w:r>
        <w:rPr>
          <w:rFonts w:ascii="华文楷体" w:hAnsi="华文楷体"/>
          <w:szCs w:val="28"/>
        </w:rPr>
        <w:t>清晰，有</w:t>
      </w:r>
      <w:r>
        <w:rPr>
          <w:rFonts w:hint="eastAsia" w:ascii="华文楷体" w:hAnsi="华文楷体"/>
          <w:szCs w:val="28"/>
        </w:rPr>
        <w:t>便于</w:t>
      </w:r>
      <w:r>
        <w:rPr>
          <w:rFonts w:ascii="华文楷体" w:hAnsi="华文楷体"/>
          <w:szCs w:val="28"/>
        </w:rPr>
        <w:t>阅读和理解。常用</w:t>
      </w:r>
      <w:r>
        <w:rPr>
          <w:rFonts w:hint="eastAsia" w:ascii="华文楷体" w:hAnsi="华文楷体"/>
          <w:szCs w:val="28"/>
        </w:rPr>
        <w:t>的场合</w:t>
      </w:r>
      <w:r>
        <w:rPr>
          <w:rFonts w:ascii="华文楷体" w:hAnsi="华文楷体"/>
          <w:szCs w:val="28"/>
        </w:rPr>
        <w:t>有：</w:t>
      </w:r>
    </w:p>
    <w:p>
      <w:pPr>
        <w:pStyle w:val="53"/>
        <w:keepNext w:val="0"/>
        <w:keepLines w:val="0"/>
        <w:pageBreakBefore w:val="0"/>
        <w:widowControl/>
        <w:numPr>
          <w:ilvl w:val="0"/>
          <w:numId w:val="101"/>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成员类型加空行。</w:t>
      </w:r>
    </w:p>
    <w:p>
      <w:pPr>
        <w:pStyle w:val="53"/>
        <w:keepNext w:val="0"/>
        <w:keepLines w:val="0"/>
        <w:pageBreakBefore w:val="0"/>
        <w:widowControl/>
        <w:numPr>
          <w:ilvl w:val="0"/>
          <w:numId w:val="101"/>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不同的</w:t>
      </w:r>
      <w:r>
        <w:rPr>
          <w:rFonts w:ascii="华文楷体" w:hAnsi="华文楷体"/>
          <w:szCs w:val="28"/>
        </w:rPr>
        <w:t>访问修饰符区域加空行</w:t>
      </w:r>
      <w:r>
        <w:rPr>
          <w:rFonts w:hint="default" w:ascii="华文楷体" w:hAnsi="华文楷体"/>
          <w:szCs w:val="28"/>
        </w:rPr>
        <w:t>。</w:t>
      </w:r>
    </w:p>
    <w:p>
      <w:pPr>
        <w:pStyle w:val="53"/>
        <w:keepNext w:val="0"/>
        <w:keepLines w:val="0"/>
        <w:pageBreakBefore w:val="0"/>
        <w:widowControl/>
        <w:numPr>
          <w:ilvl w:val="0"/>
          <w:numId w:val="101"/>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不同</w:t>
      </w:r>
      <w:r>
        <w:rPr>
          <w:rFonts w:ascii="华文楷体" w:hAnsi="华文楷体"/>
          <w:szCs w:val="28"/>
        </w:rPr>
        <w:t>的模块的成员之间加空行</w:t>
      </w:r>
      <w:r>
        <w:rPr>
          <w:rFonts w:hint="default" w:ascii="华文楷体" w:hAnsi="华文楷体"/>
          <w:szCs w:val="28"/>
        </w:rPr>
        <w:t>。</w:t>
      </w:r>
    </w:p>
    <w:p>
      <w:pPr>
        <w:pStyle w:val="53"/>
        <w:keepNext w:val="0"/>
        <w:keepLines w:val="0"/>
        <w:pageBreakBefore w:val="0"/>
        <w:widowControl/>
        <w:numPr>
          <w:ilvl w:val="0"/>
          <w:numId w:val="101"/>
        </w:numPr>
        <w:tabs>
          <w:tab w:val="left" w:pos="420"/>
        </w:tabs>
        <w:kinsoku/>
        <w:wordWrap/>
        <w:overflowPunct/>
        <w:topLinePunct w:val="0"/>
        <w:autoSpaceDE/>
        <w:autoSpaceDN/>
        <w:bidi w:val="0"/>
        <w:adjustRightInd/>
        <w:snapToGrid/>
        <w:spacing w:line="0" w:lineRule="atLeast"/>
        <w:ind w:left="420" w:leftChars="0" w:hanging="420" w:firstLineChars="0"/>
        <w:textAlignment w:val="auto"/>
        <w:rPr>
          <w:rFonts w:ascii="华文楷体" w:hAnsi="华文楷体"/>
          <w:szCs w:val="28"/>
        </w:rPr>
      </w:pPr>
      <w:r>
        <w:rPr>
          <w:rFonts w:hint="eastAsia" w:ascii="华文楷体" w:hAnsi="华文楷体"/>
          <w:szCs w:val="28"/>
        </w:rPr>
        <w:t>同一个文件</w:t>
      </w:r>
      <w:r>
        <w:rPr>
          <w:rFonts w:ascii="华文楷体" w:hAnsi="华文楷体"/>
          <w:szCs w:val="28"/>
        </w:rPr>
        <w:t>中不同的类加空行。</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ind w:firstLine="520"/>
        <w:textAlignment w:val="auto"/>
        <w:rPr>
          <w:rFonts w:ascii="华文楷体" w:hAnsi="华文楷体"/>
          <w:szCs w:val="28"/>
        </w:rPr>
      </w:pPr>
      <w:r>
        <w:rPr>
          <w:rFonts w:ascii="华文楷体" w:hAnsi="华文楷体"/>
          <w:szCs w:val="28"/>
        </w:rPr>
        <w:t>可以参见“</w:t>
      </w:r>
      <w:r>
        <w:rPr>
          <w:rFonts w:ascii="华文楷体" w:hAnsi="华文楷体"/>
          <w:szCs w:val="28"/>
        </w:rPr>
        <w:fldChar w:fldCharType="begin"/>
      </w:r>
      <w:r>
        <w:rPr>
          <w:rFonts w:ascii="华文楷体" w:hAnsi="华文楷体"/>
          <w:szCs w:val="28"/>
        </w:rPr>
        <w:instrText xml:space="preserve"> HYPERLINK \l "_类成员" </w:instrText>
      </w:r>
      <w:r>
        <w:rPr>
          <w:rFonts w:ascii="华文楷体" w:hAnsi="华文楷体"/>
          <w:szCs w:val="28"/>
        </w:rPr>
        <w:fldChar w:fldCharType="separate"/>
      </w:r>
      <w:r>
        <w:rPr>
          <w:rStyle w:val="35"/>
          <w:rFonts w:ascii="华文楷体" w:hAnsi="华文楷体"/>
          <w:szCs w:val="28"/>
        </w:rPr>
        <w:t>四/12.类成员</w:t>
      </w:r>
      <w:r>
        <w:rPr>
          <w:rFonts w:ascii="华文楷体" w:hAnsi="华文楷体"/>
          <w:szCs w:val="28"/>
        </w:rPr>
        <w:fldChar w:fldCharType="end"/>
      </w:r>
      <w:r>
        <w:rPr>
          <w:rFonts w:ascii="华文楷体" w:hAnsi="华文楷体"/>
          <w:szCs w:val="28"/>
        </w:rPr>
        <w:t>”中的“3)声明次序</w:t>
      </w:r>
      <w:r>
        <w:rPr>
          <w:rFonts w:hint="default" w:ascii="华文楷体" w:hAnsi="华文楷体"/>
          <w:szCs w:val="28"/>
        </w:rPr>
        <w:t>”</w:t>
      </w:r>
      <w:r>
        <w:rPr>
          <w:rFonts w:ascii="华文楷体" w:hAnsi="华文楷体"/>
          <w:szCs w:val="28"/>
        </w:rPr>
        <w:t>一节。</w:t>
      </w:r>
    </w:p>
    <w:p>
      <w:pPr>
        <w:pStyle w:val="91"/>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sz w:val="28"/>
          <w:szCs w:val="28"/>
          <w:shd w:val="clear" w:color="FFFFFF" w:fill="D9D9D9"/>
        </w:rPr>
      </w:pPr>
      <w:r>
        <w:rPr>
          <w:rFonts w:hint="eastAsia"/>
          <w:sz w:val="28"/>
          <w:szCs w:val="28"/>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420" w:firstLineChars="0"/>
        <w:textAlignment w:val="auto"/>
        <w:rPr>
          <w:szCs w:val="28"/>
        </w:rPr>
      </w:pPr>
      <w:r>
        <w:rPr>
          <w:rFonts w:hint="eastAsia"/>
          <w:szCs w:val="28"/>
        </w:rPr>
        <w:t>【在</w:t>
      </w:r>
      <w:r>
        <w:rPr>
          <w:szCs w:val="28"/>
        </w:rPr>
        <w:t>IOHelper.hpp</w:t>
      </w:r>
      <w:r>
        <w:rPr>
          <w:rFonts w:hint="eastAsia"/>
          <w:szCs w:val="28"/>
        </w:rPr>
        <w:t>不同</w:t>
      </w:r>
      <w:r>
        <w:rPr>
          <w:szCs w:val="28"/>
        </w:rPr>
        <w:t>的类加空行</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FileHelper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rFonts w:hint="eastAsia"/>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b/>
          <w:color w:val="00B0F0"/>
          <w:szCs w:val="28"/>
        </w:rPr>
      </w:pPr>
      <w:r>
        <w:rPr>
          <w:rFonts w:hint="eastAsia"/>
          <w:b/>
          <w:color w:val="00B0F0"/>
          <w:szCs w:val="28"/>
        </w:rPr>
        <w:t>// blank line</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class DirctoryHelper</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rFonts w:ascii="华文楷体" w:hAnsi="华文楷体"/>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bookmarkStart w:id="1907" w:name="OLE_LINK278"/>
      <w:bookmarkStart w:id="1908" w:name="OLE_LINK276"/>
      <w:r>
        <w:rPr>
          <w:rFonts w:hint="eastAsia"/>
          <w:szCs w:val="28"/>
        </w:rPr>
        <w:t>【</w:t>
      </w:r>
      <w:r>
        <w:rPr>
          <w:szCs w:val="28"/>
        </w:rPr>
        <w:t>函数中不同的功能区块之间加空行</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void exportResult</w:t>
      </w: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//export inspection result of pad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m_pads.size();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50"/>
          <w:szCs w:val="28"/>
        </w:rPr>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b/>
          <w:color w:val="00B0F0"/>
          <w:szCs w:val="28"/>
        </w:rPr>
      </w:pPr>
      <w:r>
        <w:rPr>
          <w:rFonts w:hint="eastAsia"/>
          <w:b/>
          <w:color w:val="00B0F0"/>
          <w:szCs w:val="28"/>
        </w:rPr>
        <w:t>// blank line</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color w:val="00B050"/>
          <w:szCs w:val="28"/>
        </w:rPr>
      </w:pPr>
      <w:r>
        <w:rPr>
          <w:rFonts w:hint="default"/>
          <w:color w:val="00B050"/>
          <w:szCs w:val="28"/>
        </w:rPr>
        <w:t>//export all image of fov</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for (int i = 0; i &lt; m_fovs.size(); ++i)</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default"/>
          <w:szCs w:val="28"/>
        </w:rPr>
      </w:pP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rPr>
          <w:rFonts w:hint="default"/>
          <w:color w:val="00B050"/>
          <w:szCs w:val="28"/>
        </w:rPr>
        <w:t>//&lt;&lt;&lt;-----------------------------------------------------------------------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w:t>
      </w:r>
    </w:p>
    <w:bookmarkEnd w:id="1907"/>
    <w:bookmarkEnd w:id="1908"/>
    <w:p>
      <w:pPr>
        <w:keepNext w:val="0"/>
        <w:keepLines w:val="0"/>
        <w:pageBreakBefore w:val="0"/>
        <w:widowControl/>
        <w:kinsoku/>
        <w:wordWrap/>
        <w:overflowPunct/>
        <w:topLinePunct w:val="0"/>
        <w:autoSpaceDE/>
        <w:autoSpaceDN/>
        <w:bidi w:val="0"/>
        <w:adjustRightInd/>
        <w:snapToGrid/>
        <w:spacing w:line="0" w:lineRule="atLeast"/>
        <w:textAlignment w:val="auto"/>
        <w:rPr>
          <w:rFonts w:ascii="华文楷体" w:hAnsi="华文楷体"/>
          <w:szCs w:val="28"/>
        </w:rPr>
      </w:pPr>
    </w:p>
    <w:p>
      <w:pPr>
        <w:pStyle w:val="53"/>
        <w:keepNext w:val="0"/>
        <w:keepLines w:val="0"/>
        <w:pageBreakBefore w:val="0"/>
        <w:widowControl/>
        <w:numPr>
          <w:ilvl w:val="0"/>
          <w:numId w:val="98"/>
        </w:numPr>
        <w:kinsoku/>
        <w:wordWrap/>
        <w:overflowPunct/>
        <w:topLinePunct w:val="0"/>
        <w:autoSpaceDE/>
        <w:autoSpaceDN/>
        <w:bidi w:val="0"/>
        <w:adjustRightInd/>
        <w:snapToGrid/>
        <w:spacing w:line="0" w:lineRule="atLeast"/>
        <w:ind w:left="0" w:firstLine="0"/>
        <w:textAlignment w:val="auto"/>
      </w:pPr>
      <w:r>
        <w:t>空</w:t>
      </w:r>
      <w:r>
        <w:rPr>
          <w:rFonts w:hint="eastAsia"/>
        </w:rPr>
        <w:t>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hint="eastAsia" w:ascii="华文楷体" w:hAnsi="华文楷体"/>
          <w:szCs w:val="28"/>
        </w:rPr>
      </w:pPr>
      <w:r>
        <w:rPr>
          <w:rFonts w:hint="eastAsia" w:ascii="华文楷体" w:hAnsi="华文楷体"/>
          <w:szCs w:val="28"/>
        </w:rPr>
        <w:t>当两个以上的关键字、</w:t>
      </w:r>
      <w:r>
        <w:rPr>
          <w:rFonts w:ascii="华文楷体" w:hAnsi="华文楷体"/>
          <w:szCs w:val="28"/>
        </w:rPr>
        <w:t>变量、常量进行操作时，在它们之间的操作符前面、后面加空格</w:t>
      </w:r>
      <w:r>
        <w:rPr>
          <w:rFonts w:hint="eastAsia" w:ascii="华文楷体" w:hAnsi="华文楷体"/>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szCs w:val="28"/>
          <w:shd w:val="clear" w:color="FFFFFF" w:fill="D9D9D9"/>
        </w:rPr>
      </w:pPr>
      <w:r>
        <w:rPr>
          <w:rFonts w:hint="eastAsia"/>
          <w:szCs w:val="28"/>
          <w:shd w:val="clear" w:color="FFFFFF" w:fill="D9D9D9"/>
        </w:rPr>
        <w:t>不佳示例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 xml:space="preserve">&lt; </w:t>
      </w:r>
      <w:r>
        <w:rPr>
          <w:szCs w:val="28"/>
        </w:rPr>
        <w:t xml:space="preserve">Person </w:t>
      </w:r>
      <w:r>
        <w:rPr>
          <w:rFonts w:hint="eastAsia"/>
          <w:b/>
          <w:color w:val="00B0F0"/>
          <w:szCs w:val="28"/>
        </w:rPr>
        <w:t>*</w:t>
      </w:r>
      <w:r>
        <w:rPr>
          <w:szCs w:val="28"/>
        </w:rPr>
        <w:t xml:space="preserve"> </w:t>
      </w:r>
      <w:r>
        <w:rPr>
          <w:rFonts w:hint="eastAsia"/>
          <w:b/>
          <w:color w:val="00B0F0"/>
          <w:szCs w:val="28"/>
        </w:rPr>
        <w:t xml:space="preserve">&gt; </w:t>
      </w:r>
      <w:r>
        <w:rPr>
          <w:szCs w:val="28"/>
        </w:rPr>
        <w:t>pPersons;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for</w:t>
      </w:r>
      <w:r>
        <w:rPr>
          <w:b/>
          <w:bCs/>
          <w:color w:val="00B0F0"/>
          <w:szCs w:val="28"/>
        </w:rPr>
        <w:t>(</w:t>
      </w:r>
      <w:r>
        <w:rPr>
          <w:szCs w:val="28"/>
        </w:rPr>
        <w:t>int i=0;i&lt;count;++i</w:t>
      </w:r>
      <w:r>
        <w:rPr>
          <w:b/>
          <w:bCs/>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hint="eastAsia"/>
          <w:b/>
          <w:color w:val="00B0F0"/>
          <w:szCs w:val="28"/>
        </w:rPr>
      </w:pPr>
      <w:r>
        <w:rPr>
          <w:szCs w:val="28"/>
        </w:rPr>
        <w:t>Person</w:t>
      </w:r>
      <w:r>
        <w:rPr>
          <w:b/>
          <w:bCs/>
          <w:color w:val="00B0F0"/>
          <w:szCs w:val="28"/>
        </w:rPr>
        <w:t>*</w:t>
      </w:r>
      <w:r>
        <w:rPr>
          <w:szCs w:val="28"/>
        </w:rPr>
        <w:t xml:space="preserve"> pPerson=new Person </w:t>
      </w:r>
      <w:r>
        <w:rPr>
          <w:b/>
          <w:bCs/>
          <w:color w:val="00B0F0"/>
          <w:szCs w:val="28"/>
        </w:rPr>
        <w:t>(</w:t>
      </w:r>
      <w:r>
        <w:rPr>
          <w:szCs w:val="28"/>
        </w:rPr>
        <w:t xml:space="preserve"> i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 xml:space="preserve">pPerson </w:t>
      </w:r>
      <w:r>
        <w:rPr>
          <w:b/>
          <w:bCs/>
          <w:color w:val="00B0F0"/>
          <w:szCs w:val="28"/>
        </w:rPr>
        <w:t>-&gt;</w:t>
      </w:r>
      <w:r>
        <w:rPr>
          <w:szCs w:val="28"/>
        </w:rPr>
        <w:t xml:space="preserve"> init </w:t>
      </w:r>
      <w:r>
        <w:rPr>
          <w:b/>
          <w:bCs/>
          <w:color w:val="00B0F0"/>
          <w:szCs w:val="28"/>
        </w:rPr>
        <w:t>( )</w:t>
      </w:r>
      <w:r>
        <w:rPr>
          <w:szCs w:val="28"/>
        </w:rPr>
        <w:t xml:space="preserve"> ;</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pPersons</w:t>
      </w:r>
      <w:r>
        <w:rPr>
          <w:b/>
          <w:bCs/>
          <w:color w:val="00B0F0"/>
          <w:szCs w:val="28"/>
        </w:rPr>
        <w:t>.</w:t>
      </w:r>
      <w:r>
        <w:rPr>
          <w:szCs w:val="28"/>
        </w:rPr>
        <w:t>push_back</w:t>
      </w:r>
      <w:r>
        <w:rPr>
          <w:b/>
          <w:bCs/>
          <w:color w:val="00B0F0"/>
          <w:szCs w:val="28"/>
        </w:rPr>
        <w:t>(</w:t>
      </w:r>
      <w:r>
        <w:rPr>
          <w:szCs w:val="28"/>
        </w:rPr>
        <w:t xml:space="preserve"> pPerson </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rFonts w:hint="eastAsia" w:ascii="华文楷体" w:hAnsi="华文楷体"/>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rFonts w:hint="eastAsia"/>
          <w:szCs w:val="28"/>
          <w:shd w:val="clear" w:color="FFFFFF" w:fill="D9D9D9"/>
        </w:rPr>
      </w:pPr>
      <w:r>
        <w:rPr>
          <w:rFonts w:hint="default"/>
          <w:szCs w:val="28"/>
          <w:shd w:val="clear" w:color="FFFFFF" w:fill="D9D9D9"/>
        </w:rPr>
        <w:t>较好</w:t>
      </w:r>
      <w:r>
        <w:rPr>
          <w:rFonts w:hint="eastAsia"/>
          <w:szCs w:val="28"/>
          <w:shd w:val="clear" w:color="FFFFFF" w:fill="D9D9D9"/>
        </w:rPr>
        <w:t>示例</w:t>
      </w:r>
      <w:r>
        <w:rPr>
          <w:rFonts w:hint="default"/>
          <w:szCs w:val="28"/>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vector</w:t>
      </w:r>
      <w:r>
        <w:rPr>
          <w:rFonts w:hint="eastAsia"/>
          <w:b/>
          <w:color w:val="00B0F0"/>
          <w:szCs w:val="28"/>
        </w:rPr>
        <w:t>&lt;</w:t>
      </w:r>
      <w:r>
        <w:rPr>
          <w:szCs w:val="28"/>
        </w:rPr>
        <w:t>Person</w:t>
      </w:r>
      <w:r>
        <w:rPr>
          <w:rFonts w:hint="eastAsia"/>
          <w:b/>
          <w:color w:val="00B0F0"/>
          <w:szCs w:val="28"/>
        </w:rPr>
        <w:t xml:space="preserve">*&gt; </w:t>
      </w:r>
      <w:r>
        <w:rPr>
          <w:szCs w:val="28"/>
        </w:rPr>
        <w:t>pPersons;</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 xml:space="preserve">for </w:t>
      </w:r>
      <w:r>
        <w:rPr>
          <w:b/>
          <w:bCs/>
          <w:color w:val="00B0F0"/>
          <w:szCs w:val="28"/>
        </w:rPr>
        <w:t>(</w:t>
      </w:r>
      <w:r>
        <w:rPr>
          <w:szCs w:val="28"/>
        </w:rPr>
        <w:t>int i = 0;</w:t>
      </w:r>
      <w:r>
        <w:rPr>
          <w:b/>
          <w:color w:val="00B0F0"/>
          <w:szCs w:val="28"/>
        </w:rPr>
        <w:t xml:space="preserve"> </w:t>
      </w:r>
      <w:r>
        <w:rPr>
          <w:szCs w:val="28"/>
        </w:rPr>
        <w:t>i &lt; count; ++i</w:t>
      </w:r>
      <w:r>
        <w:rPr>
          <w:b/>
          <w:bCs/>
          <w:color w:val="00B0F0"/>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Person</w:t>
      </w:r>
      <w:r>
        <w:rPr>
          <w:b/>
          <w:bCs/>
          <w:color w:val="00B0F0"/>
          <w:szCs w:val="28"/>
        </w:rPr>
        <w:t>*</w:t>
      </w:r>
      <w:r>
        <w:rPr>
          <w:szCs w:val="28"/>
        </w:rPr>
        <w:t xml:space="preserve"> pPerson = new Person</w:t>
      </w:r>
      <w:r>
        <w:rPr>
          <w:b/>
          <w:bCs/>
          <w:color w:val="00B0F0"/>
          <w:szCs w:val="28"/>
        </w:rPr>
        <w:t>(</w:t>
      </w:r>
      <w:r>
        <w:rPr>
          <w:szCs w:val="28"/>
        </w:rPr>
        <w:t>i</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pPerson</w:t>
      </w:r>
      <w:r>
        <w:rPr>
          <w:b/>
          <w:bCs/>
          <w:color w:val="00B0F0"/>
          <w:szCs w:val="28"/>
        </w:rPr>
        <w:t>-&gt;</w:t>
      </w:r>
      <w:r>
        <w:rPr>
          <w:szCs w:val="28"/>
        </w:rPr>
        <w:t>init</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szCs w:val="28"/>
        </w:rPr>
      </w:pPr>
      <w:r>
        <w:rPr>
          <w:szCs w:val="28"/>
        </w:rPr>
        <w:t>pPersons</w:t>
      </w:r>
      <w:r>
        <w:rPr>
          <w:b/>
          <w:bCs/>
          <w:color w:val="00B0F0"/>
          <w:szCs w:val="28"/>
        </w:rPr>
        <w:t>.</w:t>
      </w:r>
      <w:r>
        <w:rPr>
          <w:szCs w:val="28"/>
        </w:rPr>
        <w:t>push_back</w:t>
      </w:r>
      <w:r>
        <w:rPr>
          <w:b/>
          <w:bCs/>
          <w:color w:val="00B0F0"/>
          <w:szCs w:val="28"/>
        </w:rPr>
        <w:t>(</w:t>
      </w:r>
      <w:r>
        <w:rPr>
          <w:szCs w:val="28"/>
        </w:rPr>
        <w:t>pPerson</w:t>
      </w:r>
      <w:r>
        <w:rPr>
          <w:b/>
          <w:bCs/>
          <w:color w:val="00B0F0"/>
          <w:szCs w:val="28"/>
        </w:rPr>
        <w:t>)</w:t>
      </w: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firstLineChars="200"/>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shd w:val="clear" w:color="FFFFFF" w:fill="D9D9D9"/>
        </w:rPr>
      </w:pPr>
      <w:r>
        <w:rPr>
          <w:rFonts w:hint="eastAsia"/>
          <w:szCs w:val="28"/>
          <w:shd w:val="clear" w:color="FFFFFF" w:fill="D9D9D9"/>
        </w:rPr>
        <w:t>注意</w:t>
      </w:r>
      <w:r>
        <w:rPr>
          <w:szCs w:val="28"/>
          <w:shd w:val="clear" w:color="FFFFFF" w:fill="D9D9D9"/>
        </w:rPr>
        <w:t>:</w:t>
      </w:r>
    </w:p>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w:t>
      </w:r>
      <w:r>
        <w:rPr>
          <w:szCs w:val="28"/>
        </w:rPr>
        <w:t>后面加空格</w:t>
      </w:r>
      <w:r>
        <w:rPr>
          <w:rFonts w:hint="eastAsia"/>
          <w:szCs w:val="28"/>
        </w:rPr>
        <w:t>；</w:t>
      </w:r>
    </w:p>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遇到“</w:t>
      </w:r>
      <w:r>
        <w:rPr>
          <w:rFonts w:hint="eastAsia"/>
          <w:szCs w:val="28"/>
        </w:rPr>
        <w:t>;</w:t>
      </w:r>
      <w:r>
        <w:rPr>
          <w:szCs w:val="28"/>
        </w:rPr>
        <w:t>”</w:t>
      </w:r>
      <w:r>
        <w:rPr>
          <w:rFonts w:hint="eastAsia"/>
          <w:szCs w:val="28"/>
        </w:rPr>
        <w:t>，如果其</w:t>
      </w:r>
      <w:r>
        <w:rPr>
          <w:szCs w:val="28"/>
        </w:rPr>
        <w:t>不是一行</w:t>
      </w:r>
      <w:r>
        <w:rPr>
          <w:rFonts w:hint="eastAsia"/>
          <w:szCs w:val="28"/>
        </w:rPr>
        <w:t>的</w:t>
      </w:r>
      <w:r>
        <w:rPr>
          <w:szCs w:val="28"/>
        </w:rPr>
        <w:t>结束符，后面加空格</w:t>
      </w:r>
      <w:r>
        <w:rPr>
          <w:rFonts w:hint="eastAsia"/>
          <w:szCs w:val="28"/>
        </w:rPr>
        <w:t>；</w:t>
      </w:r>
    </w:p>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if</w:t>
      </w:r>
      <w:r>
        <w:rPr>
          <w:rFonts w:hint="eastAsia"/>
          <w:szCs w:val="28"/>
        </w:rPr>
        <w:t>、</w:t>
      </w:r>
      <w:r>
        <w:rPr>
          <w:szCs w:val="28"/>
        </w:rPr>
        <w:t>for</w:t>
      </w:r>
      <w:r>
        <w:rPr>
          <w:rFonts w:hint="eastAsia"/>
          <w:szCs w:val="28"/>
        </w:rPr>
        <w:t>、</w:t>
      </w:r>
      <w:r>
        <w:rPr>
          <w:szCs w:val="28"/>
        </w:rPr>
        <w:t>while、catch等关键字加空格后再加“</w:t>
      </w:r>
      <w:r>
        <w:rPr>
          <w:rFonts w:hint="eastAsia"/>
          <w:szCs w:val="28"/>
        </w:rPr>
        <w:t>(</w:t>
      </w:r>
      <w:r>
        <w:rPr>
          <w:szCs w:val="28"/>
        </w:rPr>
        <w:t>”</w:t>
      </w:r>
      <w:r>
        <w:rPr>
          <w:rFonts w:hint="eastAsia"/>
          <w:szCs w:val="28"/>
        </w:rPr>
        <w:t>；</w:t>
      </w:r>
    </w:p>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eastAsia"/>
          <w:szCs w:val="28"/>
        </w:rPr>
        <w:t>比较</w:t>
      </w:r>
      <w:r>
        <w:rPr>
          <w:szCs w:val="28"/>
        </w:rPr>
        <w:t>、赋值、算术、逻辑、位和双目操作符前后加空格;</w:t>
      </w:r>
    </w:p>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w:t>
      </w:r>
      <w:r>
        <w:rPr>
          <w:rFonts w:hint="eastAsia"/>
          <w:szCs w:val="28"/>
        </w:rPr>
        <w:t>!</w:t>
      </w:r>
      <w:r>
        <w:rPr>
          <w:szCs w:val="28"/>
        </w:rPr>
        <w:t>”</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w:t>
      </w:r>
      <w:r>
        <w:rPr>
          <w:rFonts w:hint="eastAsia"/>
          <w:szCs w:val="28"/>
        </w:rPr>
        <w:t>、</w:t>
      </w:r>
      <w:r>
        <w:rPr>
          <w:szCs w:val="28"/>
        </w:rPr>
        <w:t xml:space="preserve"> “&amp;”、“-&gt;”</w:t>
      </w:r>
      <w:r>
        <w:rPr>
          <w:rFonts w:hint="eastAsia"/>
          <w:szCs w:val="28"/>
        </w:rPr>
        <w:t>，</w:t>
      </w:r>
      <w:r>
        <w:rPr>
          <w:szCs w:val="28"/>
        </w:rPr>
        <w:t>“</w:t>
      </w:r>
      <w:r>
        <w:rPr>
          <w:rFonts w:hint="eastAsia"/>
          <w:szCs w:val="28"/>
        </w:rPr>
        <w:t>.</w:t>
      </w:r>
      <w:r>
        <w:rPr>
          <w:szCs w:val="28"/>
        </w:rPr>
        <w:t>”，“*”</w:t>
      </w:r>
      <w:r>
        <w:rPr>
          <w:rFonts w:hint="eastAsia"/>
          <w:szCs w:val="28"/>
        </w:rPr>
        <w:t>等</w:t>
      </w:r>
      <w:r>
        <w:rPr>
          <w:szCs w:val="28"/>
        </w:rPr>
        <w:t>单目操作符可以不加空格;</w:t>
      </w:r>
    </w:p>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szCs w:val="28"/>
        </w:rPr>
        <w:t>“(”和“)”前后不加空格;</w:t>
      </w:r>
    </w:p>
    <w:p>
      <w:pPr>
        <w:pStyle w:val="53"/>
        <w:keepNext w:val="0"/>
        <w:keepLines w:val="0"/>
        <w:pageBreakBefore w:val="0"/>
        <w:widowControl/>
        <w:numPr>
          <w:ilvl w:val="0"/>
          <w:numId w:val="102"/>
        </w:numPr>
        <w:tabs>
          <w:tab w:val="left" w:pos="420"/>
        </w:tabs>
        <w:kinsoku/>
        <w:wordWrap/>
        <w:overflowPunct/>
        <w:topLinePunct w:val="0"/>
        <w:autoSpaceDE/>
        <w:autoSpaceDN/>
        <w:bidi w:val="0"/>
        <w:adjustRightInd/>
        <w:snapToGrid/>
        <w:spacing w:before="0" w:after="0" w:line="0" w:lineRule="atLeast"/>
        <w:ind w:left="840" w:right="0" w:rightChars="0"/>
        <w:textAlignment w:val="auto"/>
        <w:outlineLvl w:val="9"/>
        <w:rPr>
          <w:szCs w:val="28"/>
        </w:rPr>
      </w:pPr>
      <w:r>
        <w:rPr>
          <w:rFonts w:hint="default"/>
          <w:szCs w:val="28"/>
        </w:rPr>
        <w:t>“&lt;”和“&gt;”前后不加空格;</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textAlignment w:val="auto"/>
        <w:outlineLvl w:val="9"/>
        <w:rPr>
          <w:szCs w:val="28"/>
        </w:rPr>
      </w:pPr>
    </w:p>
    <w:p>
      <w:pPr>
        <w:pStyle w:val="53"/>
        <w:keepNext w:val="0"/>
        <w:keepLines w:val="0"/>
        <w:pageBreakBefore w:val="0"/>
        <w:widowControl/>
        <w:numPr>
          <w:ilvl w:val="0"/>
          <w:numId w:val="98"/>
        </w:numPr>
        <w:kinsoku/>
        <w:wordWrap/>
        <w:overflowPunct/>
        <w:topLinePunct w:val="0"/>
        <w:autoSpaceDE/>
        <w:autoSpaceDN/>
        <w:bidi w:val="0"/>
        <w:adjustRightInd/>
        <w:snapToGrid/>
        <w:spacing w:before="0" w:after="0" w:line="0" w:lineRule="atLeast"/>
        <w:ind w:left="0" w:right="0" w:rightChars="0" w:firstLine="0"/>
        <w:textAlignment w:val="auto"/>
        <w:outlineLvl w:val="9"/>
      </w:pPr>
      <w:bookmarkStart w:id="1909" w:name="_Toc465000386"/>
      <w:r>
        <w:t>初始化列表</w:t>
      </w:r>
      <w:bookmarkEnd w:id="1909"/>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华文楷体" w:hAnsi="华文楷体"/>
          <w:szCs w:val="28"/>
        </w:rPr>
      </w:pPr>
      <w:r>
        <w:rPr>
          <w:rFonts w:ascii="华文楷体" w:hAnsi="华文楷体"/>
          <w:szCs w:val="28"/>
        </w:rPr>
        <w:t>构造函数初始化列表按四格缩进并排几行</w:t>
      </w:r>
      <w:r>
        <w:rPr>
          <w:rFonts w:hint="eastAsia" w:ascii="华文楷体" w:hAnsi="华文楷体"/>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0" w:firstLineChars="0"/>
        <w:textAlignment w:val="auto"/>
        <w:outlineLvl w:val="9"/>
        <w:rPr>
          <w:sz w:val="28"/>
          <w:szCs w:val="28"/>
          <w:shd w:val="clear" w:color="FFFFFF" w:fill="D9D9D9"/>
        </w:rPr>
      </w:pPr>
      <w:r>
        <w:rPr>
          <w:rFonts w:hint="eastAsia"/>
          <w:sz w:val="28"/>
          <w:szCs w:val="28"/>
          <w:shd w:val="clear" w:color="FFFFFF" w:fill="D9D9D9"/>
        </w:rPr>
        <w:t>举例:</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Student::Student( int var )</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m_name,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 m_age</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1078" w:firstLineChars="385"/>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pStyle w:val="91"/>
        <w:keepNext w:val="0"/>
        <w:keepLines w:val="0"/>
        <w:pageBreakBefore w:val="0"/>
        <w:widowControl/>
        <w:kinsoku/>
        <w:wordWrap/>
        <w:overflowPunct/>
        <w:topLinePunct w:val="0"/>
        <w:autoSpaceDE/>
        <w:autoSpaceDN/>
        <w:bidi w:val="0"/>
        <w:adjustRightInd/>
        <w:snapToGrid/>
        <w:spacing w:before="0" w:after="0" w:line="0" w:lineRule="atLeast"/>
        <w:ind w:right="0" w:rightChars="0" w:firstLine="560"/>
        <w:textAlignment w:val="auto"/>
        <w:outlineLvl w:val="9"/>
        <w:rPr>
          <w:rFonts w:ascii="Times New Roman" w:hAnsi="Times New Roman" w:cstheme="minorBidi"/>
          <w:kern w:val="0"/>
          <w:sz w:val="28"/>
          <w:szCs w:val="28"/>
        </w:rPr>
      </w:pPr>
      <w:r>
        <w:rPr>
          <w:rFonts w:ascii="Times New Roman" w:hAnsi="Times New Roman" w:cstheme="minorBidi"/>
          <w:kern w:val="0"/>
          <w:sz w:val="28"/>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rFonts w:ascii="楷体" w:hAnsi="楷体" w:eastAsia="楷体"/>
          <w:b/>
          <w:caps/>
          <w:color w:val="C00000"/>
          <w:spacing w:val="15"/>
          <w:sz w:val="30"/>
          <w:szCs w:val="30"/>
        </w:rPr>
      </w:pPr>
      <w:r>
        <w:br w:type="page"/>
      </w:r>
    </w:p>
    <w:p>
      <w:pPr>
        <w:pStyle w:val="2"/>
        <w:keepNext w:val="0"/>
        <w:keepLines w:val="0"/>
        <w:pageBreakBefore w:val="0"/>
        <w:widowControl/>
        <w:numPr>
          <w:ilvl w:val="0"/>
          <w:numId w:val="1"/>
        </w:numPr>
        <w:kinsoku/>
        <w:wordWrap/>
        <w:overflowPunct/>
        <w:topLinePunct w:val="0"/>
        <w:autoSpaceDE/>
        <w:autoSpaceDN/>
        <w:bidi w:val="0"/>
        <w:adjustRightInd/>
        <w:snapToGrid/>
        <w:spacing w:before="120" w:after="120" w:line="240" w:lineRule="auto"/>
        <w:textAlignment w:val="auto"/>
      </w:pPr>
      <w:bookmarkStart w:id="1910" w:name="_Toc421166081"/>
      <w:bookmarkStart w:id="1911" w:name="_Toc568180502"/>
      <w:bookmarkStart w:id="1912" w:name="_Toc1803430574"/>
      <w:bookmarkStart w:id="1913" w:name="_Toc1990089712"/>
      <w:bookmarkStart w:id="1914" w:name="_Toc274169252"/>
      <w:bookmarkStart w:id="1915" w:name="_Toc715861765"/>
      <w:bookmarkStart w:id="1916" w:name="_Toc5003"/>
      <w:bookmarkStart w:id="1917" w:name="_Toc2007260634"/>
      <w:bookmarkStart w:id="1918" w:name="_Toc659646994"/>
      <w:bookmarkStart w:id="1919" w:name="_Toc1636719511"/>
      <w:bookmarkStart w:id="1920" w:name="_Toc1882231590"/>
      <w:bookmarkStart w:id="1921" w:name="_Toc1720670776"/>
      <w:bookmarkStart w:id="1922" w:name="_Toc2029682508"/>
      <w:bookmarkStart w:id="1923" w:name="_Toc514162214"/>
      <w:bookmarkStart w:id="1924" w:name="_Toc1656343068"/>
      <w:bookmarkStart w:id="1925" w:name="_Toc2117189558"/>
      <w:bookmarkStart w:id="1926" w:name="_Toc1412385541"/>
      <w:bookmarkStart w:id="1927" w:name="_Toc1813123889"/>
      <w:r>
        <w:rPr>
          <w:rFonts w:hint="eastAsia"/>
        </w:rPr>
        <w:t>QML</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pPr>
        <w:pStyle w:val="3"/>
        <w:keepNext w:val="0"/>
        <w:keepLines w:val="0"/>
        <w:pageBreakBefore w:val="0"/>
        <w:widowControl/>
        <w:numPr>
          <w:ilvl w:val="0"/>
          <w:numId w:val="103"/>
        </w:numPr>
        <w:kinsoku/>
        <w:wordWrap/>
        <w:overflowPunct/>
        <w:topLinePunct w:val="0"/>
        <w:autoSpaceDE/>
        <w:autoSpaceDN/>
        <w:bidi w:val="0"/>
        <w:adjustRightInd/>
        <w:snapToGrid/>
        <w:spacing w:line="240" w:lineRule="auto"/>
        <w:textAlignment w:val="auto"/>
      </w:pPr>
      <w:bookmarkStart w:id="1928" w:name="_Toc465119046"/>
      <w:bookmarkStart w:id="1929" w:name="_Toc465955361"/>
      <w:bookmarkStart w:id="1930" w:name="_Toc6219"/>
      <w:bookmarkStart w:id="1931" w:name="_Toc2132000860"/>
      <w:bookmarkStart w:id="1932" w:name="_Toc1405949910"/>
      <w:bookmarkStart w:id="1933" w:name="_Toc1133021407"/>
      <w:bookmarkStart w:id="1934" w:name="_Toc2087583491"/>
      <w:bookmarkStart w:id="1935" w:name="_Toc1908533827"/>
      <w:bookmarkStart w:id="1936" w:name="_Toc709599655"/>
      <w:bookmarkStart w:id="1937" w:name="_Toc128322023"/>
      <w:bookmarkStart w:id="1938" w:name="_Toc1196397704"/>
      <w:bookmarkStart w:id="1939" w:name="_Toc1201245118"/>
      <w:bookmarkStart w:id="1940" w:name="_Toc308184667"/>
      <w:bookmarkStart w:id="1941" w:name="_Toc1796614463"/>
      <w:bookmarkStart w:id="1942" w:name="_Toc1293668012"/>
      <w:bookmarkStart w:id="1943" w:name="_Toc1046337247"/>
      <w:bookmarkStart w:id="1944" w:name="_Toc237673364"/>
      <w:bookmarkStart w:id="1945" w:name="_Toc1950877558"/>
      <w:bookmarkStart w:id="1946" w:name="_Toc1511776126"/>
      <w:bookmarkStart w:id="1947" w:name="_Toc836089946"/>
      <w:r>
        <w:rPr>
          <w:rFonts w:hint="eastAsia"/>
        </w:rPr>
        <w:t>QML</w:t>
      </w:r>
      <w:bookmarkEnd w:id="1928"/>
      <w:r>
        <w:rPr>
          <w:rFonts w:hint="eastAsia"/>
        </w:rPr>
        <w:t>文件</w:t>
      </w:r>
      <w:r>
        <w:rPr>
          <w:rFonts w:hint="default"/>
        </w:rPr>
        <w:t xml:space="preserve"> </w:t>
      </w:r>
      <w:r>
        <w:t>&amp; Component</w:t>
      </w:r>
      <w:bookmarkEnd w:id="1929"/>
      <w:r>
        <w:rPr>
          <w:rFonts w:hint="eastAsia"/>
        </w:rPr>
        <w:t>使用注意事项</w:t>
      </w:r>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p>
    <w:p>
      <w:pPr>
        <w:pStyle w:val="53"/>
        <w:keepNext w:val="0"/>
        <w:keepLines w:val="0"/>
        <w:pageBreakBefore w:val="0"/>
        <w:widowControl/>
        <w:numPr>
          <w:ilvl w:val="0"/>
          <w:numId w:val="104"/>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关于非</w:t>
      </w:r>
      <w:r>
        <w:t>QML的文件命名见</w:t>
      </w:r>
      <w:r>
        <w:rPr>
          <w:rFonts w:hint="default"/>
        </w:rPr>
        <w:t>“</w:t>
      </w:r>
      <w:r>
        <w:fldChar w:fldCharType="begin"/>
      </w:r>
      <w:r>
        <w:instrText xml:space="preserve"> HYPERLINK \l "_file name 文件命名" </w:instrText>
      </w:r>
      <w:r>
        <w:fldChar w:fldCharType="separate"/>
      </w:r>
      <w:r>
        <w:rPr>
          <w:rStyle w:val="35"/>
          <w:rFonts w:hint="default"/>
        </w:rPr>
        <w:t>一</w:t>
      </w:r>
      <w:r>
        <w:rPr>
          <w:rStyle w:val="35"/>
          <w:rFonts w:hint="eastAsia"/>
          <w:color w:val="00B0F0"/>
        </w:rPr>
        <w:t>/</w:t>
      </w:r>
      <w:r>
        <w:rPr>
          <w:rStyle w:val="35"/>
          <w:rFonts w:hint="default"/>
          <w:color w:val="00B0F0"/>
        </w:rPr>
        <w:t xml:space="preserve"> </w:t>
      </w:r>
      <w:r>
        <w:rPr>
          <w:rStyle w:val="35"/>
          <w:rFonts w:hint="eastAsia"/>
          <w:color w:val="00B0F0"/>
        </w:rPr>
        <w:t>1</w:t>
      </w:r>
      <w:r>
        <w:rPr>
          <w:rStyle w:val="35"/>
          <w:rFonts w:hint="default"/>
          <w:color w:val="00B0F0"/>
        </w:rPr>
        <w:t>. filename 文件命名</w:t>
      </w:r>
      <w:r>
        <w:fldChar w:fldCharType="end"/>
      </w:r>
      <w:r>
        <w:rPr>
          <w:rFonts w:hint="default"/>
        </w:rPr>
        <w:t>”</w:t>
      </w:r>
      <w:r>
        <w:rPr>
          <w:rFonts w:hint="eastAsia"/>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04"/>
        </w:numPr>
        <w:tabs>
          <w:tab w:val="left" w:pos="425"/>
        </w:tabs>
        <w:kinsoku/>
        <w:wordWrap/>
        <w:overflowPunct/>
        <w:topLinePunct w:val="0"/>
        <w:autoSpaceDE/>
        <w:autoSpaceDN/>
        <w:bidi w:val="0"/>
        <w:adjustRightInd/>
        <w:snapToGrid/>
        <w:spacing w:line="0" w:lineRule="atLeast"/>
        <w:ind w:left="425" w:hanging="425"/>
        <w:textAlignment w:val="auto"/>
      </w:pPr>
      <w:bookmarkStart w:id="1948" w:name="OLE_LINK225"/>
      <w:bookmarkStart w:id="1949" w:name="OLE_LINK223"/>
      <w:bookmarkStart w:id="1950" w:name="OLE_LINK226"/>
      <w:bookmarkStart w:id="1951" w:name="OLE_LINK222"/>
      <w:bookmarkStart w:id="1952" w:name="OLE_LINK221"/>
      <w:bookmarkStart w:id="1953" w:name="OLE_LINK224"/>
      <w:r>
        <w:t>QML</w:t>
      </w:r>
      <w:r>
        <w:rPr>
          <w:rFonts w:hint="eastAsia"/>
        </w:rPr>
        <w:t>文件</w:t>
      </w:r>
      <w:r>
        <w:t>一律使用</w:t>
      </w:r>
      <w:r>
        <w:rPr>
          <w:rFonts w:hint="eastAsia"/>
        </w:rPr>
        <w:t>‘.qml’后缀。</w:t>
      </w:r>
    </w:p>
    <w:bookmarkEnd w:id="1948"/>
    <w:bookmarkEnd w:id="1949"/>
    <w:bookmarkEnd w:id="1950"/>
    <w:bookmarkEnd w:id="1951"/>
    <w:bookmarkEnd w:id="1952"/>
    <w:bookmarkEnd w:id="1953"/>
    <w:p>
      <w:pPr>
        <w:pStyle w:val="53"/>
        <w:keepNext w:val="0"/>
        <w:keepLines w:val="0"/>
        <w:pageBreakBefore w:val="0"/>
        <w:widowControl/>
        <w:numPr>
          <w:ilvl w:val="0"/>
          <w:numId w:val="105"/>
        </w:numPr>
        <w:tabs>
          <w:tab w:val="left" w:pos="420"/>
        </w:tabs>
        <w:kinsoku/>
        <w:wordWrap/>
        <w:overflowPunct/>
        <w:topLinePunct w:val="0"/>
        <w:autoSpaceDE/>
        <w:autoSpaceDN/>
        <w:bidi w:val="0"/>
        <w:adjustRightInd/>
        <w:snapToGrid/>
        <w:spacing w:line="0" w:lineRule="atLeast"/>
        <w:ind w:left="420" w:leftChars="0" w:hanging="420" w:firstLineChars="0"/>
        <w:textAlignment w:val="auto"/>
      </w:pPr>
      <w:bookmarkStart w:id="1954" w:name="OLE_LINK219"/>
      <w:bookmarkStart w:id="1955" w:name="OLE_LINK220"/>
      <w:r>
        <w:rPr>
          <w:rFonts w:hint="eastAsia"/>
        </w:rPr>
        <w:t>如果</w:t>
      </w:r>
      <w:r>
        <w:t>qml文件使被当做Component</w:t>
      </w:r>
      <w:r>
        <w:rPr>
          <w:rFonts w:hint="eastAsia"/>
        </w:rPr>
        <w:t>来</w:t>
      </w:r>
      <w:r>
        <w:t>使用的，请务必使用</w:t>
      </w:r>
      <w:r>
        <w:rPr>
          <w:color w:val="00B0F0"/>
        </w:rPr>
        <w:t>大</w:t>
      </w:r>
      <w:r>
        <w:t>写字母</w:t>
      </w:r>
      <w:r>
        <w:rPr>
          <w:rFonts w:hint="eastAsia"/>
        </w:rPr>
        <w:t>开头，</w:t>
      </w:r>
      <w:r>
        <w:t>使用</w:t>
      </w:r>
      <w:r>
        <w:rPr>
          <w:color w:val="00B0F0"/>
        </w:rPr>
        <w:t>驼峰命名法</w:t>
      </w:r>
      <w:r>
        <w:t>，没有下划线</w:t>
      </w:r>
      <w:r>
        <w:rPr>
          <w:rFonts w:hint="eastAsia"/>
        </w:rPr>
        <w:t>。</w:t>
      </w:r>
    </w:p>
    <w:bookmarkEnd w:id="1954"/>
    <w:bookmarkEnd w:id="1955"/>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420" w:firstLine="0"/>
        <w:textAlignment w:val="auto"/>
        <w:rPr>
          <w:rFonts w:hint="eastAsia"/>
          <w:shd w:val="clear" w:color="FFFFFF" w:fill="D9D9D9"/>
        </w:rPr>
      </w:pPr>
      <w:r>
        <w:rPr>
          <w:rFonts w:hint="eastAsia"/>
          <w:shd w:val="clear" w:color="FFFFFF" w:fill="D9D9D9"/>
        </w:rPr>
        <w:t>举例:</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rFonts w:hint="eastAsia"/>
          <w:color w:val="00B0F0"/>
          <w:szCs w:val="28"/>
        </w:rPr>
        <w:t>M</w:t>
      </w:r>
      <w:r>
        <w:rPr>
          <w:rFonts w:hint="eastAsia"/>
          <w:szCs w:val="28"/>
        </w:rPr>
        <w:t>yComponent.</w:t>
      </w:r>
      <w:r>
        <w:rPr>
          <w:rFonts w:hint="eastAsia"/>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left="420" w:leftChars="0" w:firstLine="516" w:firstLineChars="0"/>
        <w:textAlignment w:val="auto"/>
        <w:rPr>
          <w:color w:val="00B0F0"/>
          <w:szCs w:val="28"/>
        </w:rPr>
      </w:pPr>
      <w:r>
        <w:rPr>
          <w:color w:val="00B0F0"/>
          <w:szCs w:val="28"/>
        </w:rPr>
        <w:t>B</w:t>
      </w:r>
      <w:r>
        <w:rPr>
          <w:szCs w:val="28"/>
        </w:rPr>
        <w:t>ackground.</w:t>
      </w:r>
      <w:r>
        <w:rPr>
          <w:color w:val="00B0F0"/>
          <w:szCs w:val="28"/>
        </w:rPr>
        <w:t>qml</w:t>
      </w:r>
    </w:p>
    <w:p>
      <w:pPr>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rPr>
          <w:color w:val="00B0F0"/>
          <w:szCs w:val="28"/>
        </w:rPr>
      </w:pPr>
    </w:p>
    <w:p>
      <w:pPr>
        <w:pStyle w:val="53"/>
        <w:keepNext w:val="0"/>
        <w:keepLines w:val="0"/>
        <w:pageBreakBefore w:val="0"/>
        <w:widowControl/>
        <w:numPr>
          <w:ilvl w:val="0"/>
          <w:numId w:val="105"/>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如果qml</w:t>
      </w:r>
      <w:r>
        <w:t>文件不需要当做Component使用，作为页面直接加载，</w:t>
      </w:r>
      <w:r>
        <w:rPr>
          <w:rFonts w:hint="eastAsia"/>
        </w:rPr>
        <w:t>则全部小写</w:t>
      </w:r>
      <w:r>
        <w:t>，不需要下划线</w:t>
      </w:r>
      <w:r>
        <w:rPr>
          <w:rFonts w:hint="eastAsia"/>
        </w:rPr>
        <w:t>连接。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b w:val="0"/>
          <w:bCs w:val="0"/>
          <w:color w:val="00B050"/>
          <w:szCs w:val="28"/>
        </w:rPr>
      </w:pPr>
      <w:r>
        <w:rPr>
          <w:rFonts w:hint="eastAsia"/>
          <w:color w:val="00B0F0"/>
          <w:szCs w:val="28"/>
        </w:rPr>
        <w:t>m</w:t>
      </w:r>
      <w:r>
        <w:rPr>
          <w:rFonts w:hint="eastAsia"/>
          <w:szCs w:val="28"/>
        </w:rPr>
        <w:t>ain.</w:t>
      </w:r>
      <w:r>
        <w:rPr>
          <w:rFonts w:hint="eastAsia"/>
          <w:color w:val="00B0F0"/>
          <w:szCs w:val="28"/>
        </w:rPr>
        <w:t>qml</w:t>
      </w:r>
      <w:r>
        <w:rPr>
          <w:szCs w:val="28"/>
        </w:rPr>
        <w:t xml:space="preserve">            </w:t>
      </w:r>
      <w:r>
        <w:rPr>
          <w:b w:val="0"/>
          <w:bCs w:val="0"/>
          <w:color w:val="00B050"/>
          <w:szCs w:val="28"/>
        </w:rPr>
        <w:t xml:space="preserve"> //</w:t>
      </w:r>
      <w:r>
        <w:rPr>
          <w:rFonts w:hint="eastAsia"/>
          <w:b w:val="0"/>
          <w:bCs w:val="0"/>
          <w:color w:val="00B050"/>
          <w:szCs w:val="28"/>
        </w:rPr>
        <w:t>主</w:t>
      </w:r>
      <w:r>
        <w:rPr>
          <w:b w:val="0"/>
          <w:bCs w:val="0"/>
          <w:color w:val="00B050"/>
          <w:szCs w:val="28"/>
        </w:rPr>
        <w:t>QML</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936" w:firstLineChars="0"/>
        <w:textAlignment w:val="auto"/>
        <w:rPr>
          <w:color w:val="00B050"/>
          <w:szCs w:val="28"/>
        </w:rPr>
      </w:pPr>
      <w:r>
        <w:rPr>
          <w:rFonts w:hint="default"/>
          <w:color w:val="00B0F0"/>
          <w:szCs w:val="28"/>
        </w:rPr>
        <w:t>mapviewer</w:t>
      </w:r>
      <w:r>
        <w:rPr>
          <w:rFonts w:hint="eastAsia"/>
          <w:szCs w:val="28"/>
        </w:rPr>
        <w:t>.</w:t>
      </w:r>
      <w:r>
        <w:rPr>
          <w:rFonts w:hint="eastAsia"/>
          <w:color w:val="00B0F0"/>
          <w:szCs w:val="28"/>
        </w:rPr>
        <w:t>qml</w:t>
      </w:r>
      <w:r>
        <w:rPr>
          <w:rFonts w:hint="eastAsia"/>
          <w:szCs w:val="28"/>
        </w:rPr>
        <w:t xml:space="preserve"> </w:t>
      </w:r>
      <w:r>
        <w:rPr>
          <w:szCs w:val="28"/>
        </w:rPr>
        <w:t xml:space="preserve">       </w:t>
      </w:r>
      <w:r>
        <w:rPr>
          <w:b w:val="0"/>
          <w:bCs w:val="0"/>
          <w:color w:val="00B050"/>
          <w:szCs w:val="28"/>
        </w:rPr>
        <w:t>//</w:t>
      </w:r>
      <w:r>
        <w:rPr>
          <w:color w:val="00B050"/>
          <w:szCs w:val="28"/>
        </w:rPr>
        <w:t>QML</w:t>
      </w:r>
      <w:r>
        <w:rPr>
          <w:rFonts w:hint="default"/>
          <w:color w:val="00B050"/>
          <w:szCs w:val="28"/>
        </w:rPr>
        <w:t>动态加载的文件</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4"/>
        </w:numPr>
        <w:tabs>
          <w:tab w:val="left" w:pos="425"/>
        </w:tabs>
        <w:kinsoku/>
        <w:wordWrap/>
        <w:overflowPunct/>
        <w:topLinePunct w:val="0"/>
        <w:autoSpaceDE/>
        <w:autoSpaceDN/>
        <w:bidi w:val="0"/>
        <w:adjustRightInd/>
        <w:snapToGrid/>
        <w:spacing w:line="0" w:lineRule="atLeast"/>
        <w:ind w:left="425" w:hanging="425"/>
        <w:textAlignment w:val="auto"/>
      </w:pPr>
      <w:r>
        <w:t>QML</w:t>
      </w:r>
      <w:r>
        <w:rPr>
          <w:rFonts w:hint="eastAsia"/>
        </w:rPr>
        <w:t>位置</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QML</w:t>
      </w:r>
      <w:r>
        <w:rPr>
          <w:rFonts w:hint="eastAsia"/>
        </w:rPr>
        <w:t>既可以定义在</w:t>
      </w:r>
      <w:r>
        <w:t>独立的QML文件中，也可以嵌入到</w:t>
      </w:r>
      <w:r>
        <w:rPr>
          <w:rFonts w:hint="eastAsia"/>
        </w:rPr>
        <w:t>其他</w:t>
      </w:r>
      <w:r>
        <w:t>的</w:t>
      </w:r>
      <w:bookmarkStart w:id="1956" w:name="OLE_LINK204"/>
      <w:bookmarkStart w:id="1957" w:name="OLE_LINK207"/>
      <w:bookmarkStart w:id="1958" w:name="OLE_LINK217"/>
      <w:bookmarkStart w:id="1959" w:name="OLE_LINK215"/>
      <w:bookmarkStart w:id="1960" w:name="OLE_LINK201"/>
      <w:bookmarkStart w:id="1961" w:name="OLE_LINK203"/>
      <w:bookmarkStart w:id="1962" w:name="OLE_LINK218"/>
      <w:bookmarkStart w:id="1963" w:name="OLE_LINK212"/>
      <w:bookmarkStart w:id="1964" w:name="OLE_LINK200"/>
      <w:bookmarkStart w:id="1965" w:name="OLE_LINK211"/>
      <w:bookmarkStart w:id="1966" w:name="OLE_LINK210"/>
      <w:bookmarkStart w:id="1967" w:name="OLE_LINK208"/>
      <w:bookmarkStart w:id="1968" w:name="OLE_LINK202"/>
      <w:bookmarkStart w:id="1969" w:name="OLE_LINK209"/>
      <w:bookmarkStart w:id="1970" w:name="OLE_LINK216"/>
      <w:bookmarkStart w:id="1971" w:name="OLE_LINK213"/>
      <w:bookmarkStart w:id="1972" w:name="OLE_LINK206"/>
      <w:bookmarkStart w:id="1973" w:name="OLE_LINK214"/>
      <w:bookmarkStart w:id="1974" w:name="OLE_LINK205"/>
      <w:r>
        <w:t>QML</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r>
        <w:t>文档中。</w:t>
      </w:r>
    </w:p>
    <w:p>
      <w:pPr>
        <w:pStyle w:val="53"/>
        <w:keepNext w:val="0"/>
        <w:keepLines w:val="0"/>
        <w:pageBreakBefore w:val="0"/>
        <w:widowControl/>
        <w:numPr>
          <w:ilvl w:val="0"/>
          <w:numId w:val="106"/>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pPr>
      <w:r>
        <w:rPr>
          <w:rFonts w:hint="eastAsia"/>
        </w:rPr>
        <w:t>如果</w:t>
      </w:r>
      <w:r>
        <w:t>一个Component比较小且只在</w:t>
      </w:r>
      <w:r>
        <w:rPr>
          <w:rFonts w:hint="eastAsia"/>
        </w:rPr>
        <w:t>某个</w:t>
      </w:r>
      <w:r>
        <w:t>QML文档中使用</w:t>
      </w:r>
      <w:r>
        <w:rPr>
          <w:rFonts w:hint="eastAsia"/>
        </w:rPr>
        <w:t>，</w:t>
      </w:r>
      <w:r>
        <w:t>或者一个Component从逻辑上看从属于某个QML文档，那么就采用嵌入的方式来定义该Component。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hd w:val="clear" w:color="FFFFFF" w:fill="D9D9D9"/>
        </w:rPr>
      </w:pPr>
      <w:bookmarkStart w:id="1975" w:name="OLE_LINK227"/>
      <w:bookmarkStart w:id="1976" w:name="OLE_LINK228"/>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280" w:rightChars="100" w:firstLine="520" w:firstLineChars="0"/>
        <w:textAlignment w:val="auto"/>
        <w:rPr>
          <w:rFonts w:asciiTheme="minorHAnsi" w:hAnsiTheme="minorHAnsi"/>
        </w:rPr>
      </w:pPr>
      <w:r>
        <w:rPr>
          <w:rFonts w:hint="default" w:ascii="Times New Roman" w:hAnsi="Times New Roman"/>
          <w:color w:val="00B050"/>
          <w:szCs w:val="28"/>
        </w:rPr>
        <w:t>//</w:t>
      </w:r>
      <w:r>
        <w:rPr>
          <w:rFonts w:ascii="Times New Roman" w:hAnsi="Times New Roman"/>
          <w:color w:val="00B050"/>
          <w:szCs w:val="28"/>
        </w:rPr>
        <w:t>Rectangle</w:t>
      </w:r>
      <w:r>
        <w:rPr>
          <w:rFonts w:hint="default" w:ascii="Times New Roman" w:hAnsi="Times New Roman"/>
          <w:color w:val="00B050"/>
          <w:szCs w:val="28"/>
        </w:rPr>
        <w:t>中</w:t>
      </w:r>
      <w:r>
        <w:rPr>
          <w:rFonts w:ascii="Times New Roman" w:hAnsi="Times New Roman"/>
          <w:color w:val="00B050"/>
          <w:szCs w:val="28"/>
        </w:rPr>
        <w:t>定义colorComponent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rPr>
      </w:pPr>
      <w:r>
        <w:rPr>
          <w:color w:val="auto"/>
        </w:rPr>
        <w:t xml:space="preserve">Rectangle {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00B0F0"/>
          <w:szCs w:val="28"/>
        </w:rPr>
        <w:t xml:space="preserve">Component </w:t>
      </w: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szCs w:val="28"/>
          <w14:textFill>
            <w14:solidFill>
              <w14:schemeClr w14:val="tx1"/>
            </w14:solidFill>
          </w14:textFill>
        </w:rPr>
      </w:pPr>
      <w:r>
        <w:rPr>
          <w:color w:val="auto"/>
          <w:szCs w:val="28"/>
        </w:rPr>
        <w:t>id:</w:t>
      </w:r>
      <w:r>
        <w:rPr>
          <w:color w:val="4D4D4D" w:themeColor="text1"/>
          <w:szCs w:val="28"/>
          <w14:textFill>
            <w14:solidFill>
              <w14:schemeClr w14:val="tx1"/>
            </w14:solidFill>
          </w14:textFill>
        </w:rPr>
        <w:t xml:space="preserve"> </w:t>
      </w:r>
      <w:r>
        <w:rPr>
          <w:color w:val="00B0F0"/>
          <w:szCs w:val="28"/>
        </w:rPr>
        <w:t>colorComponen</w:t>
      </w:r>
      <w:r>
        <w:rPr>
          <w:rFonts w:hint="eastAsia"/>
          <w:color w:val="00B0F0"/>
          <w:szCs w:val="28"/>
        </w:rPr>
        <w:t>t</w:t>
      </w: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Rectangle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color w:val="auto"/>
          <w:szCs w:val="28"/>
        </w:rPr>
      </w:pPr>
      <w:r>
        <w:rPr>
          <w:color w:val="auto"/>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bookmarkEnd w:id="1975"/>
    <w:bookmarkEnd w:id="1976"/>
    <w:p>
      <w:pPr>
        <w:pStyle w:val="53"/>
        <w:keepNext w:val="0"/>
        <w:keepLines w:val="0"/>
        <w:pageBreakBefore w:val="0"/>
        <w:widowControl/>
        <w:numPr>
          <w:ilvl w:val="0"/>
          <w:numId w:val="106"/>
        </w:numPr>
        <w:tabs>
          <w:tab w:val="left" w:pos="420"/>
        </w:tabs>
        <w:kinsoku/>
        <w:wordWrap/>
        <w:overflowPunct/>
        <w:topLinePunct w:val="0"/>
        <w:autoSpaceDE/>
        <w:autoSpaceDN/>
        <w:bidi w:val="0"/>
        <w:adjustRightInd/>
        <w:snapToGrid/>
        <w:spacing w:beforeLines="-2147483648" w:afterLines="-2147483648" w:line="0" w:lineRule="atLeast"/>
        <w:ind w:left="420" w:leftChars="0" w:hanging="420" w:firstLineChars="0"/>
        <w:textAlignment w:val="auto"/>
        <w:rPr>
          <w:rFonts w:hint="eastAsia"/>
          <w:shd w:val="clear"/>
        </w:rPr>
      </w:pPr>
      <w:r>
        <w:rPr>
          <w:rFonts w:hint="default"/>
        </w:rPr>
        <w:t>如果一个qml被多个文件调用，或者将来可能被多个文件调用，那么这个qml应该作为独立文件存在，按照逻辑归属放置到项目中对应的目录中，qml文件相对路径在qrc文件中配置，在需要调用的地方使用import qml所在目录。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rPr>
          <w:rFonts w:hint="default"/>
        </w:rPr>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420" w:leftChars="0" w:firstLine="420" w:firstLineChars="0"/>
        <w:textAlignment w:val="auto"/>
        <w:rPr>
          <w:shd w:val="clear"/>
        </w:rPr>
      </w:pPr>
      <w:r>
        <w:rPr>
          <w:rFonts w:hint="default"/>
        </w:rPr>
        <w:t>以QtCreator自带的mapviewer例子，mapviewer调用到menus目录中的MainMenu.qml。</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firstLine="520" w:firstLineChars="0"/>
        <w:textAlignment w:val="auto"/>
        <w:rPr>
          <w:shd w:val="clear" w:color="FFFFFF" w:fill="D9D9D9"/>
        </w:rPr>
      </w:pPr>
      <w:r>
        <w:rPr>
          <w:rFonts w:hint="eastAsia"/>
          <w:shd w:val="clear" w:color="FFFFFF" w:fill="D9D9D9"/>
        </w:rPr>
        <w:t>举例</w:t>
      </w:r>
      <w:r>
        <w:rPr>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jc w:val="center"/>
        <w:textAlignment w:val="auto"/>
      </w:pPr>
      <w:r>
        <w:drawing>
          <wp:inline distT="0" distB="0" distL="114300" distR="114300">
            <wp:extent cx="2894965" cy="294259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894965" cy="294259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840" w:firstLine="420"/>
        <w:textAlignment w:val="auto"/>
      </w:pPr>
      <w:r>
        <w:t>实现MainMenu.qml调用分以下几个步骤：</w:t>
      </w:r>
    </w:p>
    <w:p>
      <w:pPr>
        <w:pStyle w:val="53"/>
        <w:keepNext w:val="0"/>
        <w:keepLines w:val="0"/>
        <w:pageBreakBefore w:val="0"/>
        <w:widowControl/>
        <w:numPr>
          <w:ilvl w:val="0"/>
          <w:numId w:val="107"/>
        </w:numPr>
        <w:kinsoku/>
        <w:wordWrap/>
        <w:overflowPunct/>
        <w:topLinePunct w:val="0"/>
        <w:autoSpaceDE/>
        <w:autoSpaceDN/>
        <w:bidi w:val="0"/>
        <w:adjustRightInd/>
        <w:snapToGrid/>
        <w:spacing w:line="0" w:lineRule="atLeast"/>
        <w:ind w:left="0" w:leftChars="0" w:firstLine="560" w:firstLineChars="200"/>
        <w:textAlignment w:val="auto"/>
      </w:pPr>
      <w:r>
        <w:t>在qrc中配置qml文件的相对路径，有两种方式:</w:t>
      </w:r>
    </w:p>
    <w:p>
      <w:pPr>
        <w:pStyle w:val="53"/>
        <w:keepNext w:val="0"/>
        <w:keepLines w:val="0"/>
        <w:pageBreakBefore w:val="0"/>
        <w:widowControl/>
        <w:numPr>
          <w:ilvl w:val="1"/>
          <w:numId w:val="107"/>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在qtcreator中Editor中编辑</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2860675" cy="3419475"/>
            <wp:effectExtent l="0" t="0" r="158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2860675" cy="3419475"/>
                    </a:xfrm>
                    <a:prstGeom prst="rect">
                      <a:avLst/>
                    </a:prstGeom>
                    <a:noFill/>
                    <a:ln w="9525">
                      <a:noFill/>
                      <a:miter/>
                    </a:ln>
                  </pic:spPr>
                </pic:pic>
              </a:graphicData>
            </a:graphic>
          </wp:inline>
        </w:drawing>
      </w:r>
    </w:p>
    <w:p>
      <w:pPr>
        <w:pStyle w:val="53"/>
        <w:keepNext w:val="0"/>
        <w:keepLines w:val="0"/>
        <w:pageBreakBefore w:val="0"/>
        <w:widowControl/>
        <w:numPr>
          <w:ilvl w:val="1"/>
          <w:numId w:val="107"/>
        </w:numPr>
        <w:tabs>
          <w:tab w:val="left" w:pos="840"/>
        </w:tabs>
        <w:kinsoku/>
        <w:wordWrap/>
        <w:overflowPunct/>
        <w:topLinePunct w:val="0"/>
        <w:autoSpaceDE/>
        <w:autoSpaceDN/>
        <w:bidi w:val="0"/>
        <w:adjustRightInd/>
        <w:snapToGrid/>
        <w:spacing w:line="0" w:lineRule="atLeast"/>
        <w:ind w:left="420" w:leftChars="0" w:firstLine="560" w:firstLineChars="200"/>
        <w:textAlignment w:val="auto"/>
      </w:pPr>
      <w:r>
        <w:t>使用文本编辑器(如gedit, sublime等)编辑qrc文件。</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r>
        <w:t xml:space="preserve">        </w:t>
      </w:r>
      <w:r>
        <w:drawing>
          <wp:inline distT="0" distB="0" distL="114300" distR="114300">
            <wp:extent cx="4052570" cy="34099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052570" cy="34099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0" w:firstLine="0" w:firstLineChars="0"/>
        <w:jc w:val="center"/>
        <w:textAlignment w:val="auto"/>
      </w:pPr>
    </w:p>
    <w:p>
      <w:pPr>
        <w:pStyle w:val="53"/>
        <w:keepNext w:val="0"/>
        <w:keepLines w:val="0"/>
        <w:pageBreakBefore w:val="0"/>
        <w:widowControl/>
        <w:numPr>
          <w:ilvl w:val="0"/>
          <w:numId w:val="107"/>
        </w:numPr>
        <w:kinsoku/>
        <w:wordWrap/>
        <w:overflowPunct/>
        <w:topLinePunct w:val="0"/>
        <w:autoSpaceDE/>
        <w:autoSpaceDN/>
        <w:bidi w:val="0"/>
        <w:adjustRightInd/>
        <w:snapToGrid/>
        <w:spacing w:line="0" w:lineRule="atLeast"/>
        <w:ind w:left="0" w:leftChars="0" w:firstLine="560" w:firstLineChars="200"/>
        <w:textAlignment w:val="auto"/>
      </w:pPr>
      <w:r>
        <w:t>mapviewer.qml开头 import MainMenu所在目录。</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leftChars="200" w:firstLine="0" w:firstLineChars="0"/>
        <w:jc w:val="center"/>
        <w:textAlignment w:val="auto"/>
      </w:pPr>
      <w:r>
        <w:drawing>
          <wp:inline distT="0" distB="0" distL="114300" distR="114300">
            <wp:extent cx="3047365" cy="12573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3047365" cy="125730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jc w:val="both"/>
        <w:textAlignment w:val="auto"/>
      </w:pPr>
    </w:p>
    <w:p>
      <w:pPr>
        <w:pStyle w:val="53"/>
        <w:keepNext w:val="0"/>
        <w:keepLines w:val="0"/>
        <w:pageBreakBefore w:val="0"/>
        <w:widowControl/>
        <w:numPr>
          <w:ilvl w:val="0"/>
          <w:numId w:val="107"/>
        </w:numPr>
        <w:kinsoku/>
        <w:wordWrap/>
        <w:overflowPunct/>
        <w:topLinePunct w:val="0"/>
        <w:autoSpaceDE/>
        <w:autoSpaceDN/>
        <w:bidi w:val="0"/>
        <w:adjustRightInd/>
        <w:snapToGrid/>
        <w:spacing w:line="0" w:lineRule="atLeast"/>
        <w:ind w:left="0" w:leftChars="0" w:firstLine="560" w:firstLineChars="200"/>
        <w:textAlignment w:val="auto"/>
      </w:pPr>
      <w:r>
        <w:t>mapviewer.qml中直接调用MainMenu即可。</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jc w:val="center"/>
        <w:textAlignment w:val="auto"/>
        <w:rPr>
          <w:rFonts w:hint="default"/>
        </w:rPr>
      </w:pPr>
      <w:r>
        <w:t xml:space="preserve">       </w:t>
      </w:r>
      <w:r>
        <w:drawing>
          <wp:inline distT="0" distB="0" distL="114300" distR="114300">
            <wp:extent cx="3301365" cy="260985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3301365" cy="260985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3"/>
        </w:numPr>
        <w:kinsoku/>
        <w:wordWrap/>
        <w:overflowPunct/>
        <w:topLinePunct w:val="0"/>
        <w:autoSpaceDE/>
        <w:autoSpaceDN/>
        <w:bidi w:val="0"/>
        <w:adjustRightInd/>
        <w:snapToGrid/>
        <w:spacing w:line="240" w:lineRule="auto"/>
        <w:textAlignment w:val="auto"/>
      </w:pPr>
      <w:bookmarkStart w:id="1977" w:name="_Toc455353842"/>
      <w:bookmarkStart w:id="1978" w:name="_Toc328591959"/>
      <w:bookmarkStart w:id="1979" w:name="_Toc465955362"/>
      <w:bookmarkStart w:id="1980" w:name="_Toc22038"/>
      <w:bookmarkStart w:id="1981" w:name="_Toc1396962984"/>
      <w:bookmarkStart w:id="1982" w:name="_Toc1535949563"/>
      <w:bookmarkStart w:id="1983" w:name="_Toc391855547"/>
      <w:bookmarkStart w:id="1984" w:name="_Toc1192448405"/>
      <w:bookmarkStart w:id="1985" w:name="_Toc131967635"/>
      <w:bookmarkStart w:id="1986" w:name="_Toc1897505912"/>
      <w:bookmarkStart w:id="1987" w:name="_Toc1128650919"/>
      <w:bookmarkStart w:id="1988" w:name="_Toc1709090286"/>
      <w:bookmarkStart w:id="1989" w:name="_Toc1858923470"/>
      <w:bookmarkStart w:id="1990" w:name="_Toc1130263506"/>
      <w:bookmarkStart w:id="1991" w:name="_Toc223783849"/>
      <w:bookmarkStart w:id="1992" w:name="_Toc1052061436"/>
      <w:bookmarkStart w:id="1993" w:name="_Toc489056716"/>
      <w:bookmarkStart w:id="1994" w:name="_Toc2144526349"/>
      <w:bookmarkStart w:id="1995" w:name="_Toc845474677"/>
      <w:r>
        <w:t>Class</w:t>
      </w:r>
      <w:r>
        <w:rPr>
          <w:rFonts w:hint="eastAsia"/>
        </w:rPr>
        <w:t>、</w:t>
      </w:r>
      <w:r>
        <w:t>Struct &amp; Enum</w:t>
      </w:r>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p>
    <w:p>
      <w:pPr>
        <w:pStyle w:val="53"/>
        <w:keepNext w:val="0"/>
        <w:keepLines w:val="0"/>
        <w:pageBreakBefore w:val="0"/>
        <w:widowControl/>
        <w:numPr>
          <w:ilvl w:val="0"/>
          <w:numId w:val="108"/>
        </w:numPr>
        <w:tabs>
          <w:tab w:val="left" w:pos="425"/>
        </w:tabs>
        <w:kinsoku/>
        <w:wordWrap/>
        <w:overflowPunct/>
        <w:topLinePunct w:val="0"/>
        <w:autoSpaceDE/>
        <w:autoSpaceDN/>
        <w:bidi w:val="0"/>
        <w:adjustRightInd/>
        <w:snapToGrid/>
        <w:spacing w:line="0" w:lineRule="atLeast"/>
        <w:ind w:left="425" w:hanging="425"/>
        <w:textAlignment w:val="auto"/>
      </w:pPr>
      <w:r>
        <w:t>QML中Class和Struct</w:t>
      </w:r>
      <w:r>
        <w:rPr>
          <w:rFonts w:hint="eastAsia"/>
        </w:rPr>
        <w:t>，命名时每个单词首字母大写</w:t>
      </w:r>
      <w:r>
        <w:t>，单词之间</w:t>
      </w:r>
      <w:r>
        <w:rPr>
          <w:rFonts w:hint="eastAsia"/>
        </w:rPr>
        <w:t>直接连接无需下划线</w:t>
      </w: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r>
        <w:rPr>
          <w:rFonts w:hint="eastAsia"/>
          <w:shd w:val="clear" w:color="FFFFFF" w:fill="D9D9D9"/>
        </w:rPr>
        <w:t>举例</w:t>
      </w:r>
      <w:r>
        <w:rPr>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K</w:t>
      </w:r>
      <w:r>
        <w:rPr>
          <w:color w:val="4D4D4D" w:themeColor="text1"/>
          <w:szCs w:val="28"/>
          <w14:textFill>
            <w14:solidFill>
              <w14:schemeClr w14:val="tx1"/>
            </w14:solidFill>
          </w14:textFill>
        </w:rPr>
        <w:t>ey</w:t>
      </w:r>
      <w:r>
        <w:rPr>
          <w:color w:val="00B0F0"/>
          <w:szCs w:val="28"/>
        </w:rPr>
        <w:t>B</w:t>
      </w:r>
      <w:r>
        <w:rPr>
          <w:color w:val="4D4D4D" w:themeColor="text1"/>
          <w:szCs w:val="28"/>
          <w14:textFill>
            <w14:solidFill>
              <w14:schemeClr w14:val="tx1"/>
            </w14:solidFill>
          </w14:textFill>
        </w:rPr>
        <w:t>ack</w:t>
      </w:r>
      <w:r>
        <w:rPr>
          <w:color w:val="00B0F0"/>
          <w:szCs w:val="28"/>
        </w:rPr>
        <w:t>Q</w:t>
      </w:r>
      <w:r>
        <w:rPr>
          <w:color w:val="4D4D4D" w:themeColor="text1"/>
          <w:szCs w:val="28"/>
          <w14:textFill>
            <w14:solidFill>
              <w14:schemeClr w14:val="tx1"/>
            </w14:solidFill>
          </w14:textFill>
        </w:rPr>
        <w:t>uit{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class </w:t>
      </w:r>
      <w:r>
        <w:rPr>
          <w:color w:val="00B0F0"/>
          <w:szCs w:val="28"/>
        </w:rPr>
        <w:t>C</w:t>
      </w:r>
      <w:r>
        <w:rPr>
          <w:color w:val="4D4D4D" w:themeColor="text1"/>
          <w:szCs w:val="28"/>
          <w14:textFill>
            <w14:solidFill>
              <w14:schemeClr w14:val="tx1"/>
            </w14:solidFill>
          </w14:textFill>
        </w:rPr>
        <w:t>hart</w:t>
      </w:r>
      <w:r>
        <w:rPr>
          <w:color w:val="00B0F0"/>
          <w:szCs w:val="28"/>
        </w:rPr>
        <w:t>B</w:t>
      </w:r>
      <w:r>
        <w:rPr>
          <w:color w:val="4D4D4D" w:themeColor="text1"/>
          <w:szCs w:val="28"/>
          <w14:textFill>
            <w14:solidFill>
              <w14:schemeClr w14:val="tx1"/>
            </w14:solidFill>
          </w14:textFill>
        </w:rPr>
        <w:t>ackground{</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0" w:lineRule="atLeast"/>
        <w:textAlignment w:val="auto"/>
        <w:rPr>
          <w:color w:val="4D4D4D" w:themeColor="text1"/>
          <w:szCs w:val="28"/>
          <w14:textFill>
            <w14:solidFill>
              <w14:schemeClr w14:val="tx1"/>
            </w14:solidFill>
          </w14:textFill>
        </w:rPr>
      </w:pPr>
    </w:p>
    <w:p>
      <w:pPr>
        <w:pStyle w:val="53"/>
        <w:keepNext w:val="0"/>
        <w:keepLines w:val="0"/>
        <w:pageBreakBefore w:val="0"/>
        <w:widowControl/>
        <w:numPr>
          <w:ilvl w:val="0"/>
          <w:numId w:val="108"/>
        </w:numPr>
        <w:tabs>
          <w:tab w:val="left" w:pos="425"/>
        </w:tabs>
        <w:kinsoku/>
        <w:wordWrap/>
        <w:overflowPunct/>
        <w:topLinePunct w:val="0"/>
        <w:autoSpaceDE/>
        <w:autoSpaceDN/>
        <w:bidi w:val="0"/>
        <w:adjustRightInd/>
        <w:snapToGrid/>
        <w:spacing w:line="0" w:lineRule="atLeast"/>
        <w:ind w:left="425" w:hanging="425"/>
        <w:textAlignment w:val="auto"/>
      </w:pPr>
      <w:r>
        <w:t>枚举类型采用</w:t>
      </w:r>
      <w:r>
        <w:rPr>
          <w:rFonts w:hint="eastAsia"/>
        </w:rPr>
        <w:t>首</w:t>
      </w:r>
      <w:r>
        <w:t>字母</w:t>
      </w:r>
      <w:r>
        <w:rPr>
          <w:rFonts w:hint="eastAsia"/>
        </w:rPr>
        <w:t>大</w:t>
      </w:r>
      <w:r>
        <w:t>写、枚举</w:t>
      </w:r>
      <w:r>
        <w:rPr>
          <w:rFonts w:hint="eastAsia"/>
        </w:rPr>
        <w:t>值</w:t>
      </w:r>
      <w:r>
        <w:t>则采取单词全部</w:t>
      </w:r>
      <w:r>
        <w:rPr>
          <w:rFonts w:hint="eastAsia"/>
        </w:rPr>
        <w:br w:type="textWrapping"/>
      </w:r>
      <w:r>
        <w:rPr>
          <w:rFonts w:hint="eastAsia"/>
        </w:rPr>
        <w:t>大</w:t>
      </w:r>
      <w:r>
        <w:t>写，词与词之间采用“</w:t>
      </w:r>
      <w:r>
        <w:rPr>
          <w:rFonts w:hint="eastAsia"/>
        </w:rPr>
        <w:t>_</w:t>
      </w:r>
      <w:r>
        <w:t>”连接</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rPr>
          <w:shd w:val="clear" w:color="FFFFFF" w:fill="D9D9D9"/>
        </w:rPr>
      </w:pPr>
      <w:r>
        <w:rPr>
          <w:rFonts w:hint="default"/>
          <w:shd w:val="clear" w:color="FFFFFF" w:fill="D9D9D9"/>
        </w:rPr>
        <w:t>举例</w:t>
      </w:r>
      <w:r>
        <w:rPr>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 xml:space="preserve">enum </w:t>
      </w:r>
      <w:r>
        <w:rPr>
          <w:color w:val="00B0F0"/>
          <w:szCs w:val="28"/>
        </w:rPr>
        <w:t>U</w:t>
      </w:r>
      <w:r>
        <w:rPr>
          <w:color w:val="4D4D4D" w:themeColor="text1"/>
          <w:szCs w:val="28"/>
          <w14:textFill>
            <w14:solidFill>
              <w14:schemeClr w14:val="tx1"/>
            </w14:solidFill>
          </w14:textFill>
        </w:rPr>
        <w:t>rl</w:t>
      </w:r>
      <w:r>
        <w:rPr>
          <w:color w:val="00B0F0"/>
          <w:szCs w:val="28"/>
        </w:rPr>
        <w:t>T</w:t>
      </w:r>
      <w:r>
        <w:rPr>
          <w:color w:val="4D4D4D" w:themeColor="text1"/>
          <w:szCs w:val="28"/>
          <w14:textFill>
            <w14:solidFill>
              <w14:schemeClr w14:val="tx1"/>
            </w14:solidFill>
          </w14:textFill>
        </w:rPr>
        <w:t>able</w:t>
      </w:r>
      <w:r>
        <w:rPr>
          <w:color w:val="00B0F0"/>
          <w:szCs w:val="28"/>
        </w:rPr>
        <w:t>E</w:t>
      </w:r>
      <w:r>
        <w:rPr>
          <w:color w:val="4D4D4D" w:themeColor="text1"/>
          <w:szCs w:val="28"/>
          <w14:textFill>
            <w14:solidFill>
              <w14:schemeClr w14:val="tx1"/>
            </w14:solidFill>
          </w14:textFill>
        </w:rPr>
        <w:t>rror{</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OK</w:t>
      </w:r>
      <w:r>
        <w:rPr>
          <w:color w:val="4D4D4D" w:themeColor="text1"/>
          <w:szCs w:val="28"/>
          <w14:textFill>
            <w14:solidFill>
              <w14:schemeClr w14:val="tx1"/>
            </w14:solidFill>
          </w14:textFill>
        </w:rPr>
        <w:t xml:space="preserve"> = 0, </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4D4D4D" w:themeColor="text1"/>
          <w:szCs w:val="28"/>
          <w14:textFill>
            <w14:solidFill>
              <w14:schemeClr w14:val="tx1"/>
            </w14:solidFill>
          </w14:textFill>
        </w:rPr>
      </w:pPr>
      <w:r>
        <w:rPr>
          <w:color w:val="00B0F0"/>
          <w:szCs w:val="28"/>
        </w:rPr>
        <w:t>OUT_OF_MEM</w:t>
      </w:r>
      <w:r>
        <w:rPr>
          <w:color w:val="4D4D4D" w:themeColor="text1"/>
          <w:szCs w:val="28"/>
          <w14:textFill>
            <w14:solidFill>
              <w14:schemeClr w14:val="tx1"/>
            </w14:solidFill>
          </w14:textFill>
        </w:rPr>
        <w:t>= 1</w:t>
      </w:r>
    </w:p>
    <w:p>
      <w:pPr>
        <w:pStyle w:val="53"/>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color w:val="4D4D4D" w:themeColor="text1"/>
          <w:szCs w:val="28"/>
          <w14:textFill>
            <w14:solidFill>
              <w14:schemeClr w14:val="tx1"/>
            </w14:solidFill>
          </w14:textFill>
        </w:rPr>
      </w:pPr>
      <w:r>
        <w:rPr>
          <w:color w:val="4D4D4D" w:themeColor="text1"/>
          <w:szCs w:val="28"/>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3"/>
        </w:numPr>
        <w:kinsoku/>
        <w:wordWrap/>
        <w:overflowPunct/>
        <w:topLinePunct w:val="0"/>
        <w:autoSpaceDE/>
        <w:autoSpaceDN/>
        <w:bidi w:val="0"/>
        <w:adjustRightInd/>
        <w:snapToGrid/>
        <w:spacing w:line="240" w:lineRule="auto"/>
        <w:textAlignment w:val="auto"/>
      </w:pPr>
      <w:bookmarkStart w:id="1996" w:name="_Toc465955363"/>
      <w:bookmarkStart w:id="1997" w:name="_Toc465119049"/>
      <w:bookmarkStart w:id="1998" w:name="_Toc3"/>
      <w:bookmarkStart w:id="1999" w:name="_Toc1571056203"/>
      <w:bookmarkStart w:id="2000" w:name="_Toc1321883761"/>
      <w:bookmarkStart w:id="2001" w:name="_Toc1127356905"/>
      <w:bookmarkStart w:id="2002" w:name="_Toc668969096"/>
      <w:bookmarkStart w:id="2003" w:name="_Toc1635998015"/>
      <w:bookmarkStart w:id="2004" w:name="_Toc902874452"/>
      <w:bookmarkStart w:id="2005" w:name="_Toc2038178050"/>
      <w:bookmarkStart w:id="2006" w:name="_Toc2010220526"/>
      <w:bookmarkStart w:id="2007" w:name="_Toc678478844"/>
      <w:bookmarkStart w:id="2008" w:name="_Toc1920358405"/>
      <w:bookmarkStart w:id="2009" w:name="_Toc480409242"/>
      <w:bookmarkStart w:id="2010" w:name="_Toc1516313016"/>
      <w:bookmarkStart w:id="2011" w:name="_Toc450658692"/>
      <w:bookmarkStart w:id="2012" w:name="_Toc1723079163"/>
      <w:bookmarkStart w:id="2013" w:name="_Toc89525592"/>
      <w:bookmarkStart w:id="2014" w:name="_Toc813336190"/>
      <w:bookmarkStart w:id="2015" w:name="_Toc1335506391"/>
      <w:bookmarkStart w:id="2016" w:name="OLE_LINK259"/>
      <w:bookmarkStart w:id="2017" w:name="OLE_LINK258"/>
      <w:bookmarkStart w:id="2018" w:name="OLE_LINK257"/>
      <w:bookmarkStart w:id="2019" w:name="_Toc465119047"/>
      <w:r>
        <w:t>Property</w:t>
      </w:r>
      <w:r>
        <w:rPr>
          <w:rFonts w:hint="eastAsia"/>
        </w:rPr>
        <w:t>属性</w:t>
      </w:r>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p>
    <w:bookmarkEnd w:id="2016"/>
    <w:bookmarkEnd w:id="2017"/>
    <w:bookmarkEnd w:id="2018"/>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QML中的属性分为以下几种：</w:t>
      </w:r>
    </w:p>
    <w:p>
      <w:pPr>
        <w:pStyle w:val="53"/>
        <w:keepNext w:val="0"/>
        <w:keepLines w:val="0"/>
        <w:pageBreakBefore w:val="0"/>
        <w:widowControl/>
        <w:numPr>
          <w:ilvl w:val="0"/>
          <w:numId w:val="110"/>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基本类型</w:t>
      </w:r>
    </w:p>
    <w:p>
      <w:pPr>
        <w:pStyle w:val="53"/>
        <w:keepNext w:val="0"/>
        <w:keepLines w:val="0"/>
        <w:pageBreakBefore w:val="0"/>
        <w:widowControl/>
        <w:kinsoku/>
        <w:wordWrap/>
        <w:overflowPunct/>
        <w:topLinePunct w:val="0"/>
        <w:autoSpaceDE/>
        <w:autoSpaceDN/>
        <w:bidi w:val="0"/>
        <w:adjustRightInd/>
        <w:snapToGrid/>
        <w:spacing w:line="0" w:lineRule="atLeast"/>
        <w:ind w:left="0" w:firstLine="560"/>
        <w:textAlignment w:val="auto"/>
      </w:pPr>
      <w:r>
        <w:rPr>
          <w:rFonts w:hint="eastAsia"/>
          <w:color w:val="00B0F0"/>
        </w:rPr>
        <w:t>小</w:t>
      </w:r>
      <w:r>
        <w:rPr>
          <w:rFonts w:hint="eastAsia"/>
        </w:rPr>
        <w:t>写字母开始，</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line="0" w:lineRule="atLeast"/>
        <w:ind w:left="0" w:firstLine="0"/>
        <w:textAlignment w:val="auto"/>
        <w:rPr>
          <w:shd w:val="clear" w:color="FFFFFF" w:fill="D9D9D9"/>
        </w:rPr>
      </w:pPr>
      <w:bookmarkStart w:id="2020" w:name="OLE_LINK247"/>
      <w:bookmarkStart w:id="2021" w:name="OLE_LINK248"/>
      <w:r>
        <w:rPr>
          <w:rFonts w:hint="eastAsia"/>
          <w:shd w:val="clear" w:color="FFFFFF" w:fill="D9D9D9"/>
        </w:rPr>
        <w:t>举例</w:t>
      </w:r>
      <w:r>
        <w:rPr>
          <w:rFonts w:hint="default"/>
          <w:shd w:val="clear" w:color="FFFFFF" w:fill="D9D9D9"/>
        </w:rPr>
        <w:t>:</w:t>
      </w:r>
    </w:p>
    <w:bookmarkEnd w:id="2020"/>
    <w:bookmarkEnd w:id="2021"/>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color w:val="00B0F0"/>
          <w:szCs w:val="28"/>
        </w:rPr>
        <w:t>i</w:t>
      </w:r>
      <w:r>
        <w:rPr>
          <w:rFonts w:hint="eastAsia"/>
          <w:szCs w:val="28"/>
        </w:rPr>
        <w:t>mplic</w:t>
      </w:r>
      <w:r>
        <w:rPr>
          <w:szCs w:val="28"/>
        </w:rPr>
        <w:t>i</w:t>
      </w:r>
      <w:r>
        <w:rPr>
          <w:rFonts w:hint="eastAsia"/>
          <w:szCs w:val="28"/>
        </w:rPr>
        <w:t>t</w:t>
      </w:r>
      <w:r>
        <w:rPr>
          <w:rFonts w:hint="eastAsia"/>
          <w:color w:val="00B0F0"/>
          <w:szCs w:val="28"/>
        </w:rPr>
        <w:t>W</w:t>
      </w:r>
      <w:r>
        <w:rPr>
          <w:rFonts w:hint="eastAsia"/>
          <w:szCs w:val="28"/>
        </w:rPr>
        <w:t>idth</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0"/>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使用id属性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一个对象的id是唯一的，id属性的值，首字符必须是小写，</w:t>
      </w:r>
      <w:r>
        <w:rPr>
          <w:rFonts w:hint="eastAsia"/>
          <w:color w:val="00B0F0"/>
        </w:rPr>
        <w:t>驼峰</w:t>
      </w:r>
      <w:r>
        <w:rPr>
          <w:rFonts w:hint="eastAsia"/>
        </w:rPr>
        <w:t>命名法。</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id: </w:t>
      </w:r>
      <w:r>
        <w:rPr>
          <w:rFonts w:hint="eastAsia"/>
          <w:color w:val="00B0F0"/>
          <w:szCs w:val="28"/>
        </w:rPr>
        <w:t>t</w:t>
      </w:r>
      <w:r>
        <w:rPr>
          <w:rFonts w:hint="eastAsia"/>
          <w:szCs w:val="28"/>
        </w:rPr>
        <w:t>xt</w:t>
      </w:r>
      <w:r>
        <w:rPr>
          <w:rFonts w:hint="eastAsia"/>
          <w:color w:val="00B0F0"/>
          <w:szCs w:val="28"/>
        </w:rPr>
        <w:t>C</w:t>
      </w:r>
      <w:r>
        <w:rPr>
          <w:rFonts w:hint="eastAsia"/>
          <w:szCs w:val="28"/>
        </w:rPr>
        <w:t>olor</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pct10" w:color="auto" w:fill="FFFFFF"/>
        </w:rPr>
      </w:pPr>
      <w:r>
        <w:rPr>
          <w:rFonts w:hint="eastAsia"/>
          <w:shd w:val="clear" w:color="FFFFFF" w:fill="D9D9D9"/>
        </w:rPr>
        <w:t>注意</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对于</w:t>
      </w:r>
      <w:r>
        <w:t>一个</w:t>
      </w:r>
      <w:r>
        <w:rPr>
          <w:rFonts w:hint="eastAsia"/>
        </w:rPr>
        <w:t>QML</w:t>
      </w:r>
      <w:r>
        <w:t>元素</w:t>
      </w:r>
      <w:r>
        <w:rPr>
          <w:rFonts w:hint="eastAsia"/>
        </w:rPr>
        <w:t>，</w:t>
      </w:r>
      <w:r>
        <w:t>如果上下文中没有</w:t>
      </w:r>
      <w:r>
        <w:rPr>
          <w:rFonts w:hint="eastAsia"/>
        </w:rPr>
        <w:t>任何</w:t>
      </w:r>
      <w:r>
        <w:t>平级的</w:t>
      </w:r>
      <w:r>
        <w:rPr>
          <w:rFonts w:hint="eastAsia"/>
        </w:rPr>
        <w:t>同</w:t>
      </w:r>
      <w:r>
        <w:t>类型元素，并且没有被</w:t>
      </w:r>
      <w:r>
        <w:rPr>
          <w:rFonts w:hint="eastAsia"/>
        </w:rPr>
        <w:t>其它</w:t>
      </w:r>
      <w:r>
        <w:t>地方调用的话，该id元素可以</w:t>
      </w:r>
      <w:r>
        <w:rPr>
          <w:rFonts w:hint="eastAsia"/>
        </w:rPr>
        <w:t>省略</w:t>
      </w:r>
      <w: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asciiTheme="minorHAnsi" w:hAnsiTheme="minorHAnsi"/>
          <w:color w:val="00B050"/>
        </w:rPr>
        <w:t>此</w:t>
      </w:r>
      <w:r>
        <w:rPr>
          <w:rFonts w:asciiTheme="minorHAnsi" w:hAnsiTheme="minorHAnsi"/>
          <w:color w:val="00B050"/>
        </w:rPr>
        <w:t>Text中的id属性可以省略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00B050"/>
        </w:rPr>
      </w:pPr>
      <w:r>
        <w:rPr>
          <w:strike/>
          <w:color w:val="ADB9CA" w:themeColor="text2" w:themeTint="66"/>
          <w14:textFill>
            <w14:solidFill>
              <w14:schemeClr w14:val="tx2">
                <w14:lumMod w14:val="40000"/>
                <w14:lumOff w14:val="60000"/>
              </w14:schemeClr>
            </w14:solidFill>
          </w14:textFill>
        </w:rPr>
        <w:t>id:txtItem;</w:t>
      </w:r>
      <w:r>
        <w:rPr>
          <w:rFonts w:hint="eastAsia"/>
          <w:color w:val="00B050"/>
        </w:rPr>
        <w:t>//</w:t>
      </w:r>
      <w:r>
        <w:rPr>
          <w:color w:val="00B050"/>
        </w:rPr>
        <w:t>id属性可以省略</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rFonts w:hint="eastAsia"/>
        </w:rPr>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如果</w:t>
      </w:r>
      <w:r>
        <w:t>一个QML元素有id属性的话，一定要放在属性的第一位</w:t>
      </w:r>
      <w:r>
        <w:rPr>
          <w:rFonts w:hint="eastAsia"/>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szCs w:val="28"/>
        </w:rPr>
        <w:t>×</w:t>
      </w:r>
      <w:r>
        <w:rPr>
          <w:rFonts w:hint="default"/>
          <w:b w:val="0"/>
          <w:bCs/>
          <w:color w:val="00B050"/>
          <w:szCs w:val="28"/>
        </w:rPr>
        <w:t xml:space="preserve"> </w:t>
      </w:r>
      <w:r>
        <w:rPr>
          <w:rFonts w:hint="default"/>
          <w:b/>
          <w:color w:val="00B050"/>
          <w:szCs w:val="28"/>
        </w:rPr>
        <w:t xml:space="preserve"> </w:t>
      </w:r>
      <w:r>
        <w:rPr>
          <w:rFonts w:hint="eastAsia" w:asciiTheme="minorHAnsi" w:hAnsiTheme="minorHAnsi"/>
          <w:color w:val="00B050"/>
        </w:rPr>
        <w:t>id属性没有排在属性的第一位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420" w:firstLineChars="0"/>
        <w:textAlignment w:val="auto"/>
      </w:pPr>
      <w:r>
        <w:t>Text{</w:t>
      </w:r>
      <w:r>
        <w:rPr>
          <w:color w:val="ADB9CA" w:themeColor="text2" w:themeTint="66"/>
          <w14:textFill>
            <w14:solidFill>
              <w14:schemeClr w14:val="tx2">
                <w14:lumMod w14:val="40000"/>
                <w14:lumOff w14:val="60000"/>
              </w14:schemeClr>
            </w14:solidFill>
          </w14:textFill>
        </w:rPr>
        <w:tab/>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text: “item”</w:t>
      </w:r>
      <w:r>
        <w:rPr>
          <w:rFonts w:hint="eastAsia"/>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420" w:firstLine="937" w:firstLineChars="0"/>
        <w:textAlignment w:val="auto"/>
        <w:rPr>
          <w:color w:val="00B0F0"/>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936"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20" w:firstLineChars="0"/>
        <w:textAlignment w:val="auto"/>
      </w:pPr>
      <w:r>
        <w:rPr>
          <w:rFonts w:hint="default" w:ascii="Times New Roman" w:hAnsi="Times New Roman" w:cs="Times New Roman"/>
          <w:color w:val="00B050"/>
        </w:rPr>
        <w:t>//</w:t>
      </w:r>
      <w:r>
        <w:rPr>
          <w:rFonts w:hint="eastAsia"/>
          <w:b w:val="0"/>
          <w:bCs/>
          <w:color w:val="00B050"/>
        </w:rPr>
        <w:t>√</w:t>
      </w:r>
      <w:r>
        <w:rPr>
          <w:rFonts w:hint="default"/>
          <w:b w:val="0"/>
          <w:bCs/>
          <w:color w:val="00B050"/>
        </w:rPr>
        <w:t xml:space="preserve"> </w:t>
      </w:r>
      <w:r>
        <w:rPr>
          <w:rFonts w:hint="default"/>
          <w:b/>
        </w:rPr>
        <w:t xml:space="preserve"> </w:t>
      </w:r>
      <w:r>
        <w:rPr>
          <w:rFonts w:hint="eastAsia" w:asciiTheme="minorHAnsi" w:hAnsiTheme="minorHAnsi"/>
          <w:color w:val="00B050"/>
        </w:rPr>
        <w:t>id</w:t>
      </w:r>
      <w:r>
        <w:rPr>
          <w:rFonts w:asciiTheme="minorHAnsi" w:hAnsiTheme="minorHAnsi"/>
          <w:color w:val="00B050"/>
        </w:rPr>
        <w:t>属性排在属性的第一位</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00B0F0"/>
        </w:rPr>
        <w:t>id:txtItem;</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040" w:leftChars="0" w:firstLine="520" w:firstLineChars="0"/>
        <w:textAlignment w:val="auto"/>
        <w:rPr>
          <w:color w:val="4D4D4D" w:themeColor="text1"/>
          <w14:textFill>
            <w14:solidFill>
              <w14:schemeClr w14:val="tx1"/>
            </w14:solidFill>
          </w14:textFill>
        </w:rPr>
      </w:pPr>
      <w:r>
        <w:rPr>
          <w:color w:val="4D4D4D" w:themeColor="text1"/>
          <w14:textFill>
            <w14:solidFill>
              <w14:schemeClr w14:val="tx1"/>
            </w14:solidFill>
          </w14:textFill>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如果是控件的话，控件缩写作为前缀，具体命名建议参考该章节最后一章。</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0"/>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列表属性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420" w:firstLineChars="0"/>
        <w:textAlignment w:val="auto"/>
      </w:pPr>
      <w:r>
        <w:rPr>
          <w:rFonts w:hint="default"/>
        </w:rPr>
        <w:t xml:space="preserve"> </w:t>
      </w:r>
      <w:r>
        <w:rPr>
          <w:rFonts w:hint="eastAsia"/>
        </w:rPr>
        <w:t>列表在方括号内，以逗号分隔多个元素的集合。QML内只能包含QML对象，不能包含任何基本类型的字面量（如果非要包含，需要使用var关键字</w:t>
      </w:r>
      <w:r>
        <w:rPr>
          <w:rFonts w:hint="default"/>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rPr>
          <w:rFonts w:hint="eastAsia"/>
        </w:rPr>
        <w:t>Item</w:t>
      </w: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t>Children:</w:t>
      </w: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“one”;</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Text{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1560" w:leftChars="0" w:firstLine="520" w:firstLineChars="0"/>
        <w:textAlignment w:val="auto"/>
      </w:pPr>
      <w:r>
        <w:t>text: “two”;</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firstLine="1452"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color w:val="00B0F0"/>
        </w:rPr>
      </w:pPr>
      <w:r>
        <w:rPr>
          <w:color w:val="00B0F0"/>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240" w:lineRule="auto"/>
        <w:ind w:left="0" w:firstLine="0"/>
        <w:textAlignment w:val="auto"/>
        <w:rPr>
          <w:rFonts w:hint="eastAsia"/>
          <w:shd w:val="clear" w:color="FFFFFF" w:fill="D9D9D9"/>
        </w:rPr>
      </w:pPr>
      <w:r>
        <w:rPr>
          <w:rFonts w:hint="eastAsia"/>
          <w:shd w:val="clear" w:color="FFFFFF" w:fill="D9D9D9"/>
        </w:rPr>
        <w:t>注意</w:t>
      </w:r>
      <w:r>
        <w:rPr>
          <w:rFonts w:hint="default"/>
          <w:shd w:val="clear" w:color="FFFFFF" w:fill="D9D9D9"/>
        </w:rPr>
        <w:t>:</w:t>
      </w:r>
    </w:p>
    <w:p>
      <w:pPr>
        <w:pStyle w:val="53"/>
        <w:keepNext w:val="0"/>
        <w:keepLines w:val="0"/>
        <w:pageBreakBefore w:val="0"/>
        <w:widowControl/>
        <w:numPr>
          <w:ilvl w:val="-1"/>
          <w:numId w:val="0"/>
        </w:numPr>
        <w:kinsoku/>
        <w:wordWrap/>
        <w:overflowPunct/>
        <w:topLinePunct w:val="0"/>
        <w:autoSpaceDE/>
        <w:autoSpaceDN/>
        <w:bidi w:val="0"/>
        <w:adjustRightInd/>
        <w:snapToGrid/>
        <w:spacing w:line="240" w:lineRule="auto"/>
        <w:ind w:firstLine="520" w:firstLineChars="0"/>
        <w:textAlignment w:val="auto"/>
      </w:pPr>
      <w:r>
        <w:rPr>
          <w:rFonts w:hint="eastAsia"/>
        </w:rPr>
        <w:t>如果列表</w:t>
      </w:r>
      <w:r>
        <w:t>中只有一个元素，可以省略方括号</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children :Image{};</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firstLineChars="0"/>
        <w:textAlignment w:val="auto"/>
      </w:pPr>
    </w:p>
    <w:p>
      <w:pPr>
        <w:pStyle w:val="53"/>
        <w:keepNext w:val="0"/>
        <w:keepLines w:val="0"/>
        <w:pageBreakBefore w:val="0"/>
        <w:widowControl/>
        <w:numPr>
          <w:ilvl w:val="0"/>
          <w:numId w:val="110"/>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信号处理器</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一般</w:t>
      </w:r>
      <w:r>
        <w:t>以on&lt;Signal&gt;</w:t>
      </w:r>
      <w:r>
        <w:rPr>
          <w:rFonts w:hint="eastAsia"/>
        </w:rPr>
        <w:t>这种</w:t>
      </w:r>
      <w:r>
        <w:t>形式。</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rPr>
          <w:rFonts w:hint="eastAsia"/>
        </w:rPr>
        <w:t>Button</w:t>
      </w: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F0"/>
        </w:rPr>
        <w:t>onClicked</w:t>
      </w:r>
      <w:r>
        <w:t>:{</w:t>
      </w:r>
    </w:p>
    <w:p>
      <w:pPr>
        <w:pStyle w:val="53"/>
        <w:keepNext w:val="0"/>
        <w:keepLines w:val="0"/>
        <w:pageBreakBefore w:val="0"/>
        <w:widowControl/>
        <w:kinsoku/>
        <w:wordWrap/>
        <w:overflowPunct/>
        <w:topLinePunct w:val="0"/>
        <w:autoSpaceDE/>
        <w:autoSpaceDN/>
        <w:bidi w:val="0"/>
        <w:adjustRightInd/>
        <w:snapToGrid/>
        <w:spacing w:line="0" w:lineRule="atLeast"/>
        <w:ind w:left="84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10"/>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分组属性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在</w:t>
      </w:r>
      <w:r>
        <w:t>某些情况下，使用一个“</w:t>
      </w:r>
      <w:r>
        <w:rPr>
          <w:rFonts w:hint="eastAsia"/>
        </w:rPr>
        <w:t>.</w:t>
      </w:r>
      <w:r>
        <w:t>”</w:t>
      </w:r>
      <w:r>
        <w:rPr>
          <w:rFonts w:hint="eastAsia"/>
        </w:rPr>
        <w:t>符号</w:t>
      </w:r>
      <w:r>
        <w:t>将相关的属性形成一个逻辑组。</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属性一个一个的赋值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heme="minorHAnsi" w:hAnsiTheme="minorHAnsi"/>
          <w:color w:val="00B050"/>
        </w:rPr>
        <w:t>//</w:t>
      </w:r>
      <w:r>
        <w:rPr>
          <w:rFonts w:hint="eastAsia" w:asciiTheme="minorHAnsi" w:hAnsiTheme="minorHAnsi"/>
          <w:color w:val="00B050"/>
        </w:rPr>
        <w:t>分组</w:t>
      </w:r>
      <w:r>
        <w:rPr>
          <w:rFonts w:asciiTheme="minorHAnsi" w:hAnsiTheme="minorHAnsi"/>
          <w:color w:val="00B050"/>
        </w:rPr>
        <w:t>属性</w:t>
      </w:r>
      <w:r>
        <w:rPr>
          <w:rFonts w:hint="eastAsia" w:asciiTheme="minorHAnsi" w:hAnsiTheme="minorHAnsi"/>
          <w:color w:val="00B050"/>
        </w:rPr>
        <w:t>放在</w:t>
      </w:r>
      <w:r>
        <w:rPr>
          <w:rFonts w:asciiTheme="minorHAnsi" w:hAnsiTheme="minorHAnsi"/>
          <w:color w:val="00B050"/>
        </w:rPr>
        <w:t>一个花括号内赋值</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color w:val="00B0F0"/>
        </w:rPr>
        <w:t>{</w:t>
      </w:r>
      <w:r>
        <w:t>pixelSize：</w:t>
      </w:r>
      <w:r>
        <w:rPr>
          <w:rFonts w:hint="eastAsia"/>
        </w:rPr>
        <w:t>12；</w:t>
      </w:r>
      <w:r>
        <w:t>bold: true;</w:t>
      </w:r>
      <w:r>
        <w:rPr>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default"/>
        </w:rPr>
        <w:t>分组属性一律放在一起集中赋值，如下例的font。禁止同一分组的属性被隔开赋值。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r>
        <w:rPr>
          <w:rFonts w:hint="default" w:ascii="Times New Roman" w:hAnsi="Times New Roman" w:eastAsia="楷体" w:cs="Times New Roman"/>
          <w:b w:val="0"/>
          <w:bCs w:val="0"/>
          <w:color w:val="00B050"/>
        </w:rPr>
        <w:t>//</w:t>
      </w:r>
      <w:r>
        <w:rPr>
          <w:rFonts w:hint="eastAsia"/>
          <w:b w:val="0"/>
          <w:bCs w:val="0"/>
          <w:color w:val="00B050"/>
        </w:rPr>
        <w:t>√</w:t>
      </w:r>
      <w:r>
        <w:rPr>
          <w:rFonts w:hint="default"/>
          <w:b w:val="0"/>
          <w:bCs w:val="0"/>
          <w:color w:val="00B050"/>
        </w:rPr>
        <w:t xml:space="preserve"> </w:t>
      </w:r>
      <w:r>
        <w:rPr>
          <w:rFonts w:hint="default"/>
          <w:b/>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放在一起</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420" w:firstLineChars="0"/>
        <w:textAlignment w:val="auto"/>
        <w:rPr>
          <w:rFonts w:asciiTheme="minorHAnsi" w:hAnsiTheme="minorHAnsi"/>
        </w:rPr>
      </w:pPr>
      <w:bookmarkStart w:id="2022" w:name="OLE_LINK262"/>
      <w:bookmarkStart w:id="2023" w:name="OLE_LINK263"/>
      <w:r>
        <w:rPr>
          <w:rFonts w:hint="default" w:ascii="Times New Roman" w:hAnsi="Times New Roman" w:cs="Times New Roman"/>
          <w:color w:val="00B050"/>
        </w:rPr>
        <w:t>//</w:t>
      </w:r>
      <w:r>
        <w:rPr>
          <w:rFonts w:hint="eastAsia"/>
          <w:b w:val="0"/>
          <w:bCs/>
          <w:color w:val="00B050"/>
          <w:szCs w:val="28"/>
        </w:rPr>
        <w:t>×</w:t>
      </w:r>
      <w:r>
        <w:rPr>
          <w:rFonts w:hint="default"/>
          <w:b/>
          <w:szCs w:val="28"/>
        </w:rPr>
        <w:t xml:space="preserve">  </w:t>
      </w:r>
      <w:r>
        <w:rPr>
          <w:rFonts w:hint="eastAsia" w:asciiTheme="minorHAnsi" w:hAnsiTheme="minorHAnsi"/>
          <w:color w:val="00B050"/>
        </w:rPr>
        <w:t>font</w:t>
      </w:r>
      <w:r>
        <w:rPr>
          <w:rFonts w:asciiTheme="minorHAnsi" w:hAnsiTheme="minorHAnsi"/>
          <w:color w:val="00B050"/>
        </w:rPr>
        <w:t>属性</w:t>
      </w:r>
      <w:r>
        <w:rPr>
          <w:rFonts w:hint="eastAsia" w:asciiTheme="minorHAnsi" w:hAnsiTheme="minorHAnsi"/>
          <w:color w:val="00B050"/>
        </w:rPr>
        <w:t>没有放在一起</w:t>
      </w:r>
      <w:bookmarkEnd w:id="2022"/>
      <w:bookmarkEnd w:id="2023"/>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Text {</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w:t>
      </w:r>
      <w:r>
        <w:rPr>
          <w:rFonts w:hint="eastAsia"/>
        </w:rPr>
        <w:t>.</w:t>
      </w:r>
      <w:r>
        <w:t>pixelSize:18;</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rPr>
          <w:color w:val="00B0F0"/>
        </w:rPr>
        <w:t>text</w:t>
      </w:r>
      <w:r>
        <w:t>: “color”;</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font.bold: 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0"/>
        </w:numPr>
        <w:tabs>
          <w:tab w:val="left" w:pos="420"/>
        </w:tabs>
        <w:kinsoku/>
        <w:wordWrap/>
        <w:overflowPunct/>
        <w:topLinePunct w:val="0"/>
        <w:autoSpaceDE/>
        <w:autoSpaceDN/>
        <w:bidi w:val="0"/>
        <w:adjustRightInd/>
        <w:snapToGrid/>
        <w:spacing w:line="0" w:lineRule="atLeast"/>
        <w:ind w:left="420" w:hanging="420"/>
        <w:textAlignment w:val="auto"/>
      </w:pPr>
      <w:r>
        <w:rPr>
          <w:rFonts w:hint="eastAsia"/>
        </w:rPr>
        <w:t>附加属性</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rPr>
          <w:rFonts w:hint="eastAsia"/>
        </w:rPr>
        <w:t>附加</w:t>
      </w:r>
      <w:r>
        <w:t>到一个</w:t>
      </w:r>
      <w:r>
        <w:rPr>
          <w:rFonts w:hint="eastAsia"/>
        </w:rPr>
        <w:t>对象</w:t>
      </w:r>
      <w:r>
        <w:t>上的额外属性，这里需要注意的是，附件属性放到最后集中赋值。</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shd w:val="clear" w:color="FFFFFF" w:fill="D9D9D9"/>
        </w:rPr>
      </w:pPr>
      <w:r>
        <w:rPr>
          <w:rFonts w:hint="eastAsia"/>
          <w:shd w:val="clear" w:color="FFFFFF" w:fill="D9D9D9"/>
        </w:rPr>
        <w:t>举例</w:t>
      </w:r>
      <w:r>
        <w:rPr>
          <w:rFonts w:hint="default"/>
          <w:shd w:val="clear" w:color="FFFFFF" w:fill="D9D9D9"/>
        </w:rPr>
        <w:t>:</w:t>
      </w:r>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Item{</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width:100;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height:100;</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focus:true;</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color w:val="00B0F0"/>
        </w:rPr>
      </w:pPr>
      <w:bookmarkStart w:id="2024" w:name="OLE_LINK256"/>
      <w:bookmarkStart w:id="2025" w:name="OLE_LINK255"/>
      <w:r>
        <w:rPr>
          <w:color w:val="00B0F0"/>
        </w:rPr>
        <w:t>Keys.enabled:false;</w:t>
      </w:r>
      <w:bookmarkEnd w:id="2024"/>
      <w:bookmarkEnd w:id="2025"/>
    </w:p>
    <w:p>
      <w:pPr>
        <w:pStyle w:val="53"/>
        <w:keepNext w:val="0"/>
        <w:keepLines w:val="0"/>
        <w:pageBreakBefore w:val="0"/>
        <w:widowControl/>
        <w:kinsoku/>
        <w:wordWrap/>
        <w:overflowPunct/>
        <w:topLinePunct w:val="0"/>
        <w:autoSpaceDE/>
        <w:autoSpaceDN/>
        <w:bidi w:val="0"/>
        <w:adjustRightInd/>
        <w:snapToGrid/>
        <w:spacing w:line="0" w:lineRule="atLeast"/>
        <w:ind w:left="0" w:firstLine="420"/>
        <w:textAlignment w:val="auto"/>
      </w:pPr>
      <w: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right="-1400" w:rightChars="-500" w:firstLine="0" w:firstLineChars="0"/>
        <w:textAlignment w:val="auto"/>
      </w:pPr>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初始化语句可以分行书写，语句后可以不要加“;”</w:t>
      </w:r>
      <w:r>
        <w:rPr>
          <w:rFonts w:hint="eastAsia"/>
        </w:rPr>
        <w:t>不过</w:t>
      </w:r>
      <w:r>
        <w:rPr>
          <w:rFonts w:hint="default"/>
        </w:rPr>
        <w:t>公司</w:t>
      </w:r>
      <w:r>
        <w:t>规定全部要加上“</w:t>
      </w:r>
      <w:r>
        <w:rPr>
          <w:rFonts w:hint="eastAsia"/>
        </w:rPr>
        <w:t>;</w:t>
      </w:r>
      <w:r>
        <w:t>”</w:t>
      </w:r>
      <w:r>
        <w:rPr>
          <w:rFonts w:hint="eastAsia"/>
        </w:rPr>
        <w:t>从而提高阅读性。</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200"/>
        <w:textAlignment w:val="auto"/>
      </w:pPr>
      <w:r>
        <w:t>width: 600</w:t>
      </w:r>
      <w:r>
        <w:rPr>
          <w:rFonts w:hint="default"/>
          <w:b/>
          <w:color w:val="00B0F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60" w:firstLineChars="200"/>
        <w:textAlignment w:val="auto"/>
      </w:pPr>
      <w:r>
        <w:t>height: 400</w:t>
      </w:r>
      <w:r>
        <w:rPr>
          <w:rFonts w:hint="default"/>
          <w:b/>
          <w:color w:val="00B0F0"/>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rPr>
          <w:b/>
          <w:color w:val="00B0F0"/>
        </w:rPr>
      </w:pPr>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属性可以</w:t>
      </w:r>
      <w:r>
        <w:t>把多个</w:t>
      </w:r>
      <w:r>
        <w:rPr>
          <w:rFonts w:hint="eastAsia"/>
        </w:rPr>
        <w:t>属性</w:t>
      </w:r>
      <w:r>
        <w:t>初始化语句写在一行内，</w:t>
      </w:r>
      <w:r>
        <w:rPr>
          <w:rFonts w:hint="eastAsia"/>
        </w:rPr>
        <w:t>它们</w:t>
      </w:r>
      <w:r>
        <w:t>之间必须加“;”，</w:t>
      </w:r>
      <w:r>
        <w:rPr>
          <w:rFonts w:hint="eastAsia"/>
        </w:rPr>
        <w:t>但是公司禁止这么做。</w:t>
      </w:r>
    </w:p>
    <w:p>
      <w:pPr>
        <w:keepNext w:val="0"/>
        <w:keepLines w:val="0"/>
        <w:pageBreakBefore w:val="0"/>
        <w:widowControl/>
        <w:kinsoku/>
        <w:wordWrap/>
        <w:overflowPunct/>
        <w:topLinePunct w:val="0"/>
        <w:autoSpaceDE/>
        <w:autoSpaceDN/>
        <w:bidi w:val="0"/>
        <w:adjustRightInd/>
        <w:snapToGrid/>
        <w:spacing w:line="0" w:lineRule="atLeast"/>
        <w:ind w:left="0"/>
        <w:textAlignment w:val="auto"/>
      </w:pPr>
      <w:r>
        <w:rPr>
          <w:rFonts w:hint="eastAsia"/>
          <w:shd w:val="clear" w:color="FFFFFF" w:fill="D9D9D9"/>
        </w:rPr>
        <w:t>举例</w:t>
      </w:r>
      <w:r>
        <w:rPr>
          <w:rFonts w:hint="default"/>
          <w:shd w:val="clear" w:color="FFFFFF" w:fill="D9D9D9"/>
        </w:rPr>
        <w:t>:</w:t>
      </w:r>
      <w:r>
        <w:tab/>
      </w:r>
    </w:p>
    <w:p>
      <w:pPr>
        <w:keepNext w:val="0"/>
        <w:keepLines w:val="0"/>
        <w:pageBreakBefore w:val="0"/>
        <w:widowControl/>
        <w:kinsoku/>
        <w:wordWrap/>
        <w:overflowPunct/>
        <w:topLinePunct w:val="0"/>
        <w:autoSpaceDE/>
        <w:autoSpaceDN/>
        <w:bidi w:val="0"/>
        <w:adjustRightInd/>
        <w:snapToGrid/>
        <w:spacing w:beforeLines="0" w:afterLines="0" w:line="0" w:lineRule="atLeast"/>
        <w:ind w:left="0" w:firstLine="560" w:firstLineChars="0"/>
        <w:textAlignment w:val="auto"/>
        <w:rPr>
          <w:b/>
        </w:rPr>
      </w:pPr>
      <w:r>
        <w:t>width: 600</w:t>
      </w:r>
      <w:r>
        <w:rPr>
          <w:rFonts w:hint="eastAsia"/>
        </w:rPr>
        <w:t>；</w:t>
      </w:r>
      <w:r>
        <w:t>height: 400</w:t>
      </w:r>
      <w:r>
        <w:rPr>
          <w:rFonts w:hint="eastAsia"/>
        </w:rPr>
        <w:t xml:space="preserve">；        </w:t>
      </w:r>
      <w:r>
        <w:t xml:space="preserve"> </w:t>
      </w:r>
      <w:r>
        <w:rPr>
          <w:color w:val="00B050"/>
        </w:rPr>
        <w:t>//</w:t>
      </w:r>
      <w:r>
        <w:rPr>
          <w:rFonts w:hint="eastAsia"/>
          <w:b w:val="0"/>
          <w:bCs/>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rPr>
          <w:color w:val="00B050"/>
        </w:rPr>
      </w:pPr>
      <w:r>
        <w:t>width: 600</w:t>
      </w:r>
      <w:r>
        <w:rPr>
          <w:rFonts w:hint="eastAsia"/>
        </w:rPr>
        <w:t xml:space="preserve">； </w:t>
      </w:r>
      <w:r>
        <w:t xml:space="preserve">                   </w:t>
      </w:r>
      <w:r>
        <w:rPr>
          <w:color w:val="00B050"/>
        </w:rPr>
        <w:t>//</w:t>
      </w:r>
      <w:r>
        <w:rPr>
          <w:rFonts w:hint="eastAsia"/>
          <w:b w:val="0"/>
          <w:bCs/>
          <w:color w:val="00B050"/>
        </w:rPr>
        <w:t>√</w:t>
      </w:r>
    </w:p>
    <w:p>
      <w:pPr>
        <w:keepNext w:val="0"/>
        <w:keepLines w:val="0"/>
        <w:pageBreakBefore w:val="0"/>
        <w:widowControl/>
        <w:kinsoku/>
        <w:wordWrap/>
        <w:overflowPunct/>
        <w:topLinePunct w:val="0"/>
        <w:autoSpaceDE/>
        <w:autoSpaceDN/>
        <w:bidi w:val="0"/>
        <w:adjustRightInd/>
        <w:snapToGrid/>
        <w:spacing w:line="0" w:lineRule="atLeast"/>
        <w:ind w:left="0" w:firstLine="560" w:firstLineChars="0"/>
        <w:textAlignment w:val="auto"/>
      </w:pPr>
      <w:r>
        <w:t>height: 400</w:t>
      </w:r>
      <w:r>
        <w:rPr>
          <w:rFonts w:hint="eastAsia"/>
        </w:rPr>
        <w:t>；</w:t>
      </w: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0" w:firstLineChars="0"/>
        <w:textAlignment w:val="auto"/>
      </w:pPr>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自定义</w:t>
      </w:r>
      <w:r>
        <w:t>属性遵守</w:t>
      </w:r>
      <w:r>
        <w:rPr>
          <w:rFonts w:hint="eastAsia"/>
        </w:rPr>
        <w:t>驼峰</w:t>
      </w:r>
      <w:r>
        <w:t>命名法，</w:t>
      </w:r>
      <w:r>
        <w:rPr>
          <w:rFonts w:hint="eastAsia"/>
        </w:rPr>
        <w:t>需使用</w:t>
      </w:r>
      <w:r>
        <w:rPr>
          <w:rFonts w:hint="eastAsia"/>
          <w:b/>
          <w:bCs/>
          <w:color w:val="00B0F0"/>
        </w:rPr>
        <w:t>property</w:t>
      </w:r>
      <w:r>
        <w:rPr>
          <w:rFonts w:hint="eastAsia"/>
        </w:rPr>
        <w:t>关键字申明，属性名称以小</w:t>
      </w:r>
      <w:r>
        <w:t>写字母开头。</w:t>
      </w:r>
      <w:r>
        <w:rPr>
          <w:rFonts w:hint="eastAsia"/>
        </w:rPr>
        <w:t>自定义</w:t>
      </w:r>
      <w:r>
        <w:t>属性和QML元素</w:t>
      </w:r>
      <w:r>
        <w:rPr>
          <w:rFonts w:hint="eastAsia"/>
        </w:rPr>
        <w:t>本身</w:t>
      </w:r>
      <w:r>
        <w:t>的属性</w:t>
      </w:r>
      <w:r>
        <w:rPr>
          <w:rFonts w:hint="eastAsia"/>
        </w:rPr>
        <w:t>之间</w:t>
      </w:r>
      <w:r>
        <w:t>要加一</w:t>
      </w:r>
      <w:r>
        <w:rPr>
          <w:rFonts w:hint="eastAsia"/>
        </w:rPr>
        <w:t>行</w:t>
      </w:r>
      <w:r>
        <w:t>空格</w:t>
      </w:r>
      <w:r>
        <w:rPr>
          <w:rFonts w:hint="eastAsia"/>
        </w:rPr>
        <w:t>，不同类型的属性也加一空行加以区分</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width:100;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property int</w:t>
      </w:r>
      <w:r>
        <w:rPr>
          <w:rFonts w:hint="eastAsia"/>
        </w:rPr>
        <w:t xml:space="preserve"> shapeTypeIndex: 0；</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F0"/>
        </w:rPr>
      </w:pPr>
      <w:r>
        <w:rPr>
          <w:color w:val="00B0F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50"/>
        </w:rPr>
        <w:t>//这里加一行空格区分</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pPr>
      <w:r>
        <w:rPr>
          <w:rFonts w:hint="eastAsia"/>
          <w:color w:val="00B0F0"/>
        </w:rPr>
        <w:t xml:space="preserve">property </w:t>
      </w:r>
      <w:r>
        <w:rPr>
          <w:color w:val="00B0F0"/>
        </w:rPr>
        <w:t>bool</w:t>
      </w:r>
      <w:r>
        <w:rPr>
          <w:rFonts w:hint="eastAsia"/>
          <w:color w:val="00B0F0"/>
        </w:rPr>
        <w:t xml:space="preserve"> </w:t>
      </w:r>
      <w:r>
        <w:t>isSelected</w:t>
      </w:r>
      <w:r>
        <w:rPr>
          <w:rFonts w:hint="eastAsia"/>
        </w:rPr>
        <w:t xml:space="preserve">: </w:t>
      </w:r>
      <w:r>
        <w:t>false</w:t>
      </w: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属性的赋值可以使用表达式，公司禁止无意义的表达式属性赋值。</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b w:val="0"/>
          <w:bCs w:val="0"/>
          <w:color w:val="00B050"/>
        </w:rPr>
        <w:t>/*</w:t>
      </w:r>
      <w:r>
        <w:rPr>
          <w:rFonts w:hint="default" w:ascii="Times New Roman" w:hAnsi="Times New Roman" w:cs="Times New Roman"/>
          <w:b w:val="0"/>
          <w:bCs w:val="0"/>
          <w:color w:val="00B050"/>
          <w:szCs w:val="28"/>
        </w:rPr>
        <w:t>×</w:t>
      </w:r>
      <w:r>
        <w:rPr>
          <w:rFonts w:hint="default"/>
          <w:b w:val="0"/>
          <w:bCs w:val="0"/>
          <w:color w:val="00B050"/>
          <w:szCs w:val="28"/>
        </w:rPr>
        <w:t xml:space="preserve">  这里的23*10没有任何意义，既浪费了效率，又降低</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color w:val="00B050"/>
          <w:szCs w:val="28"/>
        </w:rPr>
      </w:pPr>
      <w:r>
        <w:rPr>
          <w:rFonts w:hint="default"/>
          <w:b w:val="0"/>
          <w:bCs w:val="0"/>
          <w:color w:val="00B050"/>
          <w:szCs w:val="28"/>
        </w:rPr>
        <w:t>了可读性，如果想表达和其它属性的绑定关联关系，直接</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default"/>
          <w:b w:val="0"/>
          <w:bCs w:val="0"/>
          <w:shd w:val="clear" w:color="FFFFFF" w:fill="D9D9D9"/>
        </w:rPr>
      </w:pPr>
      <w:r>
        <w:rPr>
          <w:rFonts w:hint="default"/>
          <w:b w:val="0"/>
          <w:bCs w:val="0"/>
          <w:color w:val="00B050"/>
          <w:szCs w:val="28"/>
        </w:rPr>
        <w:t>用id属性*/</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t>width: 23*10;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pPr>
      <w:r>
        <w:rPr>
          <w:color w:val="00B050"/>
        </w:rPr>
        <w:t>//</w:t>
      </w:r>
      <w:r>
        <w:rPr>
          <w:rFonts w:hint="eastAsia" w:ascii="Times New Roman" w:hAnsi="Times New Roman" w:eastAsia="华文楷体" w:cstheme="minorBidi"/>
          <w:color w:val="00B050"/>
          <w:sz w:val="24"/>
          <w:szCs w:val="24"/>
          <w:lang w:val="en-US" w:eastAsia="zh-CN" w:bidi="ar-SA"/>
        </w:rPr>
        <w:t>√</w:t>
      </w:r>
      <w:r>
        <w:rPr>
          <w:rFonts w:hint="eastAsia" w:ascii="Times New Roman" w:hAnsi="Times New Roman" w:eastAsia="华文楷体" w:cstheme="minorBidi"/>
          <w:color w:val="00B050"/>
          <w:sz w:val="28"/>
          <w:szCs w:val="28"/>
          <w:lang w:val="en-US" w:eastAsia="zh-CN" w:bidi="ar-SA"/>
        </w:rPr>
        <w:t xml:space="preserve"> </w:t>
      </w:r>
      <w:r>
        <w:rPr>
          <w:rFonts w:hint="default" w:cstheme="minorBidi"/>
          <w:color w:val="00B050"/>
          <w:sz w:val="28"/>
          <w:szCs w:val="28"/>
          <w:lang w:eastAsia="zh-CN" w:bidi="ar-SA"/>
        </w:rPr>
        <w:t xml:space="preserve"> </w:t>
      </w:r>
      <w:r>
        <w:rPr>
          <w:color w:val="00B050"/>
        </w:rPr>
        <w:t>正确的写法</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b/>
          <w:szCs w:val="28"/>
        </w:rPr>
      </w:pPr>
      <w:r>
        <w:t>height: 230;</w:t>
      </w:r>
    </w:p>
    <w:p>
      <w:pPr>
        <w:keepNext w:val="0"/>
        <w:keepLines w:val="0"/>
        <w:pageBreakBefore w:val="0"/>
        <w:widowControl/>
        <w:kinsoku/>
        <w:wordWrap/>
        <w:overflowPunct/>
        <w:topLinePunct w:val="0"/>
        <w:autoSpaceDE/>
        <w:autoSpaceDN/>
        <w:bidi w:val="0"/>
        <w:adjustRightInd/>
        <w:snapToGrid/>
        <w:spacing w:line="0" w:lineRule="atLeast"/>
        <w:textAlignment w:val="auto"/>
        <w:rPr>
          <w:b/>
          <w:szCs w:val="28"/>
        </w:rPr>
      </w:pPr>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如果需要对属性之间建立关联，那么直接将属性设置为其他属性即可；如果需要引用一个对象，通过对象的id来引用。</w:t>
      </w:r>
    </w:p>
    <w:p>
      <w:pPr>
        <w:keepNext w:val="0"/>
        <w:keepLines w:val="0"/>
        <w:pageBreakBefore w:val="0"/>
        <w:widowControl/>
        <w:kinsoku/>
        <w:wordWrap/>
        <w:overflowPunct/>
        <w:topLinePunct w:val="0"/>
        <w:autoSpaceDE/>
        <w:autoSpaceDN/>
        <w:bidi w:val="0"/>
        <w:adjustRightInd/>
        <w:snapToGrid/>
        <w:spacing w:line="0" w:lineRule="atLeast"/>
        <w:ind w:left="0"/>
        <w:textAlignment w:val="auto"/>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hd w:val="pct10" w:color="auto" w:fill="FFFFFF"/>
        </w:rPr>
      </w:pPr>
      <w:r>
        <w:rPr>
          <w:rFonts w:hint="eastAsia"/>
          <w:szCs w:val="28"/>
        </w:rPr>
        <w:t>【</w:t>
      </w:r>
      <w:r>
        <w:rPr>
          <w:rFonts w:hint="default"/>
          <w:szCs w:val="28"/>
        </w:rPr>
        <w:t>直接通过属性关联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Text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width</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anchors.horizontalCenter: </w:t>
      </w:r>
      <w:r>
        <w:rPr>
          <w:color w:val="00B0F0"/>
          <w:szCs w:val="28"/>
        </w:rPr>
        <w:t>parent</w:t>
      </w:r>
      <w:r>
        <w:rPr>
          <w:szCs w:val="28"/>
        </w:rPr>
        <w:t>.horizontalCenter;</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rFonts w:hint="eastAsia"/>
          <w:szCs w:val="28"/>
        </w:rPr>
      </w:pPr>
      <w:r>
        <w:rPr>
          <w:rFonts w:hint="eastAsia"/>
          <w:szCs w:val="28"/>
        </w:rPr>
        <w:t>【</w:t>
      </w:r>
      <w:r>
        <w:rPr>
          <w:rFonts w:hint="default"/>
          <w:szCs w:val="28"/>
        </w:rPr>
        <w:t>通过id属性关联</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btnStart;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w</w:t>
      </w:r>
      <w:r>
        <w:rPr>
          <w:rFonts w:hint="eastAsia"/>
          <w:szCs w:val="28"/>
        </w:rPr>
        <w:t>idth</w:t>
      </w:r>
      <w:r>
        <w:rPr>
          <w:rFonts w:hint="default"/>
          <w:szCs w:val="28"/>
        </w:rPr>
        <w:t>:</w:t>
      </w:r>
      <w:r>
        <w:rPr>
          <w:rFonts w:hint="eastAsia"/>
          <w:szCs w:val="28"/>
        </w:rPr>
        <w:t>300;</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 xml:space="preserve">height: </w:t>
      </w:r>
      <w:r>
        <w:rPr>
          <w:color w:val="00B0F0"/>
          <w:szCs w:val="28"/>
        </w:rPr>
        <w:t>300</w:t>
      </w: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0" w:firstLine="0"/>
        <w:textAlignment w:val="auto"/>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Button{</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szCs w:val="28"/>
        </w:rPr>
      </w:pPr>
      <w:r>
        <w:rPr>
          <w:szCs w:val="28"/>
        </w:rPr>
        <w:t>id: btnEnd;</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eastAsia"/>
          <w:szCs w:val="28"/>
        </w:rPr>
        <w:t>width：</w:t>
      </w:r>
      <w:r>
        <w:rPr>
          <w:color w:val="00B0F0"/>
          <w:szCs w:val="28"/>
        </w:rPr>
        <w:t>btnStart</w:t>
      </w:r>
      <w:r>
        <w:rPr>
          <w:szCs w:val="28"/>
        </w:rPr>
        <w:t>.width</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firstLine="520" w:firstLineChars="0"/>
        <w:textAlignment w:val="auto"/>
        <w:rPr>
          <w:rFonts w:hint="eastAsia"/>
          <w:szCs w:val="28"/>
        </w:rPr>
      </w:pPr>
      <w:r>
        <w:rPr>
          <w:rFonts w:hint="default"/>
          <w:szCs w:val="28"/>
        </w:rPr>
        <w:t>height</w:t>
      </w:r>
      <w:r>
        <w:rPr>
          <w:rFonts w:hint="eastAsia"/>
          <w:szCs w:val="28"/>
        </w:rPr>
        <w:t>：</w:t>
      </w:r>
      <w:r>
        <w:rPr>
          <w:color w:val="00B0F0"/>
          <w:szCs w:val="28"/>
        </w:rPr>
        <w:t>btnStart</w:t>
      </w:r>
      <w:r>
        <w:rPr>
          <w:szCs w:val="28"/>
        </w:rPr>
        <w:t>.height</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09"/>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属性</w:t>
      </w:r>
      <w:r>
        <w:t>初始化的顺序</w:t>
      </w:r>
      <w:r>
        <w:rPr>
          <w:rFonts w:hint="eastAsia"/>
        </w:rPr>
        <w:t>：</w:t>
      </w:r>
    </w:p>
    <w:p>
      <w:pPr>
        <w:pStyle w:val="53"/>
        <w:keepNext w:val="0"/>
        <w:keepLines w:val="0"/>
        <w:pageBreakBefore w:val="0"/>
        <w:widowControl/>
        <w:numPr>
          <w:ilvl w:val="0"/>
          <w:numId w:val="111"/>
        </w:numPr>
        <w:kinsoku/>
        <w:wordWrap/>
        <w:overflowPunct/>
        <w:topLinePunct w:val="0"/>
        <w:autoSpaceDE/>
        <w:autoSpaceDN/>
        <w:bidi w:val="0"/>
        <w:adjustRightInd/>
        <w:snapToGrid/>
        <w:spacing w:line="0" w:lineRule="atLeast"/>
        <w:ind w:left="437" w:hanging="17"/>
        <w:textAlignment w:val="auto"/>
      </w:pPr>
      <w:r>
        <w:rPr>
          <w:rFonts w:hint="eastAsia"/>
        </w:rPr>
        <w:t>id</w:t>
      </w:r>
      <w:r>
        <w:t>属性</w:t>
      </w:r>
      <w:r>
        <w:rPr>
          <w:rFonts w:hint="eastAsia"/>
        </w:rPr>
        <w:t>(如果</w:t>
      </w:r>
      <w:r>
        <w:t>有的话</w:t>
      </w:r>
      <w:r>
        <w:rPr>
          <w:rFonts w:hint="eastAsia"/>
        </w:rPr>
        <w:t>)</w:t>
      </w:r>
    </w:p>
    <w:p>
      <w:pPr>
        <w:pStyle w:val="53"/>
        <w:keepNext w:val="0"/>
        <w:keepLines w:val="0"/>
        <w:pageBreakBefore w:val="0"/>
        <w:widowControl/>
        <w:numPr>
          <w:ilvl w:val="0"/>
          <w:numId w:val="111"/>
        </w:numPr>
        <w:kinsoku/>
        <w:wordWrap/>
        <w:overflowPunct/>
        <w:topLinePunct w:val="0"/>
        <w:autoSpaceDE/>
        <w:autoSpaceDN/>
        <w:bidi w:val="0"/>
        <w:adjustRightInd/>
        <w:snapToGrid/>
        <w:spacing w:line="0" w:lineRule="atLeast"/>
        <w:ind w:left="437" w:hanging="17"/>
        <w:textAlignment w:val="auto"/>
      </w:pPr>
      <w:r>
        <w:rPr>
          <w:rFonts w:hint="eastAsia"/>
        </w:rPr>
        <w:t>数据源</w:t>
      </w:r>
      <w:r>
        <w:t>相关属性（</w:t>
      </w:r>
      <w:r>
        <w:rPr>
          <w:rFonts w:hint="eastAsia"/>
        </w:rPr>
        <w:t>如果</w:t>
      </w:r>
      <w:r>
        <w:t>有的话，source、componentSource…）</w:t>
      </w:r>
    </w:p>
    <w:p>
      <w:pPr>
        <w:pStyle w:val="53"/>
        <w:keepNext w:val="0"/>
        <w:keepLines w:val="0"/>
        <w:pageBreakBefore w:val="0"/>
        <w:widowControl/>
        <w:numPr>
          <w:ilvl w:val="0"/>
          <w:numId w:val="111"/>
        </w:numPr>
        <w:kinsoku/>
        <w:wordWrap/>
        <w:overflowPunct/>
        <w:topLinePunct w:val="0"/>
        <w:autoSpaceDE/>
        <w:autoSpaceDN/>
        <w:bidi w:val="0"/>
        <w:adjustRightInd/>
        <w:snapToGrid/>
        <w:spacing w:line="0" w:lineRule="atLeast"/>
        <w:ind w:left="437" w:hanging="17"/>
        <w:textAlignment w:val="auto"/>
      </w:pPr>
      <w:r>
        <w:t>S</w:t>
      </w:r>
      <w:r>
        <w:rPr>
          <w:rFonts w:hint="eastAsia"/>
        </w:rPr>
        <w:t>ize相关</w:t>
      </w:r>
      <w:r>
        <w:t>属性（</w:t>
      </w:r>
      <w:r>
        <w:rPr>
          <w:rFonts w:hint="eastAsia"/>
        </w:rPr>
        <w:t>width</w:t>
      </w:r>
      <w:r>
        <w:t>，height，implictWidth</w:t>
      </w:r>
      <w:r>
        <w:rPr>
          <w:rFonts w:hint="eastAsia"/>
        </w:rPr>
        <w:t>、</w:t>
      </w:r>
      <w:r>
        <w:t>color…）</w:t>
      </w:r>
    </w:p>
    <w:p>
      <w:pPr>
        <w:pStyle w:val="53"/>
        <w:keepNext w:val="0"/>
        <w:keepLines w:val="0"/>
        <w:pageBreakBefore w:val="0"/>
        <w:widowControl/>
        <w:numPr>
          <w:ilvl w:val="0"/>
          <w:numId w:val="111"/>
        </w:numPr>
        <w:kinsoku/>
        <w:wordWrap/>
        <w:overflowPunct/>
        <w:topLinePunct w:val="0"/>
        <w:autoSpaceDE/>
        <w:autoSpaceDN/>
        <w:bidi w:val="0"/>
        <w:adjustRightInd/>
        <w:snapToGrid/>
        <w:spacing w:line="0" w:lineRule="atLeast"/>
        <w:ind w:left="437" w:hanging="17"/>
        <w:textAlignment w:val="auto"/>
      </w:pPr>
      <w:r>
        <w:rPr>
          <w:rFonts w:hint="eastAsia"/>
        </w:rPr>
        <w:t>显示</w:t>
      </w:r>
      <w:r>
        <w:t>相关属性（</w:t>
      </w:r>
      <w:r>
        <w:rPr>
          <w:rFonts w:hint="eastAsia"/>
        </w:rPr>
        <w:t>text</w:t>
      </w:r>
      <w:r>
        <w:t>，context…）</w:t>
      </w:r>
    </w:p>
    <w:p>
      <w:pPr>
        <w:pStyle w:val="53"/>
        <w:keepNext w:val="0"/>
        <w:keepLines w:val="0"/>
        <w:pageBreakBefore w:val="0"/>
        <w:widowControl/>
        <w:numPr>
          <w:ilvl w:val="0"/>
          <w:numId w:val="111"/>
        </w:numPr>
        <w:kinsoku/>
        <w:wordWrap/>
        <w:overflowPunct/>
        <w:topLinePunct w:val="0"/>
        <w:autoSpaceDE/>
        <w:autoSpaceDN/>
        <w:bidi w:val="0"/>
        <w:adjustRightInd/>
        <w:snapToGrid/>
        <w:spacing w:line="0" w:lineRule="atLeast"/>
        <w:ind w:left="437" w:hanging="17"/>
        <w:textAlignment w:val="auto"/>
      </w:pPr>
      <w:r>
        <w:rPr>
          <w:rFonts w:hint="eastAsia"/>
        </w:rPr>
        <w:t>布局相关</w:t>
      </w:r>
      <w:r>
        <w:t>属性（Row</w:t>
      </w:r>
      <w:r>
        <w:rPr>
          <w:rFonts w:hint="eastAsia"/>
        </w:rPr>
        <w:t>、Column</w:t>
      </w:r>
      <w:r>
        <w:t>、Grid…）</w:t>
      </w:r>
    </w:p>
    <w:p>
      <w:pPr>
        <w:pStyle w:val="53"/>
        <w:keepNext w:val="0"/>
        <w:keepLines w:val="0"/>
        <w:pageBreakBefore w:val="0"/>
        <w:widowControl/>
        <w:numPr>
          <w:ilvl w:val="0"/>
          <w:numId w:val="111"/>
        </w:numPr>
        <w:kinsoku/>
        <w:wordWrap/>
        <w:overflowPunct/>
        <w:topLinePunct w:val="0"/>
        <w:autoSpaceDE/>
        <w:autoSpaceDN/>
        <w:bidi w:val="0"/>
        <w:adjustRightInd/>
        <w:snapToGrid/>
        <w:spacing w:line="0" w:lineRule="atLeast"/>
        <w:ind w:left="437" w:hanging="17"/>
        <w:textAlignment w:val="auto"/>
      </w:pPr>
      <w:r>
        <w:rPr>
          <w:rFonts w:hint="eastAsia"/>
        </w:rPr>
        <w:t>其它</w:t>
      </w:r>
      <w:r>
        <w:t>属性</w:t>
      </w:r>
    </w:p>
    <w:p>
      <w:pPr>
        <w:pStyle w:val="53"/>
        <w:keepNext w:val="0"/>
        <w:keepLines w:val="0"/>
        <w:pageBreakBefore w:val="0"/>
        <w:widowControl/>
        <w:numPr>
          <w:ilvl w:val="0"/>
          <w:numId w:val="111"/>
        </w:numPr>
        <w:kinsoku/>
        <w:wordWrap/>
        <w:overflowPunct/>
        <w:topLinePunct w:val="0"/>
        <w:autoSpaceDE/>
        <w:autoSpaceDN/>
        <w:bidi w:val="0"/>
        <w:adjustRightInd/>
        <w:snapToGrid/>
        <w:spacing w:line="0" w:lineRule="atLeast"/>
        <w:ind w:left="437" w:hanging="17"/>
        <w:textAlignment w:val="auto"/>
      </w:pPr>
      <w:r>
        <w:rPr>
          <w:rFonts w:hint="eastAsia"/>
        </w:rPr>
        <w:t>附加</w:t>
      </w:r>
      <w:r>
        <w:t>属性</w:t>
      </w:r>
    </w:p>
    <w:p>
      <w:pPr>
        <w:pStyle w:val="53"/>
        <w:keepNext w:val="0"/>
        <w:keepLines w:val="0"/>
        <w:pageBreakBefore w:val="0"/>
        <w:widowControl/>
        <w:numPr>
          <w:ilvl w:val="0"/>
          <w:numId w:val="111"/>
        </w:numPr>
        <w:kinsoku/>
        <w:wordWrap/>
        <w:overflowPunct/>
        <w:topLinePunct w:val="0"/>
        <w:autoSpaceDE/>
        <w:autoSpaceDN/>
        <w:bidi w:val="0"/>
        <w:adjustRightInd/>
        <w:snapToGrid/>
        <w:spacing w:line="0" w:lineRule="atLeast"/>
        <w:ind w:left="437" w:hanging="17"/>
        <w:textAlignment w:val="auto"/>
      </w:pPr>
      <w:r>
        <w:rPr>
          <w:rFonts w:hint="eastAsia"/>
        </w:rPr>
        <w:t>信</w:t>
      </w:r>
      <w:r>
        <w:t>号处理器</w:t>
      </w:r>
    </w:p>
    <w:p>
      <w:pPr>
        <w:pStyle w:val="53"/>
        <w:keepNext w:val="0"/>
        <w:keepLines w:val="0"/>
        <w:pageBreakBefore w:val="0"/>
        <w:widowControl/>
        <w:numPr>
          <w:ilvl w:val="0"/>
          <w:numId w:val="111"/>
        </w:numPr>
        <w:kinsoku/>
        <w:wordWrap/>
        <w:overflowPunct/>
        <w:topLinePunct w:val="0"/>
        <w:autoSpaceDE/>
        <w:autoSpaceDN/>
        <w:bidi w:val="0"/>
        <w:adjustRightInd/>
        <w:snapToGrid/>
        <w:spacing w:line="0" w:lineRule="atLeast"/>
        <w:ind w:left="437" w:hanging="17"/>
        <w:textAlignment w:val="auto"/>
      </w:pPr>
      <w:r>
        <w:rPr>
          <w:rFonts w:hint="eastAsia"/>
        </w:rPr>
        <w:t>自定义</w:t>
      </w:r>
      <w:r>
        <w:t>属性</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jc w:val="left"/>
        <w:textAlignment w:val="auto"/>
        <w:outlineLvl w:val="9"/>
        <w:rPr>
          <w:rFonts w:hint="default"/>
          <w:shd w:val="clear" w:color="FFFFFF" w:fill="D9D9D9"/>
        </w:rPr>
      </w:pPr>
      <w:r>
        <w:rPr>
          <w:rFonts w:hint="eastAsia"/>
          <w:shd w:val="clear" w:color="FFFFFF" w:fill="D9D9D9"/>
        </w:rPr>
        <w:t>举例</w:t>
      </w:r>
      <w:r>
        <w:rPr>
          <w:rFonts w:hint="default"/>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right="0" w:rightChars="0" w:firstLine="520" w:firstLineChars="0"/>
        <w:jc w:val="left"/>
        <w:textAlignment w:val="auto"/>
        <w:outlineLvl w:val="9"/>
        <w:rPr>
          <w:szCs w:val="28"/>
        </w:rPr>
      </w:pPr>
      <w:r>
        <w:rPr>
          <w:szCs w:val="28"/>
        </w:rPr>
        <w:t>Rectangle {</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id: rectTarget;                     </w:t>
      </w:r>
      <w:r>
        <w:rPr>
          <w:rFonts w:hint="eastAsia"/>
          <w:color w:val="00B050"/>
          <w:szCs w:val="28"/>
        </w:rPr>
        <w:t>//id属性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implicitWidth: 120;               </w:t>
      </w:r>
      <w:r>
        <w:rPr>
          <w:rFonts w:hint="eastAsia"/>
          <w:color w:val="00B050"/>
          <w:szCs w:val="28"/>
        </w:rPr>
        <w:t xml:space="preserve"> </w:t>
      </w:r>
      <w:r>
        <w:rPr>
          <w:rFonts w:hint="default"/>
          <w:color w:val="00B050"/>
          <w:szCs w:val="28"/>
        </w:rPr>
        <w:t>//</w:t>
      </w:r>
      <w:r>
        <w:rPr>
          <w:rFonts w:hint="eastAsia"/>
          <w:color w:val="00B050"/>
          <w:szCs w:val="28"/>
        </w:rPr>
        <w:t>S</w:t>
      </w:r>
      <w:r>
        <w:rPr>
          <w:rFonts w:hint="default"/>
          <w:color w:val="00B050"/>
          <w:szCs w:val="28"/>
        </w:rPr>
        <w:t>ize相关</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szCs w:val="28"/>
        </w:rPr>
      </w:pPr>
      <w:r>
        <w:rPr>
          <w:szCs w:val="28"/>
        </w:rPr>
        <w:t>implicitHeight: 50;</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color: "transparent";                </w:t>
      </w:r>
      <w:r>
        <w:rPr>
          <w:rFonts w:hint="default"/>
          <w:color w:val="00B050"/>
          <w:szCs w:val="28"/>
        </w:rPr>
        <w:t>//显示</w:t>
      </w:r>
      <w:r>
        <w:rPr>
          <w:rFonts w:hint="eastAsia"/>
          <w:color w:val="00B050"/>
          <w:szCs w:val="28"/>
        </w:rPr>
        <w:t>相关属性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anchors.left: parent.left;             </w:t>
      </w:r>
      <w:r>
        <w:rPr>
          <w:rFonts w:hint="eastAsia"/>
          <w:color w:val="00B050"/>
          <w:szCs w:val="28"/>
        </w:rPr>
        <w:t>//</w:t>
      </w:r>
      <w:r>
        <w:rPr>
          <w:rFonts w:hint="default"/>
          <w:color w:val="00B050"/>
          <w:szCs w:val="28"/>
        </w:rPr>
        <w:t>布局</w:t>
      </w:r>
      <w:r>
        <w:rPr>
          <w:rFonts w:hint="eastAsia"/>
          <w:color w:val="00B050"/>
          <w:szCs w:val="28"/>
        </w:rPr>
        <w:t>相关参数</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                             </w:t>
      </w:r>
      <w:r>
        <w:rPr>
          <w:rFonts w:hint="eastAsia"/>
          <w:color w:val="00B050"/>
          <w:szCs w:val="28"/>
        </w:rPr>
        <w:t xml:space="preserve"> //</w:t>
      </w:r>
      <w:r>
        <w:rPr>
          <w:rFonts w:hint="default"/>
          <w:color w:val="00B050"/>
          <w:szCs w:val="28"/>
        </w:rPr>
        <w:t>其他</w:t>
      </w:r>
      <w:r>
        <w:rPr>
          <w:rFonts w:hint="eastAsia"/>
          <w:color w:val="00B050"/>
          <w:szCs w:val="28"/>
        </w:rPr>
        <w:t>相关</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Keys.enabled: false;               </w:t>
      </w:r>
      <w:r>
        <w:rPr>
          <w:rFonts w:hint="eastAsia"/>
          <w:color w:val="00B050"/>
          <w:szCs w:val="28"/>
        </w:rPr>
        <w:t xml:space="preserve"> </w:t>
      </w:r>
      <w:r>
        <w:rPr>
          <w:rFonts w:hint="default"/>
          <w:color w:val="00B050"/>
          <w:szCs w:val="28"/>
        </w:rPr>
        <w:t>//附加</w:t>
      </w:r>
      <w:r>
        <w:rPr>
          <w:rFonts w:hint="eastAsia"/>
          <w:color w:val="00B050"/>
          <w:szCs w:val="28"/>
        </w:rPr>
        <w:t>属性</w:t>
      </w: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rFonts w:hint="eastAsia"/>
          <w:color w:val="00B050"/>
          <w:szCs w:val="28"/>
        </w:rPr>
      </w:pPr>
      <w:r>
        <w:rPr>
          <w:szCs w:val="28"/>
        </w:rPr>
        <w:t xml:space="preserve">signal clicked;                  </w:t>
      </w:r>
      <w:r>
        <w:rPr>
          <w:rFonts w:hint="eastAsia"/>
          <w:color w:val="00B050"/>
          <w:szCs w:val="28"/>
        </w:rPr>
        <w:t xml:space="preserve">  </w:t>
      </w:r>
      <w:r>
        <w:rPr>
          <w:rFonts w:hint="default"/>
          <w:color w:val="00B050"/>
          <w:szCs w:val="28"/>
        </w:rPr>
        <w:t>//信号</w:t>
      </w:r>
      <w:r>
        <w:rPr>
          <w:rFonts w:hint="eastAsia"/>
          <w:color w:val="00B050"/>
          <w:szCs w:val="28"/>
        </w:rPr>
        <w:t>处理器</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0" w:after="0" w:line="0" w:lineRule="atLeast"/>
        <w:ind w:left="520" w:leftChars="0" w:right="0" w:rightChars="0" w:firstLine="520" w:firstLineChars="0"/>
        <w:jc w:val="left"/>
        <w:textAlignment w:val="auto"/>
        <w:outlineLvl w:val="9"/>
        <w:rPr>
          <w:color w:val="00B050"/>
          <w:szCs w:val="28"/>
        </w:rPr>
      </w:pPr>
      <w:r>
        <w:rPr>
          <w:szCs w:val="28"/>
        </w:rPr>
        <w:t xml:space="preserve">property alias iconSource: icon.source; </w:t>
      </w:r>
      <w:bookmarkStart w:id="2026" w:name="OLE_LINK253"/>
      <w:bookmarkStart w:id="2027" w:name="OLE_LINK254"/>
      <w:r>
        <w:rPr>
          <w:rFonts w:hint="default"/>
          <w:color w:val="00B050"/>
          <w:szCs w:val="28"/>
        </w:rPr>
        <w:t>//自定义</w:t>
      </w:r>
      <w:r>
        <w:rPr>
          <w:color w:val="00B050"/>
          <w:szCs w:val="28"/>
        </w:rPr>
        <w:t>属性</w:t>
      </w:r>
      <w:bookmarkEnd w:id="2026"/>
      <w:bookmarkEnd w:id="2027"/>
    </w:p>
    <w:p>
      <w:pPr>
        <w:keepNext w:val="0"/>
        <w:keepLines w:val="0"/>
        <w:pageBreakBefore w:val="0"/>
        <w:widowControl/>
        <w:kinsoku/>
        <w:wordWrap/>
        <w:overflowPunct/>
        <w:topLinePunct w:val="0"/>
        <w:autoSpaceDE/>
        <w:autoSpaceDN/>
        <w:bidi w:val="0"/>
        <w:adjustRightInd/>
        <w:snapToGrid/>
        <w:spacing w:before="0" w:after="0" w:line="0" w:lineRule="atLeast"/>
        <w:ind w:right="0" w:rightChars="0" w:firstLine="520" w:firstLineChars="0"/>
        <w:jc w:val="left"/>
        <w:textAlignment w:val="auto"/>
        <w:outlineLvl w:val="9"/>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0" w:after="0" w:line="0" w:lineRule="atLeast"/>
        <w:ind w:right="0" w:rightChars="0"/>
        <w:jc w:val="left"/>
        <w:textAlignment w:val="auto"/>
        <w:outlineLvl w:val="9"/>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eastAsia="华文楷体" w:cstheme="minorBidi"/>
          <w:sz w:val="28"/>
          <w:szCs w:val="20"/>
          <w:shd w:val="pct10" w:color="auto" w:fill="FFFFFF"/>
        </w:rPr>
      </w:pPr>
      <w:r>
        <w:rPr>
          <w:rFonts w:hint="eastAsia" w:ascii="Times New Roman" w:hAnsi="Times New Roman" w:eastAsia="华文楷体" w:cstheme="minorBidi"/>
          <w:sz w:val="28"/>
          <w:szCs w:val="20"/>
          <w:shd w:val="clear" w:color="FFFFFF" w:fill="D9D9D9"/>
        </w:rPr>
        <w:t>注意</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0" w:after="0" w:line="0" w:lineRule="atLeast"/>
        <w:ind w:left="0" w:leftChars="0" w:right="0" w:rightChars="0" w:firstLine="420" w:firstLineChars="0"/>
        <w:jc w:val="left"/>
        <w:textAlignment w:val="auto"/>
        <w:outlineLvl w:val="9"/>
        <w:rPr>
          <w:szCs w:val="28"/>
        </w:rPr>
      </w:pPr>
      <w:r>
        <w:rPr>
          <w:rFonts w:hint="default"/>
          <w:szCs w:val="28"/>
        </w:rPr>
        <w:t xml:space="preserve"> </w:t>
      </w:r>
      <w:r>
        <w:rPr>
          <w:rFonts w:hint="eastAsia"/>
          <w:szCs w:val="28"/>
        </w:rPr>
        <w:t>对于</w:t>
      </w:r>
      <w:r>
        <w:rPr>
          <w:szCs w:val="28"/>
        </w:rPr>
        <w:t>属性赋值，“</w:t>
      </w:r>
      <w:r>
        <w:rPr>
          <w:rFonts w:hint="eastAsia"/>
          <w:szCs w:val="28"/>
        </w:rPr>
        <w:t>:</w:t>
      </w:r>
      <w:r>
        <w:rPr>
          <w:szCs w:val="28"/>
        </w:rPr>
        <w:t>”</w:t>
      </w:r>
      <w:r>
        <w:rPr>
          <w:rFonts w:hint="eastAsia"/>
          <w:szCs w:val="28"/>
        </w:rPr>
        <w:t>后</w:t>
      </w:r>
      <w:r>
        <w:rPr>
          <w:szCs w:val="28"/>
        </w:rPr>
        <w:t>加一个</w:t>
      </w:r>
      <w:r>
        <w:rPr>
          <w:color w:val="00B0F0"/>
          <w:szCs w:val="28"/>
        </w:rPr>
        <w:t>空格</w:t>
      </w:r>
      <w:r>
        <w:rPr>
          <w:rFonts w:hint="eastAsia"/>
          <w:szCs w:val="28"/>
        </w:rPr>
        <w:t>，这样</w:t>
      </w:r>
      <w:r>
        <w:rPr>
          <w:szCs w:val="28"/>
        </w:rPr>
        <w:t>方便阅读。</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3"/>
        </w:numPr>
        <w:kinsoku/>
        <w:wordWrap/>
        <w:overflowPunct/>
        <w:topLinePunct w:val="0"/>
        <w:autoSpaceDE/>
        <w:autoSpaceDN/>
        <w:bidi w:val="0"/>
        <w:adjustRightInd/>
        <w:snapToGrid/>
        <w:spacing w:line="240" w:lineRule="auto"/>
        <w:textAlignment w:val="auto"/>
      </w:pPr>
      <w:bookmarkStart w:id="2028" w:name="_Toc465955364"/>
      <w:bookmarkStart w:id="2029" w:name="_Toc16896"/>
      <w:bookmarkStart w:id="2030" w:name="_Toc788234782"/>
      <w:bookmarkStart w:id="2031" w:name="_Toc961080167"/>
      <w:bookmarkStart w:id="2032" w:name="_Toc732297722"/>
      <w:bookmarkStart w:id="2033" w:name="_Toc1604232899"/>
      <w:bookmarkStart w:id="2034" w:name="_Toc2043648357"/>
      <w:bookmarkStart w:id="2035" w:name="_Toc32425165"/>
      <w:bookmarkStart w:id="2036" w:name="_Toc1977846957"/>
      <w:bookmarkStart w:id="2037" w:name="_Toc1776479259"/>
      <w:bookmarkStart w:id="2038" w:name="_Toc682326370"/>
      <w:bookmarkStart w:id="2039" w:name="_Toc215303059"/>
      <w:bookmarkStart w:id="2040" w:name="_Toc1111286158"/>
      <w:bookmarkStart w:id="2041" w:name="_Toc1172642927"/>
      <w:bookmarkStart w:id="2042" w:name="_Toc1697415312"/>
      <w:bookmarkStart w:id="2043" w:name="_Toc167152330"/>
      <w:bookmarkStart w:id="2044" w:name="_Toc129877049"/>
      <w:bookmarkStart w:id="2045" w:name="_Toc1838562477"/>
      <w:bookmarkStart w:id="2046" w:name="_Toc1546031088"/>
      <w:r>
        <w:t>Function</w:t>
      </w:r>
      <w:r>
        <w:rPr>
          <w:rFonts w:hint="eastAsia"/>
        </w:rPr>
        <w:t>函数</w:t>
      </w:r>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对于</w:t>
      </w:r>
      <w:r>
        <w:t>函数的命名使用</w:t>
      </w:r>
      <w:r>
        <w:rPr>
          <w:color w:val="00B0F0"/>
        </w:rPr>
        <w:t>驼峰</w:t>
      </w:r>
      <w:r>
        <w:t>命名法，</w:t>
      </w:r>
      <w:r>
        <w:rPr>
          <w:color w:val="00B0F0"/>
        </w:rPr>
        <w:t>小</w:t>
      </w:r>
      <w:r>
        <w:t>写字母开头，</w:t>
      </w:r>
      <w:r>
        <w:rPr>
          <w:rFonts w:hint="eastAsia"/>
        </w:rPr>
        <w:t>单词</w:t>
      </w:r>
      <w:r>
        <w:t>直接不加下划线</w:t>
      </w:r>
      <w:r>
        <w:rPr>
          <w:rFonts w:hint="eastAsia"/>
        </w:rPr>
        <w:t>，对于</w:t>
      </w:r>
      <w:r>
        <w:t>方法中形参的命名同样遵守这一原则。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rFonts w:hint="eastAsia"/>
          <w:szCs w:val="28"/>
        </w:rPr>
        <w:t xml:space="preserve">function </w:t>
      </w:r>
      <w:r>
        <w:rPr>
          <w:rFonts w:hint="eastAsia"/>
          <w:color w:val="00B0F0"/>
          <w:szCs w:val="28"/>
        </w:rPr>
        <w:t>r</w:t>
      </w:r>
      <w:r>
        <w:rPr>
          <w:rFonts w:hint="eastAsia"/>
          <w:szCs w:val="28"/>
        </w:rPr>
        <w:t>emove</w:t>
      </w:r>
      <w:r>
        <w:rPr>
          <w:rFonts w:hint="eastAsia"/>
          <w:color w:val="00B0F0"/>
          <w:szCs w:val="28"/>
        </w:rPr>
        <w:t>T</w:t>
      </w:r>
      <w:r>
        <w:rPr>
          <w:rFonts w:hint="eastAsia"/>
          <w:szCs w:val="28"/>
        </w:rPr>
        <w:t>arget(</w:t>
      </w:r>
      <w:r>
        <w:rPr>
          <w:rFonts w:hint="eastAsia"/>
          <w:color w:val="00B0F0"/>
          <w:szCs w:val="28"/>
        </w:rPr>
        <w:t>p</w:t>
      </w:r>
      <w:r>
        <w:rPr>
          <w:rFonts w:hint="eastAsia"/>
          <w:szCs w:val="28"/>
        </w:rPr>
        <w:t>os</w:t>
      </w:r>
      <w:r>
        <w:rPr>
          <w:rFonts w:hint="eastAsia"/>
          <w:color w:val="00B0F0"/>
          <w:szCs w:val="28"/>
        </w:rPr>
        <w:t>X</w:t>
      </w:r>
      <w:r>
        <w:rPr>
          <w:rFonts w:hint="eastAsia"/>
          <w:szCs w:val="28"/>
        </w:rPr>
        <w:t>,</w:t>
      </w:r>
      <w:r>
        <w:rPr>
          <w:rFonts w:hint="eastAsia"/>
          <w:color w:val="00B0F0"/>
          <w:szCs w:val="28"/>
        </w:rPr>
        <w:t>p</w:t>
      </w:r>
      <w:r>
        <w:rPr>
          <w:rFonts w:hint="eastAsia"/>
          <w:szCs w:val="28"/>
        </w:rPr>
        <w:t>os</w:t>
      </w:r>
      <w:r>
        <w:rPr>
          <w:rFonts w:hint="eastAsia"/>
          <w:color w:val="00B0F0"/>
          <w:szCs w:val="28"/>
        </w:rPr>
        <w:t>Y</w:t>
      </w:r>
      <w:r>
        <w:rPr>
          <w:rFonts w:hint="eastAsia"/>
          <w:szCs w:val="28"/>
        </w:rPr>
        <w:t>)</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1075" w:firstLineChars="384"/>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left="700" w:leftChars="250" w:firstLine="560" w:firstLineChars="20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2"/>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在</w:t>
      </w:r>
      <w:r>
        <w:t>QML中，推荐使用console.</w:t>
      </w:r>
      <w:r>
        <w:rPr>
          <w:color w:val="00B0F0"/>
        </w:rPr>
        <w:t>assert</w:t>
      </w:r>
      <w:r>
        <w:t>()，当使用console.assert在表达式不成立时并不会终止程序，而是会打印出错误的代码位置。</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bookmarkEnd w:id="2019"/>
    <w:p>
      <w:pPr>
        <w:pStyle w:val="3"/>
        <w:keepNext w:val="0"/>
        <w:keepLines w:val="0"/>
        <w:pageBreakBefore w:val="0"/>
        <w:widowControl/>
        <w:numPr>
          <w:ilvl w:val="0"/>
          <w:numId w:val="103"/>
        </w:numPr>
        <w:kinsoku/>
        <w:wordWrap/>
        <w:overflowPunct/>
        <w:topLinePunct w:val="0"/>
        <w:autoSpaceDE/>
        <w:autoSpaceDN/>
        <w:bidi w:val="0"/>
        <w:adjustRightInd/>
        <w:snapToGrid/>
        <w:spacing w:line="240" w:lineRule="auto"/>
        <w:textAlignment w:val="auto"/>
      </w:pPr>
      <w:bookmarkStart w:id="2047" w:name="_Toc1081751504"/>
      <w:bookmarkStart w:id="2048" w:name="_Toc729097361"/>
      <w:bookmarkStart w:id="2049" w:name="_Toc817750068"/>
      <w:bookmarkStart w:id="2050" w:name="_Toc576598338"/>
      <w:bookmarkStart w:id="2051" w:name="_Toc49706174"/>
      <w:bookmarkStart w:id="2052" w:name="_Toc1784983900"/>
      <w:bookmarkStart w:id="2053" w:name="_Toc777114101"/>
      <w:bookmarkStart w:id="2054" w:name="_Toc16300"/>
      <w:bookmarkStart w:id="2055" w:name="_Toc1991575200"/>
      <w:bookmarkStart w:id="2056" w:name="_Toc177813997"/>
      <w:bookmarkStart w:id="2057" w:name="_Toc11186049"/>
      <w:bookmarkStart w:id="2058" w:name="_Toc673199922"/>
      <w:bookmarkStart w:id="2059" w:name="_Toc665004798"/>
      <w:bookmarkStart w:id="2060" w:name="_Toc2127222124"/>
      <w:bookmarkStart w:id="2061" w:name="_Toc1002385837"/>
      <w:bookmarkStart w:id="2062" w:name="_Toc1250710427"/>
      <w:bookmarkStart w:id="2063" w:name="_Toc219782314"/>
      <w:bookmarkStart w:id="2064" w:name="_Toc28734121"/>
      <w:r>
        <w:fldChar w:fldCharType="begin"/>
      </w:r>
      <w:r>
        <w:instrText xml:space="preserve"> HYPERLINK "javascript:void(0);" </w:instrText>
      </w:r>
      <w:r>
        <w:fldChar w:fldCharType="separate"/>
      </w:r>
      <w:bookmarkStart w:id="2065" w:name="_Toc465955365"/>
      <w:r>
        <w:t>Variable</w:t>
      </w:r>
      <w:r>
        <w:fldChar w:fldCharType="end"/>
      </w:r>
      <w:r>
        <w:rPr>
          <w:rFonts w:hint="eastAsia"/>
        </w:rPr>
        <w:t>变量</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pPr>
        <w:pStyle w:val="53"/>
        <w:keepNext w:val="0"/>
        <w:keepLines w:val="0"/>
        <w:pageBreakBefore w:val="0"/>
        <w:widowControl/>
        <w:numPr>
          <w:ilvl w:val="0"/>
          <w:numId w:val="113"/>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变量</w:t>
      </w:r>
      <w:r>
        <w:t>命名</w:t>
      </w:r>
      <w:r>
        <w:rPr>
          <w:rFonts w:hint="eastAsia"/>
        </w:rPr>
        <w:t>以</w:t>
      </w:r>
      <w:r>
        <w:rPr>
          <w:color w:val="00B0F0"/>
        </w:rPr>
        <w:t>小</w:t>
      </w:r>
      <w:r>
        <w:t>写字母开始，单词之间</w:t>
      </w:r>
      <w:r>
        <w:rPr>
          <w:rFonts w:hint="eastAsia"/>
        </w:rPr>
        <w:t>使用</w:t>
      </w:r>
      <w:r>
        <w:rPr>
          <w:color w:val="00B0F0"/>
        </w:rPr>
        <w:t>驼峰命名法</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isSuccessful = false;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objectName = “obj”;</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var tempValue = 20.1;</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3"/>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一个var语句可以定义多个变量，可以是不同的类型,但是公司禁止这么做,为保证阅读性,请一行只放一个类型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firstLine="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错误做法:</w:t>
      </w:r>
    </w:p>
    <w:p>
      <w:pPr>
        <w:keepNext w:val="0"/>
        <w:keepLines w:val="0"/>
        <w:pageBreakBefore w:val="0"/>
        <w:widowControl/>
        <w:kinsoku/>
        <w:wordWrap/>
        <w:overflowPunct/>
        <w:topLinePunct w:val="0"/>
        <w:autoSpaceDE/>
        <w:autoSpaceDN/>
        <w:bidi w:val="0"/>
        <w:adjustRightInd/>
        <w:snapToGrid/>
        <w:spacing w:line="0" w:lineRule="atLeast"/>
        <w:ind w:left="420" w:firstLine="420"/>
        <w:textAlignment w:val="auto"/>
        <w:rPr>
          <w:rFonts w:hint="eastAsia"/>
          <w:szCs w:val="28"/>
        </w:rPr>
      </w:pPr>
      <w:r>
        <w:rPr>
          <w:rFonts w:hint="eastAsia"/>
          <w:szCs w:val="28"/>
        </w:rPr>
        <w:t xml:space="preserve">var </w:t>
      </w:r>
      <w:r>
        <w:rPr>
          <w:szCs w:val="28"/>
        </w:rPr>
        <w:t>index</w:t>
      </w:r>
      <w:r>
        <w:rPr>
          <w:rFonts w:hint="eastAsia"/>
          <w:szCs w:val="28"/>
        </w:rPr>
        <w:t xml:space="preserve"> = 0,name = "}";</w:t>
      </w:r>
      <w:r>
        <w:rPr>
          <w:szCs w:val="28"/>
        </w:rPr>
        <w:t xml:space="preserve"> </w:t>
      </w:r>
      <w:r>
        <w:t xml:space="preserve">        </w:t>
      </w:r>
      <w:r>
        <w:rPr>
          <w:color w:val="00B050"/>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rFonts w:hint="eastAsia"/>
          <w:szCs w:val="28"/>
        </w:rPr>
      </w:pP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正确做法:</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0;</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rFonts w:hint="eastAsia"/>
          <w:szCs w:val="28"/>
        </w:rPr>
        <w:t>var name = "}"</w:t>
      </w:r>
      <w:r>
        <w:rPr>
          <w:szCs w:val="28"/>
        </w:rPr>
        <w:t xml:space="preserve">;                    </w:t>
      </w:r>
      <w:r>
        <w:rPr>
          <w:color w:val="00B050"/>
          <w:szCs w:val="28"/>
        </w:rPr>
        <w:t>//</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3"/>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禁止一个变量在使用中变更类型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szCs w:val="28"/>
        </w:rPr>
      </w:pPr>
      <w:r>
        <w:rPr>
          <w:rFonts w:hint="eastAsia"/>
          <w:szCs w:val="28"/>
        </w:rPr>
        <w:t xml:space="preserve">var </w:t>
      </w:r>
      <w:r>
        <w:rPr>
          <w:szCs w:val="28"/>
        </w:rPr>
        <w:t>index</w:t>
      </w:r>
      <w:r>
        <w:rPr>
          <w:rFonts w:hint="eastAsia"/>
          <w:szCs w:val="28"/>
        </w:rPr>
        <w:t xml:space="preserve"> = 0;</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color w:val="00B050"/>
          <w:szCs w:val="28"/>
        </w:rPr>
      </w:pPr>
      <w:r>
        <w:rPr>
          <w:szCs w:val="28"/>
        </w:rPr>
        <w:t>index</w:t>
      </w:r>
      <w:r>
        <w:rPr>
          <w:rFonts w:hint="eastAsia"/>
          <w:szCs w:val="28"/>
        </w:rPr>
        <w:t xml:space="preserve"> </w:t>
      </w:r>
      <w:r>
        <w:rPr>
          <w:szCs w:val="28"/>
        </w:rPr>
        <w:t xml:space="preserve">= </w:t>
      </w:r>
      <w:r>
        <w:rPr>
          <w:rFonts w:hint="eastAsia"/>
          <w:szCs w:val="28"/>
        </w:rPr>
        <w:t xml:space="preserve"> "}"</w:t>
      </w:r>
      <w:r>
        <w:rPr>
          <w:szCs w:val="28"/>
        </w:rPr>
        <w:t xml:space="preserve">;                    </w:t>
      </w:r>
      <w:r>
        <w:rPr>
          <w:color w:val="00B050"/>
          <w:szCs w:val="28"/>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firstLine="560" w:firstLineChars="200"/>
        <w:textAlignment w:val="auto"/>
        <w:rPr>
          <w:rFonts w:asciiTheme="minorAscii"/>
          <w:szCs w:val="28"/>
        </w:rPr>
      </w:pPr>
      <w:r>
        <w:rPr>
          <w:szCs w:val="28"/>
        </w:rPr>
        <w:t>index</w:t>
      </w:r>
      <w:r>
        <w:rPr>
          <w:rFonts w:hint="eastAsia"/>
          <w:szCs w:val="28"/>
        </w:rPr>
        <w:t xml:space="preserve"> </w:t>
      </w:r>
      <w:r>
        <w:rPr>
          <w:szCs w:val="28"/>
        </w:rPr>
        <w:t xml:space="preserve">= </w:t>
      </w:r>
      <w:r>
        <w:rPr>
          <w:rFonts w:hint="eastAsia"/>
          <w:szCs w:val="28"/>
        </w:rPr>
        <w:t xml:space="preserve"> 10</w:t>
      </w:r>
      <w:r>
        <w:rPr>
          <w:szCs w:val="28"/>
        </w:rPr>
        <w:t xml:space="preserve">;                    </w:t>
      </w:r>
      <w:r>
        <w:rPr>
          <w:color w:val="00B050"/>
          <w:szCs w:val="28"/>
          <w:shd w:val="clear" w:color="auto" w:fill="auto"/>
        </w:rPr>
        <w:t>//</w:t>
      </w:r>
      <w:r>
        <w:rPr>
          <w:rFonts w:hint="eastAsia" w:asciiTheme="minorAscii"/>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3"/>
        </w:numPr>
        <w:tabs>
          <w:tab w:val="left" w:pos="425"/>
        </w:tabs>
        <w:kinsoku/>
        <w:wordWrap/>
        <w:overflowPunct/>
        <w:topLinePunct w:val="0"/>
        <w:autoSpaceDE/>
        <w:autoSpaceDN/>
        <w:bidi w:val="0"/>
        <w:adjustRightInd/>
        <w:snapToGrid/>
        <w:spacing w:before="0" w:after="0" w:line="0" w:lineRule="atLeast"/>
        <w:ind w:left="425" w:hanging="425"/>
        <w:textAlignment w:val="auto"/>
      </w:pPr>
      <w:bookmarkStart w:id="2066" w:name="OLE_LINK261"/>
      <w:bookmarkStart w:id="2067" w:name="OLE_LINK260"/>
      <w:r>
        <w:rPr>
          <w:rFonts w:hint="eastAsia"/>
        </w:rPr>
        <w:t>判断2个</w:t>
      </w:r>
      <w:r>
        <w:t>变量是否相等要用“</w:t>
      </w:r>
      <w:r>
        <w:rPr>
          <w:rFonts w:hint="eastAsia"/>
          <w:color w:val="auto"/>
        </w:rPr>
        <w:t>===</w:t>
      </w:r>
      <w:r>
        <w:t>”(3个等号)</w:t>
      </w:r>
      <w:r>
        <w:rPr>
          <w:rFonts w:hint="eastAsia"/>
        </w:rPr>
        <w:t>，</w:t>
      </w:r>
      <w:r>
        <w:t>“===”</w:t>
      </w:r>
      <w:r>
        <w:rPr>
          <w:rFonts w:hint="eastAsia"/>
        </w:rPr>
        <w:t>表示</w:t>
      </w:r>
      <w:r>
        <w:t>全等，包括值相等和类型相等</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shd w:val="clear" w:color="FFFFFF" w:fill="D9D9D9"/>
        </w:rPr>
      </w:pPr>
      <w:r>
        <w:rPr>
          <w:rFonts w:hint="eastAsia" w:ascii="Times New Roman" w:hAnsi="Times New Roman" w:eastAsia="华文楷体" w:cstheme="minorBidi"/>
          <w:sz w:val="28"/>
          <w:szCs w:val="20"/>
          <w:shd w:val="clear" w:color="FFFFFF" w:fill="D9D9D9"/>
        </w:rPr>
        <w:t>举例</w:t>
      </w:r>
      <w:r>
        <w:rPr>
          <w:rFonts w:hint="default" w:ascii="Times New Roman" w:hAnsi="Times New Roman" w:eastAsia="华文楷体" w:cstheme="minorBidi"/>
          <w:sz w:val="28"/>
          <w:szCs w:val="20"/>
          <w:shd w:val="clear" w:color="FFFFFF" w:fill="D9D9D9"/>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szCs w:val="28"/>
        </w:rPr>
      </w:pPr>
      <w:r>
        <w:rPr>
          <w:rFonts w:hint="eastAsia"/>
          <w:szCs w:val="28"/>
        </w:rPr>
        <w:t xml:space="preserve">var </w:t>
      </w:r>
      <w:r>
        <w:rPr>
          <w:szCs w:val="28"/>
        </w:rPr>
        <w:t>index</w:t>
      </w:r>
      <w:r>
        <w:rPr>
          <w:rFonts w:hint="eastAsia"/>
          <w:szCs w:val="28"/>
        </w:rPr>
        <w:t xml:space="preserve"> = </w:t>
      </w:r>
      <w:r>
        <w:rPr>
          <w:szCs w:val="28"/>
        </w:rPr>
        <w:t>5</w:t>
      </w: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firstLine="520" w:firstLineChars="0"/>
        <w:textAlignment w:val="auto"/>
        <w:rPr>
          <w:rFonts w:hint="eastAsia"/>
          <w:szCs w:val="28"/>
        </w:rPr>
      </w:pPr>
      <w:r>
        <w:rPr>
          <w:szCs w:val="28"/>
        </w:rPr>
        <w:t>index</w:t>
      </w:r>
      <w:r>
        <w:rPr>
          <w:rFonts w:hint="eastAsia"/>
          <w:szCs w:val="28"/>
        </w:rPr>
        <w:t xml:space="preserve"> </w:t>
      </w:r>
      <w:r>
        <w:rPr>
          <w:rFonts w:hint="eastAsia"/>
        </w:rPr>
        <w:t xml:space="preserve">==="5" </w:t>
      </w:r>
      <w:r>
        <w:rPr>
          <w:rFonts w:hint="default"/>
        </w:rPr>
        <w:t xml:space="preserve">                   </w:t>
      </w:r>
      <w:r>
        <w:rPr>
          <w:rFonts w:hint="default"/>
          <w:color w:val="00B050"/>
        </w:rPr>
        <w:t>//</w:t>
      </w:r>
      <w:r>
        <w:rPr>
          <w:rFonts w:hint="eastAsia"/>
          <w:color w:val="00B050"/>
          <w:szCs w:val="28"/>
        </w:rPr>
        <w: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textAlignment w:val="auto"/>
        <w:rPr>
          <w:rFonts w:hint="eastAsia"/>
          <w:szCs w:val="28"/>
        </w:rPr>
      </w:pPr>
    </w:p>
    <w:p>
      <w:pPr>
        <w:pStyle w:val="53"/>
        <w:keepNext w:val="0"/>
        <w:keepLines w:val="0"/>
        <w:pageBreakBefore w:val="0"/>
        <w:widowControl/>
        <w:numPr>
          <w:ilvl w:val="0"/>
          <w:numId w:val="113"/>
        </w:numPr>
        <w:tabs>
          <w:tab w:val="left" w:pos="425"/>
        </w:tabs>
        <w:kinsoku/>
        <w:wordWrap/>
        <w:overflowPunct/>
        <w:topLinePunct w:val="0"/>
        <w:autoSpaceDE/>
        <w:autoSpaceDN/>
        <w:bidi w:val="0"/>
        <w:adjustRightInd/>
        <w:snapToGrid/>
        <w:spacing w:before="0" w:after="0" w:line="0" w:lineRule="atLeast"/>
        <w:ind w:left="425" w:hanging="425"/>
        <w:textAlignment w:val="auto"/>
      </w:pPr>
      <w:r>
        <w:t>判断</w:t>
      </w:r>
      <w:r>
        <w:rPr>
          <w:rFonts w:hint="eastAsia"/>
        </w:rPr>
        <w:t>变量</w:t>
      </w:r>
      <w:r>
        <w:t>的类型不能用typeof</w:t>
      </w:r>
      <w:r>
        <w:rPr>
          <w:rFonts w:hint="eastAsia"/>
        </w:rPr>
        <w:t>而要</w:t>
      </w:r>
      <w:r>
        <w:t>使用instanceof</w:t>
      </w:r>
      <w:r>
        <w:rPr>
          <w:rFonts w:hint="eastAsia"/>
        </w:rPr>
        <w:t>。</w:t>
      </w:r>
      <w:r>
        <w:rPr>
          <w:rFonts w:hint="default"/>
        </w:rPr>
        <w:t>因为typeof对于引用值统一返回object，这就导致了typeof无法准确判断出引用的类型，而instanceof就没有这样的问题，它能够返回引用对象真实的类型。</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 xml:space="preserve">var </w:t>
      </w:r>
      <w:r>
        <w:rPr>
          <w:szCs w:val="28"/>
        </w:rPr>
        <w:t>str</w:t>
      </w:r>
      <w:r>
        <w:rPr>
          <w:rFonts w:hint="eastAsia"/>
          <w:szCs w:val="28"/>
        </w:rPr>
        <w:t xml:space="preserve"> =</w:t>
      </w:r>
      <w:r>
        <w:rPr>
          <w:szCs w:val="28"/>
        </w:rPr>
        <w:t>new String(“Hello World”)</w:t>
      </w:r>
      <w:r>
        <w:rPr>
          <w:rFonts w:hint="eastAsia"/>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color w:val="00B050"/>
          <w:szCs w:val="28"/>
        </w:rPr>
      </w:pPr>
      <w:r>
        <w:rPr>
          <w:color w:val="00B050"/>
          <w:szCs w:val="28"/>
        </w:rPr>
        <w:t>//</w:t>
      </w:r>
      <w:r>
        <w:rPr>
          <w:rFonts w:hint="eastAsia"/>
          <w:color w:val="00B050"/>
          <w:szCs w:val="28"/>
        </w:rPr>
        <w:t>×</w:t>
      </w:r>
      <w:r>
        <w:rPr>
          <w:rFonts w:hint="default"/>
          <w:color w:val="00B050"/>
          <w:szCs w:val="28"/>
        </w:rPr>
        <w:t xml:space="preserve">  输出固定为“object”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console.log(typeof str);</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color w:val="00B050"/>
          <w:szCs w:val="28"/>
        </w:rPr>
      </w:pPr>
      <w:r>
        <w:rPr>
          <w:color w:val="00B050"/>
          <w:szCs w:val="28"/>
        </w:rPr>
        <w:t>//</w:t>
      </w:r>
      <w:r>
        <w:rPr>
          <w:rFonts w:hint="eastAsia"/>
          <w:color w:val="00B050"/>
          <w:szCs w:val="28"/>
        </w:rPr>
        <w:t>√</w:t>
      </w:r>
      <w:r>
        <w:rPr>
          <w:rFonts w:hint="default"/>
          <w:color w:val="00B050"/>
          <w:szCs w:val="28"/>
        </w:rPr>
        <w:t xml:space="preserve">  输出为true</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 xml:space="preserve">console.log(str </w:t>
      </w:r>
      <w:r>
        <w:rPr>
          <w:color w:val="00B0F0"/>
          <w:szCs w:val="28"/>
        </w:rPr>
        <w:t xml:space="preserve">instanceof </w:t>
      </w:r>
      <w:r>
        <w:rPr>
          <w:szCs w:val="28"/>
        </w:rPr>
        <w:t>String);</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pStyle w:val="53"/>
        <w:keepNext w:val="0"/>
        <w:keepLines w:val="0"/>
        <w:pageBreakBefore w:val="0"/>
        <w:widowControl/>
        <w:numPr>
          <w:ilvl w:val="0"/>
          <w:numId w:val="113"/>
        </w:numPr>
        <w:tabs>
          <w:tab w:val="left" w:pos="425"/>
        </w:tabs>
        <w:kinsoku/>
        <w:wordWrap/>
        <w:overflowPunct/>
        <w:topLinePunct w:val="0"/>
        <w:autoSpaceDE/>
        <w:autoSpaceDN/>
        <w:bidi w:val="0"/>
        <w:adjustRightInd/>
        <w:snapToGrid/>
        <w:spacing w:before="0" w:after="0" w:line="0" w:lineRule="atLeast"/>
        <w:ind w:left="425" w:hanging="425"/>
        <w:textAlignment w:val="auto"/>
      </w:pPr>
      <w:r>
        <w:rPr>
          <w:rFonts w:hint="eastAsia"/>
        </w:rPr>
        <w:t>如果明确知道</w:t>
      </w:r>
      <w:r>
        <w:t>一个QML对象的属性或信号参数的类型(除此之外是不能使用基本类型定义变量)，比如说它只可能是int，那就直接指定其类型为int(</w:t>
      </w:r>
      <w:r>
        <w:rPr>
          <w:rFonts w:hint="eastAsia"/>
        </w:rPr>
        <w:t>放弃</w:t>
      </w:r>
      <w:r>
        <w:t>var)</w:t>
      </w:r>
      <w:r>
        <w:rPr>
          <w:rFonts w:hint="eastAsia"/>
        </w:rPr>
        <w:t>，</w:t>
      </w:r>
      <w:r>
        <w:rPr>
          <w:rFonts w:hint="default"/>
        </w:rPr>
        <w:t>这</w:t>
      </w:r>
      <w:r>
        <w:t>会提高性能</w:t>
      </w:r>
      <w:r>
        <w:rPr>
          <w:rFonts w:hint="eastAsia"/>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Rectangle{</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id: rectTarget;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color w:val="00B050"/>
        </w:rPr>
      </w:pPr>
      <w:r>
        <w:rPr>
          <w:color w:val="00B0F0"/>
          <w:szCs w:val="28"/>
        </w:rPr>
        <w:t xml:space="preserve">var </w:t>
      </w:r>
      <w:r>
        <w:rPr>
          <w:szCs w:val="28"/>
        </w:rPr>
        <w:t xml:space="preserve">width = 100;                  </w:t>
      </w:r>
      <w:r>
        <w:rPr>
          <w:color w:val="00B050"/>
          <w:szCs w:val="28"/>
        </w:rPr>
        <w:t>//</w:t>
      </w:r>
      <w:r>
        <w:rPr>
          <w:rFonts w:hint="eastAsia"/>
          <w:color w:val="00B050"/>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color w:val="00B0F0"/>
          <w:szCs w:val="28"/>
        </w:rPr>
        <w:t xml:space="preserve">int </w:t>
      </w:r>
      <w:r>
        <w:rPr>
          <w:szCs w:val="28"/>
        </w:rPr>
        <w:t xml:space="preserve">width = 100;                  </w:t>
      </w:r>
      <w:r>
        <w:rPr>
          <w:color w:val="00B050"/>
          <w:szCs w:val="28"/>
        </w:rPr>
        <w:t xml:space="preserve"> //</w:t>
      </w:r>
      <w:r>
        <w:rPr>
          <w:rFonts w:hint="eastAsia"/>
          <w:color w:val="00B05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bookmarkEnd w:id="2066"/>
    <w:bookmarkEnd w:id="2067"/>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3"/>
        </w:numPr>
        <w:kinsoku/>
        <w:wordWrap/>
        <w:overflowPunct/>
        <w:topLinePunct w:val="0"/>
        <w:autoSpaceDE/>
        <w:autoSpaceDN/>
        <w:bidi w:val="0"/>
        <w:adjustRightInd/>
        <w:snapToGrid/>
        <w:spacing w:line="0" w:lineRule="atLeast"/>
        <w:textAlignment w:val="auto"/>
      </w:pPr>
      <w:bookmarkStart w:id="2068" w:name="_Toc465119052"/>
      <w:bookmarkStart w:id="2069" w:name="_Toc924198185"/>
      <w:bookmarkStart w:id="2070" w:name="_Toc465955366"/>
      <w:bookmarkStart w:id="2071" w:name="_Toc1048145768"/>
      <w:bookmarkStart w:id="2072" w:name="_Toc13038"/>
      <w:bookmarkStart w:id="2073" w:name="_Toc2055948200"/>
      <w:bookmarkStart w:id="2074" w:name="_Toc898518618"/>
      <w:bookmarkStart w:id="2075" w:name="_Toc406476017"/>
      <w:bookmarkStart w:id="2076" w:name="_Toc1748972106"/>
      <w:bookmarkStart w:id="2077" w:name="_Toc2106026097"/>
      <w:bookmarkStart w:id="2078" w:name="_Toc72731825"/>
      <w:bookmarkStart w:id="2079" w:name="_Toc556862705"/>
      <w:bookmarkStart w:id="2080" w:name="_Toc66064933"/>
      <w:bookmarkStart w:id="2081" w:name="_Toc2145071709"/>
      <w:bookmarkStart w:id="2082" w:name="_Toc1237527757"/>
      <w:bookmarkStart w:id="2083" w:name="_Toc1367263654"/>
      <w:bookmarkStart w:id="2084" w:name="_Toc351796781"/>
      <w:bookmarkStart w:id="2085" w:name="_Toc1381371261"/>
      <w:bookmarkStart w:id="2086" w:name="_Toc66272173"/>
      <w:bookmarkStart w:id="2087" w:name="_Toc773820784"/>
      <w:r>
        <w:t>Comment 注释</w:t>
      </w:r>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和</w:t>
      </w:r>
      <w:r>
        <w:t>普通的c++</w:t>
      </w:r>
      <w:r>
        <w:rPr>
          <w:rFonts w:hint="eastAsia"/>
        </w:rPr>
        <w:t>规范</w:t>
      </w:r>
      <w:r>
        <w:t>不同的是，</w:t>
      </w:r>
      <w:r>
        <w:rPr>
          <w:rFonts w:hint="eastAsia"/>
        </w:rPr>
        <w:t>公司</w:t>
      </w:r>
      <w:r>
        <w:t>规定在qml中的代码块左括号一定要</w:t>
      </w:r>
      <w:r>
        <w:rPr>
          <w:rFonts w:hint="eastAsia"/>
        </w:rPr>
        <w:t>写在句</w:t>
      </w:r>
      <w:r>
        <w:t>尾。</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firstLine="520" w:firstLineChars="0"/>
        <w:textAlignment w:val="auto"/>
        <w:rPr>
          <w:szCs w:val="28"/>
        </w:rPr>
      </w:pPr>
      <w:r>
        <w:rPr>
          <w:rFonts w:hint="eastAsia"/>
          <w:szCs w:val="28"/>
        </w:rPr>
        <w:t>if(!isDrawBorder)</w:t>
      </w:r>
      <w:r>
        <w:rPr>
          <w:rFonts w:hint="eastAsia"/>
          <w:b/>
          <w:color w:val="00B0F0"/>
          <w:szCs w:val="28"/>
        </w:rPr>
        <w:t>{</w:t>
      </w:r>
      <w:r>
        <w:rPr>
          <w:szCs w:val="28"/>
        </w:rPr>
        <w:t xml:space="preserv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ctx.strokeStyle  = shapePicker.drawedShapeColor;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szCs w:val="28"/>
        </w:rPr>
        <w:t>e</w:t>
      </w:r>
      <w:r>
        <w:rPr>
          <w:rFonts w:hint="eastAsia"/>
          <w:szCs w:val="28"/>
        </w:rPr>
        <w:t>lse</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rFonts w:hint="eastAsia"/>
          <w:szCs w:val="28"/>
        </w:rPr>
      </w:pPr>
      <w:r>
        <w:rPr>
          <w:rFonts w:hint="eastAsia"/>
          <w:szCs w:val="28"/>
        </w:rPr>
        <w:t>ctx.strokeStyle  =</w:t>
      </w:r>
      <w:r>
        <w:rPr>
          <w:szCs w:val="28"/>
        </w:rPr>
        <w:t xml:space="preserve"> </w:t>
      </w:r>
      <w:r>
        <w:rPr>
          <w:rFonts w:hint="eastAsia"/>
          <w:szCs w:val="28"/>
        </w:rPr>
        <w:t>selectedShapeColor;</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rFonts w:hint="eastAsia"/>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line="0" w:lineRule="atLeast"/>
        <w:ind w:firstLine="0" w:firstLineChars="0"/>
        <w:textAlignment w:val="auto"/>
        <w:rPr>
          <w:rFonts w:hint="eastAsia"/>
          <w:szCs w:val="28"/>
        </w:rPr>
      </w:pPr>
    </w:p>
    <w:p>
      <w:pPr>
        <w:pStyle w:val="53"/>
        <w:keepNext w:val="0"/>
        <w:keepLines w:val="0"/>
        <w:pageBreakBefore w:val="0"/>
        <w:widowControl/>
        <w:kinsoku/>
        <w:wordWrap/>
        <w:overflowPunct/>
        <w:topLinePunct w:val="0"/>
        <w:autoSpaceDE/>
        <w:autoSpaceDN/>
        <w:bidi w:val="0"/>
        <w:adjustRightInd/>
        <w:snapToGrid/>
        <w:spacing w:line="0" w:lineRule="atLeast"/>
        <w:ind w:left="0" w:leftChars="0" w:firstLine="520" w:firstLineChars="0"/>
        <w:textAlignment w:val="auto"/>
      </w:pPr>
      <w:r>
        <w:rPr>
          <w:rFonts w:hint="eastAsia"/>
        </w:rPr>
        <w:t>对于</w:t>
      </w:r>
      <w:r>
        <w:t>有</w:t>
      </w:r>
      <w:r>
        <w:rPr>
          <w:color w:val="00B0F0"/>
        </w:rPr>
        <w:t>多个括号</w:t>
      </w:r>
      <w:r>
        <w:t>嵌套或者是</w:t>
      </w:r>
      <w:r>
        <w:rPr>
          <w:rFonts w:hint="eastAsia"/>
        </w:rPr>
        <w:t>大范围</w:t>
      </w:r>
      <w:r>
        <w:t>的代码段</w:t>
      </w:r>
      <w:r>
        <w:rPr>
          <w:rFonts w:hint="eastAsia"/>
        </w:rPr>
        <w:t>，</w:t>
      </w:r>
      <w:r>
        <w:t>需要在右括号后面加上“End of xxx”</w:t>
      </w:r>
      <w:r>
        <w:rPr>
          <w:rFonts w:hint="eastAsia"/>
        </w:rPr>
        <w:t>的</w:t>
      </w:r>
      <w:r>
        <w:t>注释，但是如果“{}”内的代码很短，一屏可以看完，}后面可以不加注释。</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szCs w:val="28"/>
        </w:rPr>
      </w:pPr>
      <w:r>
        <w:rPr>
          <w:rFonts w:hint="eastAsia"/>
          <w:szCs w:val="28"/>
        </w:rPr>
        <w:t>Rectangle {</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id: rectMain;</w:t>
      </w: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szCs w:val="28"/>
        </w:rPr>
      </w:pPr>
      <w:r>
        <w:rPr>
          <w:rFonts w:hint="eastAsia"/>
          <w:szCs w:val="28"/>
        </w:rPr>
        <w:t>TargetListModel</w:t>
      </w:r>
      <w:r>
        <w:rPr>
          <w:rFonts w:hint="eastAsia"/>
          <w:b/>
          <w:color w:val="00B0F0"/>
          <w:szCs w:val="28"/>
        </w:rPr>
        <w:t>{</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rFonts w:hint="eastAsia"/>
          <w:szCs w:val="28"/>
        </w:rPr>
        <w:t>id: lstModel;</w:t>
      </w:r>
    </w:p>
    <w:p>
      <w:pPr>
        <w:keepNext w:val="0"/>
        <w:keepLines w:val="0"/>
        <w:pageBreakBefore w:val="0"/>
        <w:widowControl/>
        <w:kinsoku/>
        <w:wordWrap/>
        <w:overflowPunct/>
        <w:topLinePunct w:val="0"/>
        <w:autoSpaceDE/>
        <w:autoSpaceDN/>
        <w:bidi w:val="0"/>
        <w:adjustRightInd/>
        <w:snapToGrid/>
        <w:spacing w:line="0" w:lineRule="atLeast"/>
        <w:ind w:left="1040" w:leftChars="0" w:firstLine="520" w:firstLineChars="0"/>
        <w:textAlignment w:val="auto"/>
        <w:rPr>
          <w:szCs w:val="28"/>
        </w:rPr>
      </w:pPr>
      <w:r>
        <w:rPr>
          <w:szCs w:val="28"/>
        </w:rPr>
        <w:t>…</w:t>
      </w:r>
    </w:p>
    <w:p>
      <w:pPr>
        <w:keepNext w:val="0"/>
        <w:keepLines w:val="0"/>
        <w:pageBreakBefore w:val="0"/>
        <w:widowControl/>
        <w:kinsoku/>
        <w:wordWrap/>
        <w:overflowPunct/>
        <w:topLinePunct w:val="0"/>
        <w:autoSpaceDE/>
        <w:autoSpaceDN/>
        <w:bidi w:val="0"/>
        <w:adjustRightInd/>
        <w:snapToGrid/>
        <w:spacing w:line="0" w:lineRule="atLeast"/>
        <w:textAlignment w:val="auto"/>
        <w:rPr>
          <w:szCs w:val="28"/>
        </w:rPr>
      </w:pPr>
    </w:p>
    <w:p>
      <w:pPr>
        <w:keepNext w:val="0"/>
        <w:keepLines w:val="0"/>
        <w:pageBreakBefore w:val="0"/>
        <w:widowControl/>
        <w:kinsoku/>
        <w:wordWrap/>
        <w:overflowPunct/>
        <w:topLinePunct w:val="0"/>
        <w:autoSpaceDE/>
        <w:autoSpaceDN/>
        <w:bidi w:val="0"/>
        <w:adjustRightInd/>
        <w:snapToGrid/>
        <w:spacing w:line="0" w:lineRule="atLeast"/>
        <w:ind w:left="520" w:leftChars="0" w:firstLine="520" w:firstLineChars="0"/>
        <w:textAlignment w:val="auto"/>
        <w:rPr>
          <w:b/>
          <w:color w:val="00B0F0"/>
          <w:szCs w:val="28"/>
        </w:rPr>
      </w:pPr>
      <w:r>
        <w:rPr>
          <w:b/>
          <w:color w:val="00B0F0"/>
          <w:szCs w:val="28"/>
        </w:rPr>
        <w:t>}//End of lstModel</w:t>
      </w:r>
    </w:p>
    <w:p>
      <w:pPr>
        <w:keepNext w:val="0"/>
        <w:keepLines w:val="0"/>
        <w:pageBreakBefore w:val="0"/>
        <w:widowControl/>
        <w:kinsoku/>
        <w:wordWrap/>
        <w:overflowPunct/>
        <w:topLinePunct w:val="0"/>
        <w:autoSpaceDE/>
        <w:autoSpaceDN/>
        <w:bidi w:val="0"/>
        <w:adjustRightInd/>
        <w:snapToGrid/>
        <w:spacing w:line="0" w:lineRule="atLeast"/>
        <w:ind w:firstLine="520" w:firstLineChars="0"/>
        <w:textAlignment w:val="auto"/>
        <w:rPr>
          <w:b/>
          <w:color w:val="00B0F0"/>
          <w:szCs w:val="28"/>
        </w:rPr>
      </w:pPr>
      <w:r>
        <w:rPr>
          <w:b/>
          <w:color w:val="00B0F0"/>
          <w:szCs w:val="28"/>
        </w:rPr>
        <w:t>}//End of rectMain</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hanging="425"/>
        <w:textAlignment w:val="auto"/>
      </w:pPr>
      <w:r>
        <w:t>为了</w:t>
      </w:r>
      <w:r>
        <w:rPr>
          <w:rFonts w:hint="eastAsia"/>
        </w:rPr>
        <w:t>提高</w:t>
      </w:r>
      <w:r>
        <w:t>可阅读性，方便</w:t>
      </w:r>
      <w:r>
        <w:rPr>
          <w:rFonts w:hint="eastAsia"/>
        </w:rPr>
        <w:t>代码</w:t>
      </w:r>
      <w:r>
        <w:t>定位。整个QML文件可以分</w:t>
      </w:r>
      <w:r>
        <w:rPr>
          <w:rFonts w:hint="eastAsia"/>
        </w:rPr>
        <w:t>Region</w:t>
      </w:r>
      <w:r>
        <w:t>区</w:t>
      </w:r>
      <w:r>
        <w:rPr>
          <w:rFonts w:hint="eastAsia"/>
        </w:rPr>
        <w:t>域</w:t>
      </w:r>
      <w:r>
        <w:t>进行注释</w:t>
      </w:r>
      <w:r>
        <w:rPr>
          <w:rFonts w:hint="eastAsia"/>
        </w:rPr>
        <w:t>（需要</w:t>
      </w:r>
      <w:r>
        <w:t>进一步讨论）。</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//Related to Property</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asciiTheme="minorHAnsi" w:hAnsiTheme="minorHAnsi"/>
          <w:color w:val="00B050"/>
        </w:rPr>
      </w:pPr>
      <w:bookmarkStart w:id="2088" w:name="OLE_LINK265"/>
      <w:bookmarkStart w:id="2089" w:name="OLE_LINK264"/>
      <w:bookmarkStart w:id="2090" w:name="OLE_LINK266"/>
      <w:r>
        <w:rPr>
          <w:rFonts w:hint="default" w:ascii="Times New Roman" w:hAnsi="Times New Roman" w:cs="Times New Roman"/>
          <w:color w:val="00B050"/>
        </w:rPr>
        <w:t>//</w:t>
      </w:r>
      <w:r>
        <w:rPr>
          <w:rFonts w:asciiTheme="minorHAnsi" w:hAnsiTheme="minorHAnsi"/>
          <w:color w:val="00B050"/>
        </w:rPr>
        <w:t>顶层元素（</w:t>
      </w:r>
      <w:r>
        <w:rPr>
          <w:rFonts w:hint="eastAsia" w:asciiTheme="minorHAnsi" w:hAnsiTheme="minorHAnsi"/>
          <w:color w:val="00B050"/>
        </w:rPr>
        <w:t>Rectange、</w:t>
      </w:r>
      <w:r>
        <w:rPr>
          <w:rFonts w:asciiTheme="minorHAnsi" w:hAnsiTheme="minorHAnsi"/>
          <w:color w:val="00B050"/>
        </w:rPr>
        <w:t>Item、Window）属性</w:t>
      </w:r>
      <w:r>
        <w:rPr>
          <w:rFonts w:hint="eastAsia" w:asciiTheme="minorHAnsi" w:hAnsiTheme="minorHAnsi"/>
          <w:color w:val="00B050"/>
        </w:rPr>
        <w:t>相关</w:t>
      </w:r>
      <w:bookmarkEnd w:id="2088"/>
      <w:bookmarkEnd w:id="2089"/>
      <w:bookmarkEnd w:id="2090"/>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pStyle w:val="53"/>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Model</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szCs w:val="28"/>
        </w:rPr>
      </w:pPr>
      <w:r>
        <w:rPr>
          <w:rFonts w:hint="default" w:asciiTheme="minorHAnsi" w:hAnsiTheme="minorHAnsi"/>
          <w:color w:val="00B050"/>
        </w:rPr>
        <w:t>//</w:t>
      </w:r>
      <w:r>
        <w:rPr>
          <w:rFonts w:asciiTheme="minorHAnsi" w:hAnsiTheme="minorHAnsi"/>
          <w:color w:val="00B050"/>
        </w:rPr>
        <w:t>数据Model</w:t>
      </w:r>
      <w:r>
        <w:rPr>
          <w:rFonts w:hint="default" w:asciiTheme="minorHAnsi" w:hAnsiTheme="minorHAnsi"/>
          <w:color w:val="00B050"/>
        </w:rPr>
        <w:t>（ListView</w:t>
      </w:r>
      <w:r>
        <w:rPr>
          <w:rFonts w:asciiTheme="minorHAnsi" w:hAnsiTheme="minorHAnsi"/>
          <w:color w:val="00B050"/>
        </w:rPr>
        <w:t>、XmlListModel等）相关</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520" w:firstLineChars="0"/>
        <w:textAlignment w:val="auto"/>
        <w:rPr>
          <w:rFonts w:hint="eastAsia"/>
          <w:szCs w:val="28"/>
        </w:rPr>
      </w:pPr>
      <w:r>
        <w:rPr>
          <w:szCs w:val="28"/>
        </w:rPr>
        <w:t>…</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szCs w:val="28"/>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UI</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//子</w:t>
      </w:r>
      <w:r>
        <w:rPr>
          <w:rFonts w:asciiTheme="minorHAnsi" w:hAnsiTheme="minorHAnsi"/>
          <w:color w:val="00B050"/>
        </w:rPr>
        <w:t>元素</w:t>
      </w:r>
      <w:r>
        <w:rPr>
          <w:rFonts w:hint="default" w:asciiTheme="minorHAnsi" w:hAnsiTheme="minorHAnsi"/>
          <w:color w:val="00B050"/>
        </w:rPr>
        <w:t>及其</w:t>
      </w:r>
      <w:r>
        <w:rPr>
          <w:rFonts w:asciiTheme="minorHAnsi" w:hAnsiTheme="minorHAnsi"/>
          <w:color w:val="00B050"/>
        </w:rPr>
        <w:t>模块相关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//（根据不同的作用模块可再细分）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rPr>
        <w:t>//元素中的函数</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szCs w:val="20"/>
        </w:rPr>
      </w:pPr>
      <w:r>
        <w:rPr>
          <w:rFonts w:hint="default" w:asciiTheme="minorHAnsi" w:hAnsiTheme="minorHAnsi"/>
          <w:color w:val="00B050"/>
          <w:szCs w:val="20"/>
        </w:rPr>
        <w:t>//（根据不同的作用可再细分）</w:t>
      </w:r>
    </w:p>
    <w:p>
      <w:pPr>
        <w:keepNext w:val="0"/>
        <w:keepLines w:val="0"/>
        <w:pageBreakBefore w:val="0"/>
        <w:widowControl/>
        <w:kinsoku/>
        <w:wordWrap/>
        <w:overflowPunct/>
        <w:topLinePunct w:val="0"/>
        <w:autoSpaceDE/>
        <w:autoSpaceDN/>
        <w:bidi w:val="0"/>
        <w:adjustRightInd/>
        <w:snapToGrid/>
        <w:spacing w:beforeLines="0" w:afterLines="0" w:line="0" w:lineRule="atLeast"/>
        <w:ind w:left="0" w:leftChars="0" w:firstLine="0" w:firstLineChars="0"/>
        <w:textAlignment w:val="auto"/>
        <w:rPr>
          <w:szCs w:val="28"/>
        </w:rPr>
      </w:pPr>
      <w:r>
        <w:rPr>
          <w:szCs w:val="28"/>
        </w:rPr>
        <w:t xml:space="preserve">    …</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keepNext w:val="0"/>
        <w:keepLines w:val="0"/>
        <w:pageBreakBefore w:val="0"/>
        <w:widowControl/>
        <w:kinsoku/>
        <w:wordWrap/>
        <w:overflowPunct/>
        <w:topLinePunct w:val="0"/>
        <w:autoSpaceDE/>
        <w:autoSpaceDN/>
        <w:bidi w:val="0"/>
        <w:adjustRightInd/>
        <w:snapToGrid/>
        <w:spacing w:beforeLines="0" w:afterLines="0" w:line="0" w:lineRule="atLeast"/>
        <w:textAlignment w:val="auto"/>
        <w:rPr>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o Compo</w:t>
      </w:r>
      <w:r>
        <w:rPr>
          <w:rFonts w:hint="default"/>
          <w:color w:val="00B050"/>
          <w:szCs w:val="28"/>
        </w:rPr>
        <w:t>n</w:t>
      </w:r>
      <w:r>
        <w:rPr>
          <w:rFonts w:hint="eastAsia"/>
          <w:color w:val="00B050"/>
          <w:szCs w:val="28"/>
        </w:rPr>
        <w:t>ent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asciiTheme="minorHAnsi" w:hAnsiTheme="minorHAnsi"/>
          <w:color w:val="00B050"/>
        </w:rPr>
      </w:pPr>
      <w:r>
        <w:rPr>
          <w:rFonts w:hint="eastAsia"/>
          <w:color w:val="00B050"/>
          <w:szCs w:val="28"/>
        </w:rPr>
        <w:t>//QML</w:t>
      </w:r>
      <w:r>
        <w:rPr>
          <w:rFonts w:asciiTheme="minorHAnsi" w:hAnsiTheme="minorHAnsi"/>
          <w:color w:val="00B050"/>
        </w:rPr>
        <w:t>调用到的</w:t>
      </w:r>
      <w:r>
        <w:rPr>
          <w:rFonts w:hint="eastAsia"/>
          <w:color w:val="00B050"/>
          <w:szCs w:val="28"/>
        </w:rPr>
        <w:t>Compo</w:t>
      </w:r>
      <w:r>
        <w:rPr>
          <w:rFonts w:hint="default"/>
          <w:color w:val="00B050"/>
          <w:szCs w:val="28"/>
        </w:rPr>
        <w:t>n</w:t>
      </w:r>
      <w:r>
        <w:rPr>
          <w:rFonts w:hint="eastAsia"/>
          <w:color w:val="00B050"/>
          <w:szCs w:val="28"/>
        </w:rPr>
        <w:t>ent</w:t>
      </w:r>
      <w:r>
        <w:rPr>
          <w:rFonts w:asciiTheme="minorHAnsi" w:hAnsiTheme="minorHAnsi"/>
          <w:color w:val="00B050"/>
        </w:rPr>
        <w:t>相关</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520" w:firstLineChars="0"/>
        <w:textAlignment w:val="auto"/>
        <w:rPr>
          <w:rFonts w:asciiTheme="minorHAnsi" w:hAnsiTheme="minorHAnsi"/>
          <w:color w:val="181717" w:themeColor="background2" w:themeShade="1A"/>
        </w:rPr>
      </w:pPr>
      <w:r>
        <w:rPr>
          <w:rFonts w:asciiTheme="minorHAnsi" w:hAnsiTheme="minorHAnsi"/>
          <w:color w:val="181717" w:themeColor="background2" w:themeShade="1A"/>
        </w:rPr>
        <w:t>...</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rPr>
          <w:color w:val="00B050"/>
        </w:rPr>
      </w:pPr>
    </w:p>
    <w:p>
      <w:pPr>
        <w:keepNext w:val="0"/>
        <w:keepLines w:val="0"/>
        <w:pageBreakBefore w:val="0"/>
        <w:widowControl/>
        <w:kinsoku/>
        <w:wordWrap/>
        <w:overflowPunct/>
        <w:topLinePunct w:val="0"/>
        <w:autoSpaceDE/>
        <w:autoSpaceDN/>
        <w:bidi w:val="0"/>
        <w:adjustRightInd/>
        <w:snapToGrid/>
        <w:spacing w:line="0" w:lineRule="atLeast"/>
        <w:ind w:right="0" w:rightChars="0" w:firstLine="0"/>
        <w:jc w:val="left"/>
        <w:textAlignment w:val="auto"/>
        <w:outlineLvl w:val="9"/>
      </w:pPr>
      <w:r>
        <w:rPr>
          <w:shd w:val="clear" w:color="FFFFFF" w:fill="D9D9D9"/>
        </w:rPr>
        <w:t>注意:</w:t>
      </w:r>
    </w:p>
    <w:p>
      <w:pPr>
        <w:pStyle w:val="53"/>
        <w:keepNext w:val="0"/>
        <w:keepLines w:val="0"/>
        <w:pageBreakBefore w:val="0"/>
        <w:widowControl/>
        <w:numPr>
          <w:ilvl w:val="0"/>
          <w:numId w:val="115"/>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一旦有&gt;&gt;&gt;开头，必须要有&lt;&lt;&lt;结尾，一定要成对出现，否则阅读起来很麻烦。</w:t>
      </w:r>
    </w:p>
    <w:p>
      <w:pPr>
        <w:pStyle w:val="53"/>
        <w:keepNext w:val="0"/>
        <w:keepLines w:val="0"/>
        <w:pageBreakBefore w:val="0"/>
        <w:widowControl/>
        <w:numPr>
          <w:ilvl w:val="0"/>
          <w:numId w:val="115"/>
        </w:numPr>
        <w:tabs>
          <w:tab w:val="left" w:pos="420"/>
        </w:tabs>
        <w:kinsoku/>
        <w:wordWrap/>
        <w:overflowPunct/>
        <w:topLinePunct w:val="0"/>
        <w:autoSpaceDE/>
        <w:autoSpaceDN/>
        <w:bidi w:val="0"/>
        <w:adjustRightInd/>
        <w:snapToGrid/>
        <w:spacing w:beforeLines="0" w:afterLines="0" w:line="0" w:lineRule="atLeast"/>
        <w:ind w:left="420" w:right="0" w:rightChars="0" w:hanging="420"/>
        <w:jc w:val="left"/>
        <w:textAlignment w:val="auto"/>
        <w:outlineLvl w:val="9"/>
      </w:pPr>
      <w:r>
        <w:t>以上注释模版可写入Sinppets，设置和“</w:t>
      </w:r>
      <w:r>
        <w:fldChar w:fldCharType="begin"/>
      </w:r>
      <w:r>
        <w:instrText xml:space="preserve"> HYPERLINK \l "_注释" </w:instrText>
      </w:r>
      <w:r>
        <w:fldChar w:fldCharType="separate"/>
      </w:r>
      <w:r>
        <w:rPr>
          <w:rStyle w:val="35"/>
        </w:rPr>
        <w:t xml:space="preserve">十一 / 1.注释 </w:t>
      </w:r>
      <w:r>
        <w:fldChar w:fldCharType="end"/>
      </w:r>
      <w:r>
        <w:t>/ 6) 快捷注释”类似，区别是在Group中选择qml，而不是C++。</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0"/>
        <w:jc w:val="left"/>
        <w:textAlignment w:val="auto"/>
        <w:outlineLvl w:val="9"/>
      </w:pPr>
      <w:r>
        <w:drawing>
          <wp:inline distT="0" distB="0" distL="114300" distR="114300">
            <wp:extent cx="5272405" cy="409575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2405" cy="4095750"/>
                    </a:xfrm>
                    <a:prstGeom prst="rect">
                      <a:avLst/>
                    </a:prstGeom>
                    <a:noFill/>
                    <a:ln w="9525">
                      <a:noFill/>
                      <a:miter/>
                    </a:ln>
                  </pic:spPr>
                </pic:pic>
              </a:graphicData>
            </a:graphic>
          </wp:inline>
        </w:drawing>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pPr>
      <w:r>
        <w:t>Add一个Trigger为“comment”，Trigger Variant为“overall”， 内容如下:</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Model</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property</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UI</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sz w:val="28"/>
          <w:szCs w:val="28"/>
        </w:rPr>
      </w:pPr>
      <w:r>
        <w:rPr>
          <w:color w:val="00B050"/>
          <w:sz w:val="28"/>
          <w:szCs w:val="28"/>
        </w:rPr>
        <w:t>//&lt;&lt;&lt;---------------------------------------------------------------------------------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color w:val="00B050"/>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firstLine="0" w:firstLineChars="0"/>
        <w:textAlignment w:val="auto"/>
        <w:rPr>
          <w:rFonts w:hint="eastAsia"/>
          <w:color w:val="00B050"/>
          <w:szCs w:val="28"/>
        </w:rPr>
      </w:pPr>
      <w:r>
        <w:rPr>
          <w:rFonts w:hint="eastAsia"/>
          <w:color w:val="00B050"/>
          <w:szCs w:val="28"/>
        </w:rPr>
        <w:t xml:space="preserve">//Related </w:t>
      </w:r>
      <w:r>
        <w:rPr>
          <w:color w:val="00B050"/>
          <w:szCs w:val="28"/>
        </w:rPr>
        <w:t>t</w:t>
      </w:r>
      <w:r>
        <w:rPr>
          <w:rFonts w:hint="eastAsia"/>
          <w:color w:val="00B050"/>
          <w:szCs w:val="28"/>
        </w:rPr>
        <w:t xml:space="preserve">o </w:t>
      </w:r>
      <w:r>
        <w:rPr>
          <w:rFonts w:hint="default"/>
          <w:color w:val="00B050"/>
          <w:szCs w:val="28"/>
        </w:rPr>
        <w:t>function</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rFonts w:hint="eastAsia"/>
          <w:color w:val="00B050"/>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firstLine="0"/>
        <w:textAlignment w:val="auto"/>
        <w:rPr>
          <w:color w:val="00B050"/>
        </w:rPr>
      </w:pPr>
      <w:r>
        <w:rPr>
          <w:rFonts w:hint="eastAsia"/>
          <w:color w:val="00B050"/>
          <w:szCs w:val="28"/>
        </w:rPr>
        <w:t>//</w:t>
      </w:r>
      <w:r>
        <w:rPr>
          <w:color w:val="00B050"/>
          <w:szCs w:val="28"/>
        </w:rPr>
        <w:t>&lt;&lt;&lt;</w:t>
      </w:r>
      <w:r>
        <w:rPr>
          <w:color w:val="00B050"/>
        </w:rPr>
        <w: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rFonts w:ascii="Times New Roman" w:hAnsi="Times New Roman" w:cs="Times New Roman"/>
          <w:color w:val="00B050"/>
          <w:sz w:val="28"/>
          <w:szCs w:val="28"/>
        </w:rPr>
      </w:pPr>
      <w:r>
        <w:rPr>
          <w:color w:val="00B050"/>
          <w:sz w:val="28"/>
          <w:szCs w:val="28"/>
        </w:rPr>
        <w:t>//&gt;&gt;&gt;---------------------------------------------------------------------------------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right="0" w:rightChars="0" w:firstLine="0"/>
        <w:jc w:val="left"/>
        <w:textAlignment w:val="auto"/>
        <w:outlineLvl w:val="9"/>
        <w:rPr>
          <w:rFonts w:ascii="Times New Roman" w:hAnsi="Times New Roman" w:cs="Times New Roman"/>
          <w:color w:val="00B050"/>
          <w:sz w:val="28"/>
          <w:szCs w:val="28"/>
        </w:rPr>
      </w:pPr>
      <w:r>
        <w:rPr>
          <w:rFonts w:ascii="Times New Roman" w:hAnsi="Times New Roman" w:cs="Times New Roman"/>
          <w:color w:val="00B050"/>
          <w:sz w:val="28"/>
          <w:szCs w:val="28"/>
        </w:rPr>
        <w:t>//Related to component</w:t>
      </w:r>
    </w:p>
    <w:p>
      <w:pPr>
        <w:pStyle w:val="2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outlineLvl w:val="9"/>
        <w:rPr>
          <w:rFonts w:ascii="Times New Roman" w:hAnsi="Times New Roman" w:cs="Times New Roman"/>
          <w:color w:val="00B050"/>
          <w:sz w:val="28"/>
          <w:szCs w:val="28"/>
        </w:rPr>
      </w:pP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0" w:right="0" w:rightChars="0" w:firstLine="0"/>
        <w:jc w:val="left"/>
        <w:textAlignment w:val="auto"/>
        <w:outlineLvl w:val="9"/>
        <w:rPr>
          <w:color w:val="00B050"/>
        </w:rPr>
      </w:pPr>
      <w:r>
        <w:rPr>
          <w:color w:val="00B050"/>
          <w:sz w:val="28"/>
          <w:szCs w:val="28"/>
        </w:rPr>
        <w:t>//&lt;&lt;&lt;---------------------------------------------------------------------------------</w:t>
      </w:r>
    </w:p>
    <w:p>
      <w:pPr>
        <w:pStyle w:val="53"/>
        <w:keepNext w:val="0"/>
        <w:keepLines w:val="0"/>
        <w:pageBreakBefore w:val="0"/>
        <w:widowControl/>
        <w:numPr>
          <w:ilvl w:val="-1"/>
          <w:numId w:val="0"/>
        </w:numPr>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pPr>
      <w:r>
        <w:rPr>
          <w:rFonts w:hint="eastAsia"/>
        </w:rPr>
        <w:t>对于</w:t>
      </w:r>
      <w:r>
        <w:t>属性的注释。</w:t>
      </w:r>
    </w:p>
    <w:p>
      <w:pPr>
        <w:pStyle w:val="28"/>
        <w:keepNext w:val="0"/>
        <w:keepLines w:val="0"/>
        <w:pageBreakBefore w:val="0"/>
        <w:widowControl/>
        <w:numPr>
          <w:ilvl w:val="0"/>
          <w:numId w:val="116"/>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对于属性的注释以</w:t>
      </w:r>
      <w:r>
        <w:rPr>
          <w:rFonts w:ascii="Times New Roman" w:hAnsi="Times New Roman" w:eastAsia="华文楷体" w:cstheme="minorBidi"/>
          <w:sz w:val="28"/>
          <w:szCs w:val="20"/>
        </w:rPr>
        <w:t>This</w:t>
      </w:r>
      <w:r>
        <w:rPr>
          <w:rFonts w:hint="eastAsia" w:ascii="Times New Roman" w:hAnsi="Times New Roman" w:eastAsia="华文楷体" w:cstheme="minorBidi"/>
          <w:sz w:val="28"/>
          <w:szCs w:val="20"/>
        </w:rPr>
        <w:t xml:space="preserve"> property holds …，</w:t>
      </w:r>
      <w:r>
        <w:rPr>
          <w:rFonts w:ascii="Times New Roman" w:hAnsi="Times New Roman" w:eastAsia="华文楷体" w:cstheme="minorBidi"/>
          <w:sz w:val="28"/>
          <w:szCs w:val="20"/>
        </w:rPr>
        <w:t>通常用于比较</w:t>
      </w:r>
      <w:r>
        <w:rPr>
          <w:rFonts w:hint="eastAsia" w:ascii="Times New Roman" w:hAnsi="Times New Roman" w:eastAsia="华文楷体" w:cstheme="minorBidi"/>
          <w:sz w:val="28"/>
          <w:szCs w:val="20"/>
        </w:rPr>
        <w:t>正式</w:t>
      </w:r>
      <w:r>
        <w:rPr>
          <w:rFonts w:ascii="Times New Roman" w:hAnsi="Times New Roman" w:eastAsia="华文楷体" w:cstheme="minorBidi"/>
          <w:sz w:val="28"/>
          <w:szCs w:val="20"/>
        </w:rPr>
        <w:t>的注释</w:t>
      </w:r>
      <w:r>
        <w:rPr>
          <w:rFonts w:hint="eastAsia" w:ascii="Times New Roman" w:hAnsi="Times New Roman" w:eastAsia="华文楷体" w:cstheme="minorBidi"/>
          <w:sz w:val="28"/>
          <w:szCs w:val="20"/>
        </w:rPr>
        <w:t>,并且写在这条属性的上一行</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right="0" w:rightChars="0" w:firstLine="520" w:firstLineChars="0"/>
        <w:jc w:val="left"/>
        <w:textAlignment w:val="auto"/>
        <w:outlineLvl w:val="9"/>
        <w:rPr>
          <w:color w:val="00B050"/>
          <w:szCs w:val="28"/>
        </w:rPr>
      </w:pPr>
      <w:r>
        <w:rPr>
          <w:rFonts w:hint="eastAsia"/>
          <w:color w:val="00B050"/>
          <w:szCs w:val="28"/>
        </w:rPr>
        <w:t>//</w:t>
      </w:r>
      <w:r>
        <w:rPr>
          <w:rFonts w:hint="eastAsia"/>
          <w:b/>
          <w:color w:val="00B050"/>
          <w:szCs w:val="28"/>
        </w:rPr>
        <w:t>This property</w:t>
      </w:r>
      <w:r>
        <w:rPr>
          <w:rFonts w:hint="eastAsia"/>
          <w:color w:val="00B050"/>
          <w:szCs w:val="28"/>
        </w:rPr>
        <w:t xml:space="preserve"> </w:t>
      </w:r>
      <w:r>
        <w:rPr>
          <w:rFonts w:hint="eastAsia"/>
          <w:b/>
          <w:color w:val="00B050"/>
          <w:szCs w:val="28"/>
        </w:rPr>
        <w:t>holds</w:t>
      </w:r>
      <w:r>
        <w:rPr>
          <w:rFonts w:hint="eastAsia"/>
          <w:color w:val="00B050"/>
          <w:szCs w:val="28"/>
        </w:rPr>
        <w:t xml:space="preserve"> whether the darkStyle is used.</w:t>
      </w:r>
    </w:p>
    <w:p>
      <w:pPr>
        <w:keepNext w:val="0"/>
        <w:keepLines w:val="0"/>
        <w:pageBreakBefore w:val="0"/>
        <w:widowControl/>
        <w:kinsoku/>
        <w:wordWrap/>
        <w:overflowPunct/>
        <w:topLinePunct w:val="0"/>
        <w:autoSpaceDE/>
        <w:autoSpaceDN/>
        <w:bidi w:val="0"/>
        <w:adjustRightInd/>
        <w:snapToGrid/>
        <w:spacing w:line="0" w:lineRule="atLeast"/>
        <w:ind w:left="0" w:leftChars="0" w:right="0" w:rightChars="0" w:firstLine="520" w:firstLineChars="0"/>
        <w:jc w:val="left"/>
        <w:textAlignment w:val="auto"/>
        <w:outlineLvl w:val="9"/>
        <w:rPr>
          <w:szCs w:val="28"/>
        </w:rPr>
      </w:pPr>
      <w:r>
        <w:rPr>
          <w:rFonts w:hint="eastAsia"/>
          <w:szCs w:val="28"/>
        </w:rPr>
        <w:t>property bool isDarkStyle: true</w:t>
      </w:r>
      <w:r>
        <w:rPr>
          <w:szCs w:val="28"/>
        </w:rPr>
        <w:t>;</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rPr>
          <w:szCs w:val="28"/>
        </w:rPr>
      </w:pPr>
    </w:p>
    <w:p>
      <w:pPr>
        <w:pStyle w:val="28"/>
        <w:keepNext w:val="0"/>
        <w:keepLines w:val="0"/>
        <w:pageBreakBefore w:val="0"/>
        <w:widowControl/>
        <w:numPr>
          <w:ilvl w:val="0"/>
          <w:numId w:val="116"/>
        </w:numPr>
        <w:tabs>
          <w:tab w:val="left" w:pos="420"/>
        </w:tabs>
        <w:kinsoku/>
        <w:wordWrap/>
        <w:overflowPunct/>
        <w:topLinePunct w:val="0"/>
        <w:autoSpaceDE/>
        <w:autoSpaceDN/>
        <w:bidi w:val="0"/>
        <w:adjustRightInd/>
        <w:snapToGrid/>
        <w:spacing w:beforeAutospacing="0" w:after="0"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对于比较</w:t>
      </w:r>
      <w:r>
        <w:rPr>
          <w:rFonts w:ascii="Times New Roman" w:hAnsi="Times New Roman" w:eastAsia="华文楷体" w:cstheme="minorBidi"/>
          <w:sz w:val="28"/>
          <w:szCs w:val="20"/>
        </w:rPr>
        <w:t>简单的属性，可以直接在属性后面加“</w:t>
      </w:r>
      <w:r>
        <w:rPr>
          <w:rFonts w:hint="eastAsia" w:ascii="Times New Roman" w:hAnsi="Times New Roman" w:eastAsia="华文楷体" w:cstheme="minorBidi"/>
          <w:sz w:val="28"/>
          <w:szCs w:val="20"/>
        </w:rPr>
        <w:t>//</w:t>
      </w:r>
      <w:r>
        <w:rPr>
          <w:rFonts w:ascii="Times New Roman" w:hAnsi="Times New Roman" w:eastAsia="华文楷体" w:cstheme="minorBidi"/>
          <w:sz w:val="28"/>
          <w:szCs w:val="20"/>
        </w:rPr>
        <w:t>…”。</w:t>
      </w:r>
    </w:p>
    <w:p>
      <w:pPr>
        <w:pStyle w:val="28"/>
        <w:keepNext w:val="0"/>
        <w:keepLines w:val="0"/>
        <w:pageBreakBefore w:val="0"/>
        <w:widowControl/>
        <w:numPr>
          <w:ilvl w:val="-1"/>
          <w:numId w:val="0"/>
        </w:numPr>
        <w:kinsoku/>
        <w:wordWrap/>
        <w:overflowPunct/>
        <w:topLinePunct w:val="0"/>
        <w:autoSpaceDE/>
        <w:autoSpaceDN/>
        <w:bidi w:val="0"/>
        <w:adjustRightInd/>
        <w:snapToGrid/>
        <w:spacing w:beforeAutospacing="0" w:after="0" w:afterAutospacing="0" w:line="0" w:lineRule="atLeast"/>
        <w:ind w:left="0" w:right="0" w:rightChars="0" w:firstLine="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szCs w:val="28"/>
        </w:rPr>
      </w:pPr>
      <w:r>
        <w:rPr>
          <w:rFonts w:hint="eastAsia"/>
          <w:szCs w:val="28"/>
        </w:rPr>
        <w:t>property color mainRectDarkColor: Qt.rgba(0,0,0,0.5);</w:t>
      </w:r>
    </w:p>
    <w:p>
      <w:pPr>
        <w:keepNext w:val="0"/>
        <w:keepLines w:val="0"/>
        <w:pageBreakBefore w:val="0"/>
        <w:widowControl/>
        <w:kinsoku/>
        <w:wordWrap/>
        <w:overflowPunct/>
        <w:topLinePunct w:val="0"/>
        <w:autoSpaceDE/>
        <w:autoSpaceDN/>
        <w:bidi w:val="0"/>
        <w:adjustRightInd/>
        <w:snapToGrid/>
        <w:spacing w:line="0" w:lineRule="atLeast"/>
        <w:ind w:left="0"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eastAsia"/>
          <w:b w:val="0"/>
          <w:bCs/>
          <w:color w:val="00B0F0"/>
          <w:szCs w:val="28"/>
        </w:rPr>
        <w:t>color of rectMain in dark style</w:t>
      </w:r>
    </w:p>
    <w:p>
      <w:pPr>
        <w:keepNext w:val="0"/>
        <w:keepLines w:val="0"/>
        <w:pageBreakBefore w:val="0"/>
        <w:widowControl/>
        <w:kinsoku/>
        <w:wordWrap/>
        <w:overflowPunct/>
        <w:topLinePunct w:val="0"/>
        <w:autoSpaceDE/>
        <w:autoSpaceDN/>
        <w:bidi w:val="0"/>
        <w:adjustRightInd/>
        <w:snapToGrid/>
        <w:spacing w:line="0" w:lineRule="atLeast"/>
        <w:ind w:right="0" w:rightChars="0"/>
        <w:jc w:val="left"/>
        <w:textAlignment w:val="auto"/>
        <w:outlineLvl w:val="9"/>
      </w:pPr>
    </w:p>
    <w:p>
      <w:pPr>
        <w:pStyle w:val="28"/>
        <w:keepNext w:val="0"/>
        <w:keepLines w:val="0"/>
        <w:pageBreakBefore w:val="0"/>
        <w:widowControl/>
        <w:numPr>
          <w:ilvl w:val="0"/>
          <w:numId w:val="116"/>
        </w:numPr>
        <w:tabs>
          <w:tab w:val="left" w:pos="420"/>
        </w:tabs>
        <w:kinsoku/>
        <w:wordWrap/>
        <w:overflowPunct/>
        <w:topLinePunct w:val="0"/>
        <w:autoSpaceDE/>
        <w:autoSpaceDN/>
        <w:bidi w:val="0"/>
        <w:adjustRightInd/>
        <w:snapToGrid/>
        <w:spacing w:beforeLines="-2147483648" w:beforeAutospacing="0" w:after="0" w:afterLines="-2147483648" w:afterAutospacing="0" w:line="0" w:lineRule="atLeast"/>
        <w:ind w:left="420" w:right="0" w:rightChars="0" w:hanging="420"/>
        <w:jc w:val="left"/>
        <w:textAlignment w:val="auto"/>
        <w:outlineLvl w:val="9"/>
        <w:rPr>
          <w:rFonts w:ascii="Times New Roman" w:hAnsi="Times New Roman" w:eastAsia="华文楷体" w:cstheme="minorBidi"/>
          <w:sz w:val="28"/>
          <w:szCs w:val="20"/>
        </w:rPr>
      </w:pPr>
      <w:r>
        <w:rPr>
          <w:rFonts w:hint="eastAsia" w:ascii="Times New Roman" w:hAnsi="Times New Roman" w:eastAsia="华文楷体" w:cstheme="minorBidi"/>
          <w:sz w:val="28"/>
          <w:szCs w:val="20"/>
        </w:rPr>
        <w:t>多个功能相近的属性放在一起注释，可以这样写</w:t>
      </w:r>
      <w:r>
        <w:rPr>
          <w:rFonts w:hint="default" w:ascii="Times New Roman" w:hAnsi="Times New Roman" w:eastAsia="华文楷体" w:cstheme="minorBidi"/>
          <w:sz w:val="28"/>
          <w:szCs w:val="20"/>
        </w:rPr>
        <w:t>:</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hint="eastAsia"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right="0" w:rightChars="0" w:firstLine="520" w:firstLineChars="0"/>
        <w:jc w:val="left"/>
        <w:textAlignment w:val="auto"/>
        <w:outlineLvl w:val="9"/>
        <w:rPr>
          <w:rFonts w:hint="eastAsia" w:ascii="Times New Roman" w:hAnsi="Times New Roman" w:eastAsia="华文楷体" w:cstheme="minorBidi"/>
          <w:color w:val="00B050"/>
          <w:sz w:val="28"/>
          <w:szCs w:val="20"/>
          <w:shd w:val="clear" w:color="auto" w:fill="auto"/>
        </w:rPr>
      </w:pPr>
      <w:r>
        <w:rPr>
          <w:rFonts w:hint="default" w:ascii="Times New Roman" w:hAnsi="Times New Roman" w:eastAsia="华文楷体" w:cstheme="minorBidi"/>
          <w:color w:val="00B050"/>
          <w:sz w:val="28"/>
          <w:szCs w:val="20"/>
          <w:shd w:val="clear" w:color="auto" w:fill="auto"/>
        </w:rPr>
        <w:t>//&gt;&gt;&gt;----------------------------------------------------------------------------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rFonts w:hint="eastAsia"/>
          <w:b w:val="0"/>
          <w:bCs/>
          <w:color w:val="00B050"/>
          <w:szCs w:val="28"/>
          <w:shd w:val="clear" w:color="auto" w:fill="auto"/>
        </w:rPr>
      </w:pPr>
      <w:r>
        <w:rPr>
          <w:rFonts w:hint="eastAsia"/>
          <w:color w:val="00B050"/>
          <w:szCs w:val="28"/>
          <w:shd w:val="clear" w:color="auto" w:fill="auto"/>
        </w:rPr>
        <w:t>//</w:t>
      </w:r>
      <w:r>
        <w:rPr>
          <w:rFonts w:hint="eastAsia"/>
          <w:b w:val="0"/>
          <w:bCs/>
          <w:color w:val="00B050"/>
          <w:szCs w:val="28"/>
          <w:shd w:val="clear" w:color="auto" w:fill="auto"/>
        </w:rPr>
        <w:t>These propert</w:t>
      </w:r>
      <w:r>
        <w:rPr>
          <w:b w:val="0"/>
          <w:bCs/>
          <w:color w:val="00B050"/>
          <w:szCs w:val="28"/>
          <w:shd w:val="clear" w:color="auto" w:fill="auto"/>
        </w:rPr>
        <w:t>ies</w:t>
      </w:r>
      <w:r>
        <w:rPr>
          <w:rFonts w:hint="eastAsia"/>
          <w:b w:val="0"/>
          <w:bCs/>
          <w:color w:val="00B050"/>
          <w:szCs w:val="28"/>
          <w:shd w:val="clear" w:color="auto" w:fill="auto"/>
        </w:rPr>
        <w:t xml:space="preserve"> hold color option</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rFonts w:hint="eastAsia"/>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color w:val="00B050"/>
          <w:szCs w:val="28"/>
        </w:rPr>
      </w:pPr>
      <w:r>
        <w:rPr>
          <w:rFonts w:hint="eastAsia"/>
          <w:szCs w:val="28"/>
        </w:rPr>
        <w:t>property color mainRectDarkColor: Qt.rgba(0,0,0,0.5);</w:t>
      </w:r>
      <w:r>
        <w:rPr>
          <w:rFonts w:hint="eastAsia"/>
          <w:color w:val="00B050"/>
          <w:szCs w:val="28"/>
        </w:rPr>
        <w:t>//color of rectMain in dark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property color mainRectWhiteColor</w:t>
      </w:r>
      <w:r>
        <w:rPr>
          <w:rFonts w:hint="default"/>
          <w:szCs w:val="28"/>
        </w:rPr>
        <w:t xml:space="preserve">: </w:t>
      </w:r>
      <w:r>
        <w:rPr>
          <w:rFonts w:hint="eastAsia"/>
          <w:szCs w:val="28"/>
        </w:rPr>
        <w:t>Qt.rgba(1,1,1,0);//color of rectMain in white style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rFonts w:hint="eastAsia" w:ascii="Times New Roman" w:hAnsi="Times New Roman" w:eastAsia="华文楷体" w:cstheme="minorBidi"/>
          <w:color w:val="00B050"/>
          <w:sz w:val="28"/>
          <w:szCs w:val="20"/>
        </w:rPr>
      </w:pPr>
      <w:r>
        <w:rPr>
          <w:rFonts w:hint="default"/>
          <w:color w:val="00B050"/>
        </w:rPr>
        <w:t>//&lt;&lt;&lt;---------------------------------------------------------------------------</w:t>
      </w:r>
    </w:p>
    <w:p>
      <w:pPr>
        <w:pStyle w:val="28"/>
        <w:keepNext w:val="0"/>
        <w:keepLines w:val="0"/>
        <w:pageBreakBefore w:val="0"/>
        <w:widowControl/>
        <w:numPr>
          <w:ilvl w:val="-1"/>
          <w:numId w:val="0"/>
        </w:numPr>
        <w:kinsoku/>
        <w:wordWrap/>
        <w:overflowPunct/>
        <w:topLinePunct w:val="0"/>
        <w:autoSpaceDE/>
        <w:autoSpaceDN/>
        <w:bidi w:val="0"/>
        <w:adjustRightInd/>
        <w:snapToGrid/>
        <w:spacing w:beforeLines="0" w:beforeAutospacing="0" w:after="0" w:afterLines="0" w:afterAutospacing="0" w:line="0" w:lineRule="atLeast"/>
        <w:ind w:right="0" w:rightChars="0"/>
        <w:jc w:val="left"/>
        <w:textAlignment w:val="auto"/>
        <w:outlineLvl w:val="9"/>
        <w:rPr>
          <w:rFonts w:hint="eastAsia" w:ascii="Times New Roman" w:hAnsi="Times New Roman" w:eastAsia="华文楷体" w:cstheme="minorBidi"/>
          <w:sz w:val="28"/>
          <w:szCs w:val="20"/>
        </w:rPr>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对于子元素的注释：</w:t>
      </w:r>
    </w:p>
    <w:p>
      <w:pPr>
        <w:pStyle w:val="53"/>
        <w:keepNext w:val="0"/>
        <w:keepLines w:val="0"/>
        <w:pageBreakBefore w:val="0"/>
        <w:widowControl/>
        <w:kinsoku/>
        <w:wordWrap/>
        <w:overflowPunct/>
        <w:topLinePunct w:val="0"/>
        <w:autoSpaceDE/>
        <w:autoSpaceDN/>
        <w:bidi w:val="0"/>
        <w:adjustRightInd/>
        <w:snapToGrid/>
        <w:spacing w:beforeLines="0" w:afterLines="0" w:line="0" w:lineRule="atLeast"/>
        <w:ind w:left="840" w:right="0" w:rightChars="0" w:firstLine="0"/>
        <w:jc w:val="left"/>
        <w:textAlignment w:val="auto"/>
        <w:outlineLvl w:val="9"/>
      </w:pPr>
      <w:r>
        <w:rPr>
          <w:rFonts w:hint="eastAsia"/>
        </w:rPr>
        <w:t>对于一些重要的控件，一定要详细描述其作用</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rFonts w:hint="eastAsia"/>
          <w:b w:val="0"/>
          <w:bCs/>
          <w:color w:val="00B0F0"/>
          <w:szCs w:val="28"/>
        </w:rPr>
      </w:pPr>
      <w:r>
        <w:rPr>
          <w:rFonts w:hint="eastAsia"/>
          <w:b/>
          <w:color w:val="00B0F0"/>
          <w:szCs w:val="28"/>
        </w:rPr>
        <w:t>/</w:t>
      </w:r>
      <w:r>
        <w:rPr>
          <w:rFonts w:hint="default"/>
          <w:b/>
          <w:color w:val="00B0F0"/>
          <w:szCs w:val="28"/>
        </w:rPr>
        <w:t>*</w:t>
      </w:r>
      <w:r>
        <w:rPr>
          <w:rFonts w:hint="eastAsia"/>
          <w:b w:val="0"/>
          <w:bCs/>
          <w:color w:val="00B0F0"/>
          <w:szCs w:val="28"/>
        </w:rPr>
        <w:t>As a tempoary tool,</w:t>
      </w:r>
      <w:r>
        <w:rPr>
          <w:b w:val="0"/>
          <w:bCs/>
          <w:color w:val="00B0F0"/>
          <w:szCs w:val="28"/>
        </w:rPr>
        <w:t xml:space="preserve"> </w:t>
      </w:r>
      <w:r>
        <w:rPr>
          <w:rFonts w:hint="eastAsia"/>
          <w:b w:val="0"/>
          <w:bCs/>
          <w:color w:val="00B0F0"/>
          <w:szCs w:val="28"/>
        </w:rPr>
        <w:t xml:space="preserve">it used in app start one time,then move data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b w:val="0"/>
          <w:bCs/>
          <w:color w:val="00B0F0"/>
          <w:szCs w:val="28"/>
        </w:rPr>
      </w:pPr>
      <w:r>
        <w:rPr>
          <w:rFonts w:hint="eastAsia"/>
          <w:b w:val="0"/>
          <w:bCs/>
          <w:color w:val="00B0F0"/>
          <w:szCs w:val="28"/>
        </w:rPr>
        <w:t>to ListModel</w:t>
      </w:r>
      <w:r>
        <w:rPr>
          <w:rFonts w:hint="default"/>
          <w:b w:val="0"/>
          <w:bCs/>
          <w:color w:val="00B0F0"/>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XmlListModel {</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id: xmlModel</w:t>
      </w:r>
      <w:r>
        <w:rPr>
          <w:rFonts w:hint="default"/>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rPr>
          <w:szCs w:val="28"/>
        </w:rPr>
      </w:pP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onStatusChanged: {</w:t>
      </w:r>
    </w:p>
    <w:p>
      <w:pPr>
        <w:keepNext w:val="0"/>
        <w:keepLines w:val="0"/>
        <w:pageBreakBefore w:val="0"/>
        <w:widowControl/>
        <w:kinsoku/>
        <w:wordWrap/>
        <w:overflowPunct/>
        <w:topLinePunct w:val="0"/>
        <w:autoSpaceDE/>
        <w:autoSpaceDN/>
        <w:bidi w:val="0"/>
        <w:adjustRightInd/>
        <w:snapToGrid/>
        <w:spacing w:beforeLines="0" w:afterLines="0" w:line="0" w:lineRule="atLeast"/>
        <w:ind w:left="1040" w:leftChars="0" w:right="0" w:rightChars="0" w:firstLine="520" w:firstLineChars="0"/>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left="520" w:leftChars="0" w:right="0" w:rightChars="0" w:firstLine="520" w:firstLineChars="0"/>
        <w:jc w:val="left"/>
        <w:textAlignment w:val="auto"/>
        <w:outlineLvl w:val="9"/>
        <w:rPr>
          <w:szCs w:val="28"/>
        </w:rPr>
      </w:pPr>
      <w:r>
        <w:rPr>
          <w:rFonts w:hint="eastAsia"/>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20" w:firstLineChars="0"/>
        <w:jc w:val="left"/>
        <w:textAlignment w:val="auto"/>
        <w:outlineLvl w:val="9"/>
        <w:rPr>
          <w:szCs w:val="28"/>
        </w:rPr>
      </w:pPr>
      <w:r>
        <w:rPr>
          <w:rFonts w:hint="eastAsia"/>
          <w:szCs w:val="28"/>
        </w:rPr>
        <w:t>}</w:t>
      </w:r>
      <w:r>
        <w:rPr>
          <w:rFonts w:hint="eastAsia"/>
          <w:color w:val="00B050"/>
          <w:szCs w:val="28"/>
        </w:rPr>
        <w:t>//End of xmlModel</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对于signal的注释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420"/>
        <w:jc w:val="left"/>
        <w:textAlignment w:val="auto"/>
        <w:outlineLvl w:val="9"/>
        <w:rPr>
          <w:rFonts w:ascii="Calibri" w:hAnsi="Calibri"/>
        </w:rPr>
      </w:pPr>
      <w:r>
        <w:rPr>
          <w:rFonts w:hint="eastAsia"/>
        </w:rPr>
        <w:t>以</w:t>
      </w:r>
      <w:r>
        <w:rPr>
          <w:rFonts w:hint="eastAsia"/>
          <w:color w:val="00B0F0"/>
        </w:rPr>
        <w:t>This signal is emitted</w:t>
      </w:r>
      <w:r>
        <w:rPr>
          <w:rFonts w:ascii="Calibri" w:hAnsi="Calibri"/>
        </w:rPr>
        <w:t>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bookmarkStart w:id="2091" w:name="OLE_LINK269"/>
      <w:bookmarkStart w:id="2092" w:name="OLE_LINK268"/>
      <w:bookmarkStart w:id="2093" w:name="OLE_LINK267"/>
      <w:r>
        <w:rPr>
          <w:rFonts w:hint="eastAsia" w:ascii="Times New Roman" w:hAnsi="Times New Roman" w:eastAsia="华文楷体" w:cstheme="minorBidi"/>
          <w:sz w:val="28"/>
          <w:szCs w:val="20"/>
          <w:shd w:val="clear" w:color="FFFFFF" w:fill="D9D9D9"/>
        </w:rPr>
        <w:t>举例:</w:t>
      </w:r>
    </w:p>
    <w:bookmarkEnd w:id="2091"/>
    <w:bookmarkEnd w:id="2092"/>
    <w:bookmarkEnd w:id="2093"/>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signal is</w:t>
      </w:r>
      <w:r>
        <w:rPr>
          <w:rFonts w:hint="eastAsia"/>
        </w:rPr>
        <w:t xml:space="preserve"> </w:t>
      </w:r>
      <w:r>
        <w:rPr>
          <w:rFonts w:hint="eastAsia"/>
          <w:color w:val="00B0F0"/>
        </w:rPr>
        <w:t xml:space="preserve">emitted </w:t>
      </w:r>
      <w:r>
        <w:rPr>
          <w:rFonts w:hint="eastAsia"/>
          <w:color w:val="00B050"/>
        </w:rPr>
        <w:t>when the darkStyle is used.</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void shapePicked(int shapeType);</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jc w:val="left"/>
        <w:textAlignment w:val="auto"/>
        <w:outlineLvl w:val="9"/>
      </w:pPr>
    </w:p>
    <w:p>
      <w:pPr>
        <w:pStyle w:val="53"/>
        <w:keepNext w:val="0"/>
        <w:keepLines w:val="0"/>
        <w:pageBreakBefore w:val="0"/>
        <w:widowControl/>
        <w:numPr>
          <w:ilvl w:val="0"/>
          <w:numId w:val="114"/>
        </w:numPr>
        <w:tabs>
          <w:tab w:val="left" w:pos="425"/>
        </w:tabs>
        <w:kinsoku/>
        <w:wordWrap/>
        <w:overflowPunct/>
        <w:topLinePunct w:val="0"/>
        <w:autoSpaceDE/>
        <w:autoSpaceDN/>
        <w:bidi w:val="0"/>
        <w:adjustRightInd/>
        <w:snapToGrid/>
        <w:spacing w:line="0" w:lineRule="atLeast"/>
        <w:ind w:left="425" w:right="0" w:rightChars="0" w:hanging="425"/>
        <w:jc w:val="left"/>
        <w:textAlignment w:val="auto"/>
        <w:outlineLvl w:val="9"/>
        <w:rPr>
          <w:rFonts w:hint="eastAsia" w:ascii="Times New Roman" w:hAnsi="Times New Roman" w:eastAsia="华文楷体" w:cstheme="minorBidi"/>
          <w:sz w:val="28"/>
          <w:szCs w:val="20"/>
        </w:rPr>
      </w:pPr>
      <w:r>
        <w:rPr>
          <w:rFonts w:hint="eastAsia" w:ascii="Times New Roman" w:hAnsi="Times New Roman" w:eastAsia="华文楷体" w:cstheme="minorBidi"/>
          <w:sz w:val="28"/>
          <w:szCs w:val="20"/>
        </w:rPr>
        <w:t>对于function的注释</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pPr>
      <w:r>
        <w:rPr>
          <w:rFonts w:hint="eastAsia"/>
        </w:rPr>
        <w:t>以</w:t>
      </w:r>
      <w:r>
        <w:rPr>
          <w:color w:val="00B0F0"/>
        </w:rPr>
        <w:t>This</w:t>
      </w:r>
      <w:r>
        <w:rPr>
          <w:rFonts w:hint="eastAsia"/>
          <w:color w:val="00B0F0"/>
        </w:rPr>
        <w:t xml:space="preserve"> function wil</w:t>
      </w:r>
      <w:r>
        <w:rPr>
          <w:rFonts w:hint="default"/>
          <w:color w:val="00B0F0"/>
        </w:rPr>
        <w:t>l 开头:</w:t>
      </w:r>
    </w:p>
    <w:p>
      <w:pPr>
        <w:pStyle w:val="28"/>
        <w:keepNext w:val="0"/>
        <w:keepLines w:val="0"/>
        <w:pageBreakBefore w:val="0"/>
        <w:widowControl/>
        <w:kinsoku/>
        <w:wordWrap/>
        <w:overflowPunct/>
        <w:topLinePunct w:val="0"/>
        <w:autoSpaceDE/>
        <w:autoSpaceDN/>
        <w:bidi w:val="0"/>
        <w:adjustRightInd/>
        <w:snapToGrid/>
        <w:spacing w:beforeLines="0" w:beforeAutospacing="0" w:after="0" w:afterLines="0" w:afterAutospacing="0" w:line="0" w:lineRule="atLeast"/>
        <w:ind w:left="0" w:right="0" w:rightChars="0"/>
        <w:jc w:val="left"/>
        <w:textAlignment w:val="auto"/>
        <w:outlineLvl w:val="9"/>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0"/>
        <w:jc w:val="left"/>
        <w:textAlignment w:val="auto"/>
        <w:outlineLvl w:val="9"/>
        <w:rPr>
          <w:color w:val="00B050"/>
        </w:rPr>
      </w:pPr>
      <w:r>
        <w:rPr>
          <w:rFonts w:hint="eastAsia"/>
          <w:color w:val="00B050"/>
        </w:rPr>
        <w:t>//</w:t>
      </w:r>
      <w:r>
        <w:rPr>
          <w:rFonts w:hint="eastAsia"/>
          <w:color w:val="00B0F0"/>
        </w:rPr>
        <w:t>This function will</w:t>
      </w:r>
      <w:r>
        <w:rPr>
          <w:rFonts w:hint="eastAsia"/>
          <w:color w:val="979797"/>
        </w:rPr>
        <w:t xml:space="preserve"> </w:t>
      </w:r>
      <w:r>
        <w:rPr>
          <w:rFonts w:hint="eastAsia"/>
          <w:color w:val="00B050"/>
        </w:rPr>
        <w:t>remove target which in (posX,posY)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rFonts w:hint="eastAsia"/>
          <w:szCs w:val="28"/>
        </w:rPr>
        <w:t>function removeTarget(posX,posY){</w:t>
      </w:r>
    </w:p>
    <w:p>
      <w:pPr>
        <w:keepNext w:val="0"/>
        <w:keepLines w:val="0"/>
        <w:pageBreakBefore w:val="0"/>
        <w:widowControl/>
        <w:kinsoku/>
        <w:wordWrap/>
        <w:overflowPunct/>
        <w:topLinePunct w:val="0"/>
        <w:autoSpaceDE/>
        <w:autoSpaceDN/>
        <w:bidi w:val="0"/>
        <w:adjustRightInd/>
        <w:snapToGrid/>
        <w:spacing w:beforeLines="0" w:afterLines="0" w:line="0" w:lineRule="atLeast"/>
        <w:ind w:left="279"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Lines="0" w:afterLines="0" w:line="0" w:lineRule="atLeast"/>
        <w:ind w:right="0" w:rightChars="0" w:firstLine="561"/>
        <w:jc w:val="left"/>
        <w:textAlignment w:val="auto"/>
        <w:outlineLvl w:val="9"/>
        <w:rPr>
          <w:szCs w:val="28"/>
        </w:rPr>
      </w:pPr>
      <w:r>
        <w:rPr>
          <w:szCs w:val="28"/>
        </w:rPr>
        <w:t>}</w:t>
      </w:r>
    </w:p>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3"/>
        </w:numPr>
        <w:kinsoku/>
        <w:wordWrap/>
        <w:overflowPunct/>
        <w:topLinePunct w:val="0"/>
        <w:autoSpaceDE/>
        <w:autoSpaceDN/>
        <w:bidi w:val="0"/>
        <w:adjustRightInd/>
        <w:snapToGrid/>
        <w:spacing w:line="240" w:lineRule="auto"/>
        <w:textAlignment w:val="auto"/>
      </w:pPr>
      <w:bookmarkStart w:id="2094" w:name="_Toc1844629878"/>
      <w:bookmarkStart w:id="2095" w:name="_Toc895073756"/>
      <w:bookmarkStart w:id="2096" w:name="_Toc465119053"/>
      <w:bookmarkStart w:id="2097" w:name="_Toc11979"/>
      <w:bookmarkStart w:id="2098" w:name="_Toc465955367"/>
      <w:bookmarkStart w:id="2099" w:name="_Toc393147814"/>
      <w:bookmarkStart w:id="2100" w:name="_Toc612798736"/>
      <w:bookmarkStart w:id="2101" w:name="_Toc634454739"/>
      <w:bookmarkStart w:id="2102" w:name="_Toc1199742136"/>
      <w:bookmarkStart w:id="2103" w:name="_Toc2105487830"/>
      <w:bookmarkStart w:id="2104" w:name="_Toc1373215623"/>
      <w:bookmarkStart w:id="2105" w:name="_Toc1789260667"/>
      <w:bookmarkStart w:id="2106" w:name="_Toc813115185"/>
      <w:bookmarkStart w:id="2107" w:name="_Toc802368898"/>
      <w:bookmarkStart w:id="2108" w:name="_Toc1131421686"/>
      <w:bookmarkStart w:id="2109" w:name="_Toc568012124"/>
      <w:bookmarkStart w:id="2110" w:name="_Toc1018353146"/>
      <w:bookmarkStart w:id="2111" w:name="_Toc787112204"/>
      <w:bookmarkStart w:id="2112" w:name="_Toc571665245"/>
      <w:bookmarkStart w:id="2113" w:name="_Toc472512505"/>
      <w:r>
        <w:rPr>
          <w:rFonts w:hint="eastAsia"/>
        </w:rPr>
        <w:t>常见</w:t>
      </w:r>
      <w:r>
        <w:t>QT</w:t>
      </w:r>
      <w:r>
        <w:rPr>
          <w:rFonts w:hint="eastAsia"/>
        </w:rPr>
        <w:t>控件</w:t>
      </w:r>
      <w:r>
        <w:t>缩写</w:t>
      </w:r>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pPr>
        <w:keepNext w:val="0"/>
        <w:keepLines w:val="0"/>
        <w:pageBreakBefore w:val="0"/>
        <w:widowControl/>
        <w:kinsoku/>
        <w:wordWrap/>
        <w:overflowPunct/>
        <w:topLinePunct w:val="0"/>
        <w:autoSpaceDE/>
        <w:autoSpaceDN/>
        <w:bidi w:val="0"/>
        <w:adjustRightInd/>
        <w:snapToGrid/>
        <w:spacing w:line="240" w:lineRule="auto"/>
        <w:textAlignment w:val="auto"/>
      </w:pPr>
      <w:r>
        <w:rPr>
          <w:rFonts w:hint="eastAsia"/>
        </w:rPr>
        <w:t>缩写</w:t>
      </w:r>
      <w:r>
        <w:t>的原则</w:t>
      </w:r>
      <w:r>
        <w:rPr>
          <w:rFonts w:hint="eastAsia"/>
        </w:rPr>
        <w:t>优先级,</w:t>
      </w:r>
      <w:r>
        <w:t xml:space="preserve"> </w:t>
      </w:r>
      <w:r>
        <w:rPr>
          <w:rFonts w:hint="eastAsia"/>
        </w:rPr>
        <w:t>序号代表优先级,</w:t>
      </w:r>
      <w:r>
        <w:t xml:space="preserve"> </w:t>
      </w:r>
      <w:r>
        <w:rPr>
          <w:rFonts w:hint="eastAsia"/>
        </w:rPr>
        <w:t>优先级越高排序越前面</w:t>
      </w:r>
      <w:r>
        <w:t>：</w:t>
      </w:r>
    </w:p>
    <w:p>
      <w:pPr>
        <w:pStyle w:val="53"/>
        <w:keepNext w:val="0"/>
        <w:keepLines w:val="0"/>
        <w:pageBreakBefore w:val="0"/>
        <w:widowControl/>
        <w:numPr>
          <w:ilvl w:val="0"/>
          <w:numId w:val="117"/>
        </w:numPr>
        <w:tabs>
          <w:tab w:val="left" w:pos="425"/>
        </w:tabs>
        <w:kinsoku/>
        <w:wordWrap/>
        <w:overflowPunct/>
        <w:topLinePunct w:val="0"/>
        <w:autoSpaceDE/>
        <w:autoSpaceDN/>
        <w:bidi w:val="0"/>
        <w:adjustRightInd/>
        <w:snapToGrid/>
        <w:spacing w:line="0" w:lineRule="atLeast"/>
        <w:ind w:left="425" w:hanging="425"/>
        <w:textAlignment w:val="auto"/>
      </w:pPr>
      <w:r>
        <w:rPr>
          <w:rFonts w:hint="eastAsia"/>
        </w:rPr>
        <w:t>不超过5个字母的无需缩写。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34"/>
        <w:gridCol w:w="3825"/>
      </w:tblGrid>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Pane</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pane</w:t>
            </w:r>
          </w:p>
        </w:tc>
      </w:tr>
      <w:tr>
        <w:tc>
          <w:tcPr>
            <w:tcW w:w="383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tab</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7"/>
        </w:numPr>
        <w:tabs>
          <w:tab w:val="left" w:pos="425"/>
        </w:tabs>
        <w:kinsoku/>
        <w:wordWrap/>
        <w:overflowPunct/>
        <w:topLinePunct w:val="0"/>
        <w:autoSpaceDE/>
        <w:autoSpaceDN/>
        <w:bidi w:val="0"/>
        <w:adjustRightInd/>
        <w:snapToGrid/>
        <w:spacing w:line="0" w:lineRule="atLeast"/>
        <w:ind w:left="425" w:hanging="425"/>
        <w:textAlignment w:val="auto"/>
      </w:pPr>
      <w:r>
        <w:t>有英语标准缩写的用标准缩写。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68"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25"/>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Calendar</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b/>
                <w:color w:val="00B0F0"/>
              </w:rPr>
              <w:t>cdr</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ExclusiveGroup</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excl</w:t>
            </w:r>
            <w:r>
              <w:t>grp</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7"/>
        </w:numPr>
        <w:tabs>
          <w:tab w:val="left" w:pos="425"/>
        </w:tabs>
        <w:kinsoku/>
        <w:wordWrap/>
        <w:overflowPunct/>
        <w:topLinePunct w:val="0"/>
        <w:autoSpaceDE/>
        <w:autoSpaceDN/>
        <w:bidi w:val="0"/>
        <w:adjustRightInd/>
        <w:snapToGrid/>
        <w:spacing w:line="0" w:lineRule="atLeast"/>
        <w:ind w:left="425" w:hanging="425"/>
        <w:textAlignment w:val="auto"/>
      </w:pPr>
      <w:r>
        <w:t>程序员习惯缩写。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4"/>
        <w:gridCol w:w="3815"/>
      </w:tblGrid>
      <w:tr>
        <w:trPr>
          <w:trHeight w:val="303" w:hRule="atLeast"/>
        </w:trP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MessageDialog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color w:val="00B0F0"/>
              </w:rPr>
              <w:t>msg</w:t>
            </w:r>
            <w:r>
              <w:rPr>
                <w:rFonts w:hint="eastAsia"/>
              </w:rPr>
              <w:t>dlg</w:t>
            </w:r>
          </w:p>
        </w:tc>
      </w:tr>
      <w:tr>
        <w:tc>
          <w:tcPr>
            <w:tcW w:w="3844"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Drawer</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00B0F0"/>
              </w:rPr>
              <w:t>drw</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7"/>
        </w:numPr>
        <w:tabs>
          <w:tab w:val="left" w:pos="425"/>
        </w:tabs>
        <w:kinsoku/>
        <w:wordWrap/>
        <w:overflowPunct/>
        <w:topLinePunct w:val="0"/>
        <w:autoSpaceDE/>
        <w:autoSpaceDN/>
        <w:bidi w:val="0"/>
        <w:adjustRightInd/>
        <w:snapToGrid/>
        <w:spacing w:line="0" w:lineRule="atLeast"/>
        <w:ind w:left="425" w:hanging="425"/>
        <w:textAlignment w:val="auto"/>
      </w:pPr>
      <w:r>
        <w:t>省略元音</w:t>
      </w:r>
      <w:r>
        <w:rPr>
          <w:color w:val="00B0F0"/>
        </w:rPr>
        <w:t>(a</w:t>
      </w:r>
      <w:r>
        <w:rPr>
          <w:rFonts w:hint="eastAsia"/>
          <w:color w:val="00B0F0"/>
        </w:rPr>
        <w:t>,o</w:t>
      </w:r>
      <w:r>
        <w:rPr>
          <w:color w:val="00B0F0"/>
        </w:rPr>
        <w:t>,e,i,u)</w:t>
      </w:r>
      <w:r>
        <w:t>。</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0"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43"/>
        <w:gridCol w:w="3807"/>
      </w:tblGrid>
      <w:tr>
        <w:trPr>
          <w:trHeight w:val="303" w:hRule="atLeast"/>
        </w:trP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szCs w:val="28"/>
              </w:rPr>
              <w:t>Dialog</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dlg</w:t>
            </w:r>
          </w:p>
        </w:tc>
      </w:tr>
      <w:tr>
        <w:tc>
          <w:tcPr>
            <w:tcW w:w="384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Label</w:t>
            </w:r>
          </w:p>
        </w:tc>
        <w:tc>
          <w:tcPr>
            <w:tcW w:w="380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color w:val="auto"/>
                <w:szCs w:val="28"/>
              </w:rPr>
              <w:t>lbl</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7"/>
        </w:numPr>
        <w:tabs>
          <w:tab w:val="left" w:pos="425"/>
        </w:tabs>
        <w:kinsoku/>
        <w:wordWrap/>
        <w:overflowPunct/>
        <w:topLinePunct w:val="0"/>
        <w:autoSpaceDE/>
        <w:autoSpaceDN/>
        <w:bidi w:val="0"/>
        <w:adjustRightInd/>
        <w:snapToGrid/>
        <w:spacing w:line="0" w:lineRule="atLeast"/>
        <w:ind w:left="425" w:hanging="425"/>
        <w:textAlignment w:val="auto"/>
      </w:pPr>
      <w:r>
        <w:t>连续两个辅音为同一个字母省略其中一个。</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59" w:type="dxa"/>
        <w:tblInd w:w="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06"/>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szCs w:val="28"/>
              </w:rPr>
              <w:t>Button</w:t>
            </w:r>
          </w:p>
        </w:tc>
        <w:tc>
          <w:tcPr>
            <w:tcW w:w="3806"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szCs w:val="28"/>
              </w:rPr>
              <w:t>btn</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0"/>
          <w:numId w:val="117"/>
        </w:numPr>
        <w:tabs>
          <w:tab w:val="left" w:pos="425"/>
        </w:tabs>
        <w:kinsoku/>
        <w:wordWrap/>
        <w:overflowPunct/>
        <w:topLinePunct w:val="0"/>
        <w:autoSpaceDE/>
        <w:autoSpaceDN/>
        <w:bidi w:val="0"/>
        <w:adjustRightInd/>
        <w:snapToGrid/>
        <w:spacing w:line="0" w:lineRule="atLeast"/>
        <w:ind w:left="425" w:hanging="425"/>
        <w:textAlignment w:val="auto"/>
      </w:pPr>
      <w:r>
        <w:t>省略元音还很长后可以省略元音后面的辅音。</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53"/>
        <w:gridCol w:w="3825"/>
      </w:tblGrid>
      <w:tr>
        <w:trPr>
          <w:trHeight w:val="303" w:hRule="atLeast"/>
        </w:trPr>
        <w:tc>
          <w:tcPr>
            <w:tcW w:w="385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TableViewColumn</w:t>
            </w:r>
          </w:p>
        </w:tc>
        <w:tc>
          <w:tcPr>
            <w:tcW w:w="382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t>tblvwcol</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7"/>
        </w:numPr>
        <w:tabs>
          <w:tab w:val="left" w:pos="425"/>
        </w:tabs>
        <w:kinsoku/>
        <w:wordWrap/>
        <w:overflowPunct/>
        <w:topLinePunct w:val="0"/>
        <w:autoSpaceDE/>
        <w:autoSpaceDN/>
        <w:bidi w:val="0"/>
        <w:adjustRightInd/>
        <w:snapToGrid/>
        <w:spacing w:line="0" w:lineRule="atLeast"/>
        <w:ind w:left="425" w:hanging="425"/>
        <w:textAlignment w:val="auto"/>
      </w:pPr>
      <w:r>
        <w:t>单词数量超过3个(含3个)可以直接使用首字母缩写。</w:t>
      </w:r>
    </w:p>
    <w:p>
      <w:pPr>
        <w:pStyle w:val="28"/>
        <w:keepNext w:val="0"/>
        <w:keepLines w:val="0"/>
        <w:pageBreakBefore w:val="0"/>
        <w:widowControl/>
        <w:kinsoku/>
        <w:wordWrap/>
        <w:overflowPunct/>
        <w:topLinePunct w:val="0"/>
        <w:autoSpaceDE/>
        <w:autoSpaceDN/>
        <w:bidi w:val="0"/>
        <w:adjustRightInd/>
        <w:snapToGrid/>
        <w:spacing w:beforeAutospacing="0" w:after="0" w:afterAutospacing="0" w:line="0" w:lineRule="atLeast"/>
        <w:ind w:left="0"/>
        <w:textAlignment w:val="auto"/>
        <w:rPr>
          <w:rFonts w:ascii="Times New Roman" w:hAnsi="Times New Roman" w:eastAsia="华文楷体" w:cstheme="minorBidi"/>
          <w:sz w:val="28"/>
          <w:szCs w:val="20"/>
          <w:shd w:val="clear" w:color="FFFFFF" w:fill="D9D9D9"/>
        </w:rPr>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63"/>
        <w:gridCol w:w="3815"/>
      </w:tblGrid>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o</w:t>
            </w:r>
            <w:r>
              <w:rPr>
                <w:rFonts w:hint="eastAsia"/>
              </w:rPr>
              <w:t>pen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ofd</w:t>
            </w:r>
          </w:p>
        </w:tc>
      </w:tr>
      <w:tr>
        <w:trPr>
          <w:trHeight w:val="303" w:hRule="atLeast"/>
        </w:trPr>
        <w:tc>
          <w:tcPr>
            <w:tcW w:w="3863"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Save file dialog</w:t>
            </w:r>
          </w:p>
        </w:tc>
        <w:tc>
          <w:tcPr>
            <w:tcW w:w="3815"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sfd</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7"/>
        </w:numPr>
        <w:tabs>
          <w:tab w:val="left" w:pos="425"/>
        </w:tabs>
        <w:kinsoku/>
        <w:wordWrap/>
        <w:overflowPunct/>
        <w:topLinePunct w:val="0"/>
        <w:autoSpaceDE/>
        <w:autoSpaceDN/>
        <w:bidi w:val="0"/>
        <w:adjustRightInd/>
        <w:snapToGrid/>
        <w:spacing w:line="0" w:lineRule="atLeast"/>
        <w:ind w:left="425" w:hanging="425"/>
        <w:textAlignment w:val="auto"/>
      </w:pPr>
      <w:r>
        <w:t>类似与xxxBox这种Box结尾的常见控件，可以省略Box。</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78" w:type="dxa"/>
        <w:tblInd w:w="7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81"/>
        <w:gridCol w:w="3797"/>
      </w:tblGrid>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CheckBox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chk</w:t>
            </w:r>
          </w:p>
        </w:tc>
      </w:tr>
      <w:tr>
        <w:trPr>
          <w:trHeight w:val="303" w:hRule="atLeast"/>
        </w:trPr>
        <w:tc>
          <w:tcPr>
            <w:tcW w:w="3881"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default"/>
              </w:rPr>
            </w:pPr>
            <w:r>
              <w:rPr>
                <w:rFonts w:hint="default"/>
              </w:rPr>
              <w:t>ComboBox</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default"/>
              </w:rPr>
              <w:t>cmb</w:t>
            </w:r>
          </w:p>
        </w:tc>
      </w:tr>
    </w:tbl>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before="0" w:after="0" w:line="0" w:lineRule="atLeast"/>
        <w:textAlignment w:val="auto"/>
      </w:pPr>
    </w:p>
    <w:p>
      <w:pPr>
        <w:pStyle w:val="53"/>
        <w:keepNext w:val="0"/>
        <w:keepLines w:val="0"/>
        <w:pageBreakBefore w:val="0"/>
        <w:widowControl/>
        <w:numPr>
          <w:ilvl w:val="0"/>
          <w:numId w:val="117"/>
        </w:numPr>
        <w:tabs>
          <w:tab w:val="left" w:pos="425"/>
        </w:tabs>
        <w:kinsoku/>
        <w:wordWrap/>
        <w:overflowPunct/>
        <w:topLinePunct w:val="0"/>
        <w:autoSpaceDE/>
        <w:autoSpaceDN/>
        <w:bidi w:val="0"/>
        <w:adjustRightInd/>
        <w:snapToGrid/>
        <w:spacing w:line="0" w:lineRule="atLeast"/>
        <w:ind w:left="425" w:hanging="425"/>
        <w:textAlignment w:val="auto"/>
      </w:pPr>
      <w:r>
        <w:t>如果感觉缩写后完全无法理解其含义也可以部缩写。</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r>
        <w:rPr>
          <w:rFonts w:hint="eastAsia" w:ascii="Times New Roman" w:hAnsi="Times New Roman" w:eastAsia="华文楷体" w:cstheme="minorBidi"/>
          <w:sz w:val="28"/>
          <w:szCs w:val="20"/>
          <w:shd w:val="clear" w:color="FFFFFF" w:fill="D9D9D9"/>
        </w:rPr>
        <w:t>举例:</w:t>
      </w:r>
    </w:p>
    <w:tbl>
      <w:tblPr>
        <w:tblStyle w:val="39"/>
        <w:tblW w:w="7687" w:type="dxa"/>
        <w:tblInd w:w="7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90"/>
        <w:gridCol w:w="3797"/>
      </w:tblGrid>
      <w:tr>
        <w:trPr>
          <w:trHeight w:val="303" w:hRule="atLeast"/>
        </w:trPr>
        <w:tc>
          <w:tcPr>
            <w:tcW w:w="3890"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eastAsia"/>
              </w:rPr>
              <w:t>Stack</w:t>
            </w:r>
          </w:p>
        </w:tc>
        <w:tc>
          <w:tcPr>
            <w:tcW w:w="3797" w:type="dxa"/>
          </w:tcPr>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szCs w:val="28"/>
              </w:rPr>
            </w:pPr>
            <w:r>
              <w:rPr>
                <w:rFonts w:hint="default"/>
              </w:rPr>
              <w:t>stack</w:t>
            </w:r>
          </w:p>
        </w:tc>
      </w:tr>
    </w:tbl>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textAlignment w:val="auto"/>
      </w:pP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0"/>
        <w:jc w:val="left"/>
        <w:textAlignment w:val="auto"/>
        <w:outlineLvl w:val="9"/>
      </w:pPr>
      <w:r>
        <w:rPr>
          <w:shd w:val="clear" w:color="FFFFFF" w:fill="D9D9D9"/>
        </w:rPr>
        <w:t>注意:</w:t>
      </w:r>
    </w:p>
    <w:p>
      <w:pPr>
        <w:pStyle w:val="53"/>
        <w:keepNext w:val="0"/>
        <w:keepLines w:val="0"/>
        <w:pageBreakBefore w:val="0"/>
        <w:widowControl/>
        <w:numPr>
          <w:ilvl w:val="-1"/>
          <w:numId w:val="0"/>
        </w:numPr>
        <w:kinsoku/>
        <w:wordWrap/>
        <w:overflowPunct/>
        <w:topLinePunct w:val="0"/>
        <w:autoSpaceDE/>
        <w:autoSpaceDN/>
        <w:bidi w:val="0"/>
        <w:adjustRightInd/>
        <w:snapToGrid/>
        <w:spacing w:before="0" w:after="0" w:line="0" w:lineRule="atLeast"/>
        <w:ind w:left="0" w:leftChars="0" w:right="0" w:rightChars="0" w:firstLine="520" w:firstLineChars="0"/>
        <w:jc w:val="left"/>
        <w:textAlignment w:val="auto"/>
        <w:outlineLvl w:val="9"/>
      </w:pPr>
      <w:r>
        <w:t>以上缩写规范在qml需要严格遵守，但是在C++中并不需要，在保证阅读性的前提下可以不完全遵守这些原则以换取写码效率。</w:t>
      </w:r>
    </w:p>
    <w:p>
      <w:pPr>
        <w:pStyle w:val="53"/>
        <w:keepNext w:val="0"/>
        <w:keepLines w:val="0"/>
        <w:pageBreakBefore w:val="0"/>
        <w:widowControl/>
        <w:numPr>
          <w:ilvl w:val="-1"/>
          <w:numId w:val="0"/>
        </w:numPr>
        <w:kinsoku/>
        <w:wordWrap/>
        <w:overflowPunct/>
        <w:topLinePunct w:val="0"/>
        <w:autoSpaceDE/>
        <w:autoSpaceDN/>
        <w:bidi w:val="0"/>
        <w:adjustRightInd/>
        <w:snapToGrid/>
        <w:spacing w:line="0" w:lineRule="atLeast"/>
        <w:ind w:left="0" w:firstLine="0"/>
        <w:textAlignment w:val="auto"/>
      </w:pPr>
    </w:p>
    <w:p>
      <w:pPr>
        <w:pStyle w:val="53"/>
        <w:keepNext w:val="0"/>
        <w:keepLines w:val="0"/>
        <w:pageBreakBefore w:val="0"/>
        <w:widowControl/>
        <w:numPr>
          <w:ilvl w:val="0"/>
          <w:numId w:val="117"/>
        </w:numPr>
        <w:tabs>
          <w:tab w:val="left" w:pos="425"/>
        </w:tabs>
        <w:kinsoku/>
        <w:wordWrap/>
        <w:overflowPunct/>
        <w:topLinePunct w:val="0"/>
        <w:autoSpaceDE/>
        <w:autoSpaceDN/>
        <w:bidi w:val="0"/>
        <w:adjustRightInd/>
        <w:snapToGrid/>
        <w:spacing w:line="0" w:lineRule="atLeast"/>
        <w:ind w:left="425" w:hanging="425"/>
        <w:textAlignment w:val="auto"/>
      </w:pPr>
      <w:r>
        <w:t>Qt Quick常用控件的缩写:</w:t>
      </w:r>
    </w:p>
    <w:tbl>
      <w:tblPr>
        <w:tblStyle w:val="38"/>
        <w:tblW w:w="8286" w:type="dxa"/>
        <w:tblInd w:w="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fixed"/>
        <w:tblCellMar>
          <w:top w:w="0" w:type="dxa"/>
          <w:left w:w="0" w:type="dxa"/>
          <w:bottom w:w="0" w:type="dxa"/>
          <w:right w:w="0" w:type="dxa"/>
        </w:tblCellMar>
      </w:tblPr>
      <w:tblGrid>
        <w:gridCol w:w="2805"/>
        <w:gridCol w:w="3022"/>
        <w:gridCol w:w="2459"/>
      </w:tblGrid>
      <w:tr>
        <w:tc>
          <w:tcPr>
            <w:tcW w:w="280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b/>
              </w:rPr>
            </w:pPr>
            <w:r>
              <w:rPr>
                <w:rFonts w:hint="eastAsia"/>
                <w:b/>
              </w:rPr>
              <w:t>Module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rFonts w:hint="eastAsia"/>
                <w:b/>
              </w:rPr>
              <w:t>UI</w:t>
            </w:r>
            <w:r>
              <w:rPr>
                <w:b/>
              </w:rPr>
              <w:t>元素全称</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rFonts w:hint="eastAsia"/>
                <w:b/>
              </w:rPr>
              <w:t>缩写</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Qt Quick XML List Model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XML List Mode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xmlstmd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XML</w:t>
            </w:r>
            <w:r>
              <w:t>Role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xmlrole</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ListView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color w:val="00B0F0"/>
              </w:rPr>
            </w:pPr>
            <w:r>
              <w:rPr>
                <w:b w:val="0"/>
                <w:bCs/>
                <w:color w:val="00B0F0"/>
              </w:rPr>
              <w:t>lstVw</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lang w:val="de-DE"/>
              </w:rPr>
            </w:pPr>
            <w:bookmarkStart w:id="2114" w:name="OLE_LINK270"/>
            <w:bookmarkStart w:id="2115" w:name="OLE_LINK271"/>
            <w:bookmarkStart w:id="2116" w:name="OLE_LINK273"/>
            <w:bookmarkStart w:id="2117" w:name="OLE_LINK272"/>
            <w:bookmarkStart w:id="2118" w:name="OLE_LINK289"/>
            <w:bookmarkStart w:id="2119" w:name="OLE_LINK290"/>
            <w:bookmarkStart w:id="2120" w:name="OLE_LINK292"/>
            <w:bookmarkStart w:id="2121" w:name="OLE_LINK291"/>
            <w:r>
              <w:rPr>
                <w:lang w:val="de-DE"/>
              </w:rPr>
              <w:t>Qt Quick Dialogs QML Types</w:t>
            </w:r>
            <w:bookmarkEnd w:id="2114"/>
            <w:bookmarkEnd w:id="2115"/>
            <w:bookmarkEnd w:id="2116"/>
            <w:bookmarkEnd w:id="2117"/>
            <w:r>
              <w:rPr>
                <w:lang w:val="de-DE"/>
              </w:rPr>
              <w:t xml:space="preserve"> </w:t>
            </w:r>
            <w:bookmarkEnd w:id="2118"/>
            <w:bookmarkEnd w:id="2119"/>
            <w:bookmarkEnd w:id="2120"/>
            <w:bookmarkEnd w:id="2121"/>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ColorDialog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clrdlg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dlg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FileDialog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w:t>
            </w:r>
            <w:r>
              <w:t>l</w:t>
            </w:r>
            <w:r>
              <w:rPr>
                <w:rFonts w:hint="eastAsia"/>
              </w:rPr>
              <w:t>dlg</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ofd（打开对话框）</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sfd（保存对话框）</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FontDialog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fntdlg</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MessageDialog</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msgdlg</w:t>
            </w:r>
          </w:p>
        </w:tc>
      </w:tr>
      <w:tr>
        <w:tc>
          <w:tcPr>
            <w:tcW w:w="2805" w:type="dxa"/>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rPr>
                <w:rFonts w:hint="eastAsia"/>
              </w:rPr>
            </w:pPr>
            <w:r>
              <w:rPr>
                <w:rFonts w:hint="default"/>
              </w:rPr>
              <w:t>Qt Core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Timer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color w:val="00B0F0"/>
              </w:rPr>
            </w:pPr>
            <w:r>
              <w:rPr>
                <w:b/>
                <w:color w:val="00B0F0"/>
              </w:rPr>
              <w:t>timer</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Qt Quick Controls</w:t>
            </w:r>
            <w:r>
              <w:t xml:space="preserve"> &amp; Controls2</w:t>
            </w:r>
            <w:r>
              <w:rPr>
                <w:rFonts w:hint="eastAsia"/>
              </w:rPr>
              <w:t xml:space="preserve"> QML Types</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Action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b/>
              </w:rPr>
            </w:pPr>
            <w:r>
              <w:rPr>
                <w:b/>
                <w:color w:val="00B0F0"/>
              </w:rPr>
              <w:t>actn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ApplicationWindow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a</w:t>
            </w:r>
            <w:r>
              <w:rPr>
                <w:b/>
                <w:color w:val="00B0F0"/>
              </w:rPr>
              <w:t>pp</w:t>
            </w:r>
            <w:r>
              <w:t>wnd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AbstractButton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a</w:t>
            </w:r>
            <w:r>
              <w:rPr>
                <w:rFonts w:hint="eastAsia"/>
              </w:rPr>
              <w:t>bstra</w:t>
            </w:r>
            <w:r>
              <w:t>ctbtn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BusyIndicator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busyindic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ButtonGroup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btngrp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Calendar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cdr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CheckBox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chk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CheckDelegate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c</w:t>
            </w:r>
            <w:r>
              <w:rPr>
                <w:rFonts w:hint="eastAsia"/>
              </w:rPr>
              <w:t>hkdlgt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ComboBox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cmb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Container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cntr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Control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ctrl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Dial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d</w:t>
            </w:r>
            <w:r>
              <w:rPr>
                <w:rFonts w:hint="eastAsia"/>
                <w:b/>
                <w:color w:val="00B0F0"/>
              </w:rPr>
              <w:t>ial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Drawer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drw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ExclusiveGroup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exclgrp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rPr>
                <w:rFonts w:hint="eastAsia"/>
              </w:rPr>
            </w:pPr>
            <w:r>
              <w:rPr>
                <w:rFonts w:hint="default"/>
              </w:rPr>
              <w:t>Flickable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jc w:val="left"/>
              <w:textAlignment w:val="auto"/>
            </w:pPr>
            <w:r>
              <w:t>flick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ItemDelegate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i</w:t>
            </w:r>
            <w:r>
              <w:rPr>
                <w:rFonts w:hint="eastAsia"/>
              </w:rPr>
              <w:t>tmdlgt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Group 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Label</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l</w:t>
            </w:r>
            <w:r>
              <w:rPr>
                <w:rFonts w:hint="eastAsia"/>
              </w:rPr>
              <w:t>bl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r>
              <w:rPr>
                <w:b/>
                <w:color w:val="00B0F0"/>
              </w:rPr>
              <w:t>b</w:t>
            </w:r>
            <w:r>
              <w:rPr>
                <w:rFonts w:hint="eastAsia"/>
                <w:b/>
                <w:color w:val="00B0F0"/>
              </w:rPr>
              <w: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MenuItem</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w:t>
            </w:r>
            <w:r>
              <w:rPr>
                <w:b/>
                <w:color w:val="00B0F0"/>
              </w:rPr>
              <w:t>i</w:t>
            </w:r>
            <w:r>
              <w:rPr>
                <w:rFonts w:hint="eastAsia"/>
                <w:b/>
                <w:color w:val="00B0F0"/>
              </w:rPr>
              <w:t>tm</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MenuSeparator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menusep</w:t>
            </w:r>
            <w:r>
              <w:rPr>
                <w:b/>
                <w:color w:val="00B0F0"/>
              </w:rPr>
              <w:t>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ProgressBar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prg</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Page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page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PageIndicator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pgi</w:t>
            </w:r>
            <w:r>
              <w:rPr>
                <w:b/>
                <w:color w:val="00B0F0"/>
              </w:rPr>
              <w:t>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Pane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pane</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Popup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pop</w:t>
            </w:r>
            <w:r>
              <w:rPr>
                <w:b/>
                <w:color w:val="00B0F0"/>
              </w:rPr>
              <w:t>up</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RadioButton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rdo</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RadioDelegate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rdod</w:t>
            </w:r>
            <w:r>
              <w:rPr>
                <w:rFonts w:hint="eastAsia"/>
              </w:rPr>
              <w:t>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RangeSlider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rngsld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vsb(垂直)</w:t>
            </w:r>
          </w:p>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hsb(</w:t>
            </w:r>
            <w:r>
              <w:rPr>
                <w:rFonts w:hint="eastAsia"/>
              </w:rPr>
              <w:t>水平</w:t>
            </w:r>
            <w:r>
              <w: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ScrollIndicator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scr</w:t>
            </w:r>
            <w:r>
              <w:rPr>
                <w:b/>
                <w:color w:val="00B0F0"/>
              </w:rPr>
              <w:t>lindic</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Slider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SpinBox</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spn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SplitView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spltvw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stack</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b/>
                <w:color w:val="00B0F0"/>
              </w:rPr>
              <w:t>stack</w:t>
            </w:r>
            <w:r>
              <w:rPr>
                <w:b/>
                <w:color w:val="00B0F0"/>
              </w:rPr>
              <w:t>v</w:t>
            </w:r>
            <w:r>
              <w:rPr>
                <w:rFonts w:hint="eastAsia"/>
                <w:b/>
                <w:color w:val="00B0F0"/>
              </w:rPr>
              <w:t>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StackViewDelegate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stackvwd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StatusBar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statbr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SwipeView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t>
            </w:r>
            <w:r>
              <w:t>wpvw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Switch</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b/>
                <w:color w:val="00B0F0"/>
              </w:rPr>
              <w:t>sw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switchdlgt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swdlgt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tbbr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tbbtn</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tbvw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TableView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blvw</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TableViewColumn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tblvwcol</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TextArea</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txt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TextField</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xtfld</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ToolBar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tlbr</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ToolButton</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w:t>
            </w:r>
            <w:r>
              <w:rPr>
                <w:rFonts w:hint="eastAsia"/>
              </w:rPr>
              <w:t>lbtn</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ToolTip</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t>tltp</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Tumbler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tmb</w:t>
            </w:r>
            <w:r>
              <w:t>l</w:t>
            </w:r>
            <w:r>
              <w:rPr>
                <w:rFonts w:hint="eastAsia"/>
              </w:rPr>
              <w:t>r</w:t>
            </w:r>
          </w:p>
        </w:tc>
      </w:tr>
      <w:tr>
        <w:tc>
          <w:tcPr>
            <w:tcW w:w="2805" w:type="dxa"/>
            <w:vMerge w:val="continue"/>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TreeView</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trvw</w:t>
            </w:r>
          </w:p>
        </w:tc>
      </w:tr>
      <w:tr>
        <w:tc>
          <w:tcPr>
            <w:tcW w:w="2805" w:type="dxa"/>
            <w:vMerge w:val="restart"/>
            <w:tcBorders>
              <w:top w:val="single" w:color="A3A3A3" w:sz="8" w:space="0"/>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rPr>
                <w:rFonts w:hint="eastAsia"/>
              </w:rPr>
              <w:t xml:space="preserve">Qt Quick Layouts </w:t>
            </w:r>
            <w:bookmarkStart w:id="2122" w:name="OLE_LINK277"/>
            <w:r>
              <w:rPr>
                <w:rFonts w:hint="eastAsia"/>
              </w:rPr>
              <w:t>QML Types</w:t>
            </w:r>
            <w:bookmarkEnd w:id="2122"/>
            <w:r>
              <w:rPr>
                <w:rFonts w:hint="eastAsia"/>
              </w:rPr>
              <w:t xml:space="preserve"> </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ColumnLayout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clmnlyt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GridLayout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grdlyt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RowLayout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r</w:t>
            </w:r>
            <w:r>
              <w:t>o</w:t>
            </w:r>
            <w:r>
              <w:rPr>
                <w:rFonts w:hint="eastAsia"/>
              </w:rPr>
              <w:t>wlyt</w:t>
            </w:r>
          </w:p>
        </w:tc>
      </w:tr>
      <w:tr>
        <w:tc>
          <w:tcPr>
            <w:tcW w:w="2805" w:type="dxa"/>
            <w:vMerge w:val="continue"/>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StackLayout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pPr>
            <w:r>
              <w:rPr>
                <w:rFonts w:hint="eastAsia"/>
              </w:rPr>
              <w:t>st</w:t>
            </w:r>
            <w:r>
              <w:t>a</w:t>
            </w:r>
            <w:r>
              <w:rPr>
                <w:rFonts w:hint="eastAsia"/>
              </w:rPr>
              <w:t>ck</w:t>
            </w:r>
            <w:r>
              <w:t>lyt</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r>
              <w:t xml:space="preserve">Qt </w:t>
            </w:r>
            <w:r>
              <w:rPr>
                <w:rFonts w:hint="eastAsia"/>
              </w:rPr>
              <w:t>Quick</w:t>
            </w:r>
            <w:r>
              <w:rPr>
                <w:rFonts w:hint="default"/>
              </w:rPr>
              <w:t xml:space="preserve"> </w:t>
            </w:r>
            <w:r>
              <w:t>QML Type</w:t>
            </w: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Component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eastAsia"/>
              </w:rPr>
            </w:pPr>
            <w:r>
              <w:rPr>
                <w:rFonts w:hint="default"/>
              </w:rPr>
              <w:t>comp</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Loader</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ldr</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QtObject</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obj</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Rectangle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rect</w:t>
            </w:r>
          </w:p>
        </w:tc>
      </w:tr>
      <w:tr>
        <w:tc>
          <w:tcPr>
            <w:tcW w:w="2805" w:type="dxa"/>
            <w:tcBorders>
              <w:left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spacing w:line="0" w:lineRule="atLeast"/>
              <w:ind w:firstLine="0"/>
              <w:rPr>
                <w:rFonts w:hint="default"/>
              </w:rPr>
            </w:pPr>
            <w:r>
              <w:t>Canvas</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canvas</w:t>
            </w:r>
          </w:p>
        </w:tc>
      </w:tr>
      <w:tr>
        <w:tc>
          <w:tcPr>
            <w:tcW w:w="2805" w:type="dxa"/>
            <w:tcBorders>
              <w:left w:val="single" w:color="A3A3A3" w:sz="8" w:space="0"/>
              <w:bottom w:val="single" w:color="A3A3A3" w:sz="8" w:space="0"/>
              <w:right w:val="single" w:color="A3A3A3" w:sz="8" w:space="0"/>
            </w:tcBorders>
            <w:tcMar>
              <w:top w:w="80" w:type="dxa"/>
              <w:left w:w="80" w:type="dxa"/>
              <w:bottom w:w="80" w:type="dxa"/>
              <w:right w:w="80" w:type="dxa"/>
            </w:tcMar>
          </w:tcPr>
          <w:p>
            <w:pPr>
              <w:pStyle w:val="53"/>
              <w:keepNext w:val="0"/>
              <w:keepLines w:val="0"/>
              <w:pageBreakBefore w:val="0"/>
              <w:widowControl/>
              <w:kinsoku/>
              <w:wordWrap/>
              <w:overflowPunct/>
              <w:topLinePunct w:val="0"/>
              <w:autoSpaceDE/>
              <w:autoSpaceDN/>
              <w:bidi w:val="0"/>
              <w:adjustRightInd/>
              <w:snapToGrid/>
              <w:spacing w:line="0" w:lineRule="atLeast"/>
              <w:ind w:left="52" w:firstLine="0"/>
              <w:jc w:val="both"/>
              <w:textAlignment w:val="auto"/>
            </w:pPr>
          </w:p>
        </w:tc>
        <w:tc>
          <w:tcPr>
            <w:tcW w:w="30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tcPr>
          <w:p>
            <w:pPr>
              <w:spacing w:line="0" w:lineRule="atLeast"/>
              <w:ind w:firstLine="0"/>
            </w:pPr>
            <w:r>
              <w:t>Image</w:t>
            </w:r>
          </w:p>
        </w:tc>
        <w:tc>
          <w:tcPr>
            <w:tcW w:w="2459" w:type="dxa"/>
            <w:tcBorders>
              <w:top w:val="single" w:color="A3A3A3" w:sz="8" w:space="0"/>
              <w:left w:val="single" w:color="A3A3A3" w:sz="8" w:space="0"/>
              <w:bottom w:val="single" w:color="A3A3A3" w:sz="8" w:space="0"/>
              <w:right w:val="single" w:color="A3A3A3" w:sz="8" w:space="0"/>
            </w:tcBorders>
          </w:tcPr>
          <w:p>
            <w:pPr>
              <w:keepNext w:val="0"/>
              <w:keepLines w:val="0"/>
              <w:pageBreakBefore w:val="0"/>
              <w:widowControl/>
              <w:kinsoku/>
              <w:wordWrap/>
              <w:overflowPunct/>
              <w:topLinePunct w:val="0"/>
              <w:autoSpaceDE/>
              <w:autoSpaceDN/>
              <w:bidi w:val="0"/>
              <w:adjustRightInd/>
              <w:snapToGrid/>
              <w:spacing w:line="0" w:lineRule="atLeast"/>
              <w:ind w:firstLine="0"/>
              <w:textAlignment w:val="auto"/>
              <w:rPr>
                <w:rFonts w:hint="default"/>
              </w:rPr>
            </w:pPr>
            <w:r>
              <w:rPr>
                <w:rFonts w:hint="default"/>
              </w:rPr>
              <w:t>img</w:t>
            </w:r>
          </w:p>
        </w:tc>
      </w:tr>
    </w:tbl>
    <w:p>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b/>
        </w:rPr>
      </w:pPr>
    </w:p>
    <w:p>
      <w:pPr>
        <w:pStyle w:val="3"/>
        <w:keepNext w:val="0"/>
        <w:keepLines w:val="0"/>
        <w:pageBreakBefore w:val="0"/>
        <w:widowControl/>
        <w:numPr>
          <w:ilvl w:val="0"/>
          <w:numId w:val="103"/>
        </w:numPr>
        <w:kinsoku/>
        <w:wordWrap/>
        <w:overflowPunct/>
        <w:topLinePunct w:val="0"/>
        <w:autoSpaceDE/>
        <w:autoSpaceDN/>
        <w:bidi w:val="0"/>
        <w:adjustRightInd/>
        <w:snapToGrid/>
        <w:spacing w:line="240" w:lineRule="auto"/>
        <w:textAlignment w:val="auto"/>
      </w:pPr>
      <w:bookmarkStart w:id="2123" w:name="_Toc1170389492"/>
      <w:bookmarkStart w:id="2124" w:name="_Toc2076058052"/>
      <w:r>
        <w:t>QtCreator 中翻译注意事项</w:t>
      </w:r>
      <w:bookmarkEnd w:id="2123"/>
      <w:bookmarkEnd w:id="2124"/>
    </w:p>
    <w:p>
      <w:pPr>
        <w:pStyle w:val="53"/>
        <w:keepNext w:val="0"/>
        <w:keepLines w:val="0"/>
        <w:pageBreakBefore w:val="0"/>
        <w:widowControl/>
        <w:numPr>
          <w:ilvl w:val="0"/>
          <w:numId w:val="118"/>
        </w:numPr>
        <w:tabs>
          <w:tab w:val="left" w:pos="425"/>
        </w:tabs>
        <w:kinsoku/>
        <w:wordWrap/>
        <w:overflowPunct/>
        <w:topLinePunct w:val="0"/>
        <w:autoSpaceDE/>
        <w:autoSpaceDN/>
        <w:bidi w:val="0"/>
        <w:adjustRightInd/>
        <w:snapToGrid/>
        <w:spacing w:line="0" w:lineRule="atLeast"/>
        <w:ind w:left="425" w:hanging="425"/>
        <w:textAlignment w:val="auto"/>
      </w:pPr>
      <w:r>
        <w:t>在qml文件中，需要翻译的文本一定要使用</w:t>
      </w:r>
      <w:r>
        <w:rPr>
          <w:b/>
          <w:bCs/>
          <w:i/>
          <w:iCs/>
          <w:color w:val="00B0F0"/>
        </w:rPr>
        <w:t>qsTr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Window {</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visible: true</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width: 640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height: 480</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title: </w:t>
      </w:r>
      <w:r>
        <w:rPr>
          <w:rFonts w:hint="eastAsia" w:ascii="Times New Roman" w:hAnsi="Times New Roman" w:eastAsia="华文楷体" w:cstheme="minorBidi"/>
          <w:b/>
          <w:bCs/>
          <w:i/>
          <w:iCs/>
          <w:color w:val="00B0F0"/>
          <w:sz w:val="28"/>
          <w:lang w:val="en-US" w:eastAsia="zh-CN" w:bidi="ar-SA"/>
        </w:rPr>
        <w:t>qsTr</w:t>
      </w:r>
      <w:r>
        <w:rPr>
          <w:rFonts w:hint="eastAsia"/>
        </w:rPr>
        <w:t>("Hello World")</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p>
    <w:p>
      <w:pPr>
        <w:pStyle w:val="53"/>
        <w:keepNext w:val="0"/>
        <w:keepLines w:val="0"/>
        <w:pageBreakBefore w:val="0"/>
        <w:widowControl/>
        <w:numPr>
          <w:ilvl w:val="0"/>
          <w:numId w:val="118"/>
        </w:numPr>
        <w:tabs>
          <w:tab w:val="left" w:pos="425"/>
        </w:tabs>
        <w:kinsoku/>
        <w:wordWrap/>
        <w:overflowPunct/>
        <w:topLinePunct w:val="0"/>
        <w:autoSpaceDE/>
        <w:autoSpaceDN/>
        <w:bidi w:val="0"/>
        <w:adjustRightInd/>
        <w:snapToGrid/>
        <w:spacing w:line="0" w:lineRule="atLeast"/>
        <w:ind w:left="425" w:hanging="425"/>
        <w:textAlignment w:val="auto"/>
      </w:pPr>
      <w:r>
        <w:t>在c++文件中，需要翻译的文本一定要使用</w:t>
      </w:r>
      <w:r>
        <w:rPr>
          <w:b/>
          <w:bCs/>
          <w:i/>
          <w:iCs/>
          <w:color w:val="00B0F0"/>
        </w:rPr>
        <w:t>tr</w:t>
      </w:r>
      <w:r>
        <w:t>封装起来。</w:t>
      </w:r>
    </w:p>
    <w:p>
      <w:pPr>
        <w:keepNext w:val="0"/>
        <w:keepLines w:val="0"/>
        <w:pageBreakBefore w:val="0"/>
        <w:widowControl/>
        <w:kinsoku/>
        <w:wordWrap/>
        <w:overflowPunct/>
        <w:topLinePunct w:val="0"/>
        <w:autoSpaceDE/>
        <w:autoSpaceDN/>
        <w:bidi w:val="0"/>
        <w:adjustRightInd/>
        <w:snapToGrid/>
        <w:spacing w:line="0" w:lineRule="atLeast"/>
        <w:textAlignment w:val="auto"/>
        <w:rPr>
          <w:rFonts w:hint="eastAsia"/>
          <w:shd w:val="clear" w:color="FFFFFF" w:fill="D9D9D9"/>
        </w:rPr>
      </w:pPr>
      <w:r>
        <w:rPr>
          <w:rFonts w:hint="eastAsia"/>
          <w:shd w:val="clear" w:color="FFFFFF" w:fill="D9D9D9"/>
        </w:rPr>
        <w:t>举例:</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QString week[]</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rPr>
        <w:t>("Monday"),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"Wednesday"),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"Thursday"),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"Friday"),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"Saturday"),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 xml:space="preserve">    QObject::</w:t>
      </w:r>
      <w:r>
        <w:rPr>
          <w:rFonts w:hint="eastAsia"/>
          <w:b/>
          <w:bCs/>
          <w:color w:val="00B0F0"/>
        </w:rPr>
        <w:t>tr</w:t>
      </w:r>
      <w:r>
        <w:rPr>
          <w:rFonts w:hint="eastAsia"/>
          <w:b w:val="0"/>
          <w:bCs w:val="0"/>
          <w:color w:val="auto"/>
        </w:rPr>
        <w:t>(</w:t>
      </w:r>
      <w:r>
        <w:rPr>
          <w:rFonts w:hint="eastAsia"/>
        </w:rPr>
        <w:t>"Sunday")</w:t>
      </w:r>
    </w:p>
    <w:p>
      <w:pPr>
        <w:keepNext w:val="0"/>
        <w:keepLines w:val="0"/>
        <w:pageBreakBefore w:val="0"/>
        <w:widowControl/>
        <w:kinsoku/>
        <w:wordWrap/>
        <w:overflowPunct/>
        <w:topLinePunct w:val="0"/>
        <w:autoSpaceDE/>
        <w:autoSpaceDN/>
        <w:bidi w:val="0"/>
        <w:adjustRightInd/>
        <w:snapToGrid/>
        <w:spacing w:line="0" w:lineRule="atLeast"/>
        <w:ind w:firstLine="561"/>
        <w:textAlignment w:val="auto"/>
        <w:rPr>
          <w:rFonts w:hint="eastAsia"/>
        </w:rPr>
      </w:pPr>
      <w:r>
        <w:rPr>
          <w:rFonts w:hint="eastAsia"/>
        </w:rPr>
        <w:t>};</w:t>
      </w:r>
    </w:p>
    <w:p>
      <w:pPr>
        <w:pStyle w:val="53"/>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line="0" w:lineRule="atLeast"/>
        <w:ind w:leftChars="0"/>
        <w:textAlignment w:val="auto"/>
        <w:rPr>
          <w:rFonts w:hint="eastAsia" w:ascii="Times New Roman" w:hAnsi="Times New Roman" w:eastAsia="华文楷体" w:cstheme="minorBidi"/>
          <w:sz w:val="28"/>
          <w:szCs w:val="20"/>
          <w:shd w:val="clear" w:color="FFFFFF" w:fill="D9D9D9"/>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Noto Sans S Chinese"/>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Noto Sans S Chinese">
    <w:panose1 w:val="020B0600000000000000"/>
    <w:charset w:val="86"/>
    <w:family w:val="auto"/>
    <w:pitch w:val="default"/>
    <w:sig w:usb0="20000003" w:usb1="2ADF3C10" w:usb2="00000016" w:usb3="00000000" w:csb0="60060107" w:csb1="00000000"/>
  </w:font>
  <w:font w:name="微软雅黑">
    <w:panose1 w:val="020B0503020204020204"/>
    <w:charset w:val="86"/>
    <w:family w:val="auto"/>
    <w:pitch w:val="default"/>
    <w:sig w:usb0="80000287" w:usb1="28C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FreeSerif">
    <w:panose1 w:val="02020603050405020304"/>
    <w:charset w:val="00"/>
    <w:family w:val="auto"/>
    <w:pitch w:val="default"/>
    <w:sig w:usb0="E59FAFFF" w:usb1="C200FDFF" w:usb2="43501B29" w:usb3="04000043" w:csb0="600101FF" w:csb1="FFFF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swiss"/>
    <w:pitch w:val="default"/>
    <w:sig w:usb0="800002BF" w:usb1="38CF7CFA" w:usb2="00000016" w:usb3="00000000" w:csb0="00040001" w:csb1="00000000"/>
  </w:font>
  <w:font w:name="Consolas">
    <w:panose1 w:val="020B0609020204030204"/>
    <w:charset w:val="00"/>
    <w:family w:val="swiss"/>
    <w:pitch w:val="default"/>
    <w:sig w:usb0="E00002FF" w:usb1="0000FCFF" w:usb2="00000001" w:usb3="00000000" w:csb0="6000019F" w:csb1="DFD70000"/>
  </w:font>
  <w:font w:name="Liberation Serif">
    <w:panose1 w:val="02020603050405020304"/>
    <w:charset w:val="00"/>
    <w:family w:val="auto"/>
    <w:pitch w:val="default"/>
    <w:sig w:usb0="A00002AF" w:usb1="500078FB" w:usb2="00000000" w:usb3="00000000" w:csb0="6000009F" w:csb1="DFD70000"/>
  </w:font>
  <w:font w:name="DejaVa Sans">
    <w:altName w:val="Segoe Print"/>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东文宋体">
    <w:altName w:val="宋体"/>
    <w:panose1 w:val="00000000000000000000"/>
    <w:charset w:val="00"/>
    <w:family w:val="auto"/>
    <w:pitch w:val="default"/>
    <w:sig w:usb0="00000000" w:usb1="00000000" w:usb2="00000000" w:usb3="00000000" w:csb0="00000000" w:csb1="00000000"/>
  </w:font>
  <w:font w:name="DejaVu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DejaVuSansMon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MGDT">
    <w:altName w:val="Segoe UI"/>
    <w:panose1 w:val="02000400000000000000"/>
    <w:charset w:val="00"/>
    <w:family w:val="auto"/>
    <w:pitch w:val="default"/>
    <w:sig w:usb0="00000000" w:usb1="00000000" w:usb2="00000000" w:usb3="00000000" w:csb0="00000001" w:csb1="00000000"/>
  </w:font>
  <w:font w:name="SOLIDWORKS GDT">
    <w:altName w:val="Segoe Print"/>
    <w:panose1 w:val="020B0603030804020204"/>
    <w:charset w:val="00"/>
    <w:family w:val="auto"/>
    <w:pitch w:val="default"/>
    <w:sig w:usb0="00000000" w:usb1="00000000" w:usb2="0A206029" w:usb3="00000000" w:csb0="600001FF" w:csb1="DFFF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MT Extra">
    <w:panose1 w:val="05050102010205020202"/>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Adobe 繁黑體 Std">
    <w:panose1 w:val="020B0700000000000000"/>
    <w:charset w:val="88"/>
    <w:family w:val="auto"/>
    <w:pitch w:val="default"/>
    <w:sig w:usb0="00000001" w:usb1="1A0F1900" w:usb2="00000016" w:usb3="00000000" w:csb0="00120005" w:csb1="00000000"/>
  </w:font>
  <w:font w:name="仿宋">
    <w:panose1 w:val="02010609060101010101"/>
    <w:charset w:val="86"/>
    <w:family w:val="auto"/>
    <w:pitch w:val="default"/>
    <w:sig w:usb0="800002BF" w:usb1="38CF7CFA" w:usb2="00000016" w:usb3="00000000" w:csb0="00040001" w:csb1="00000000"/>
  </w:font>
  <w:font w:name="PingFang SC">
    <w:altName w:val="仿宋"/>
    <w:panose1 w:val="00000000000000000000"/>
    <w:charset w:val="00"/>
    <w:family w:val="auto"/>
    <w:pitch w:val="default"/>
    <w:sig w:usb0="00000000" w:usb1="00000000" w:usb2="00000000" w:usb3="00000000" w:csb0="00000000" w:csb1="00000000"/>
  </w:font>
  <w:font w:name="SWGothe">
    <w:panose1 w:val="00000400000000000000"/>
    <w:charset w:val="00"/>
    <w:family w:val="auto"/>
    <w:pitch w:val="default"/>
    <w:sig w:usb0="00000003" w:usb1="00000000" w:usb2="00000000" w:usb3="00000000" w:csb0="00000001" w:csb1="00000000"/>
  </w:font>
  <w:font w:name="Batang">
    <w:altName w:val="NanumMyeongjo"/>
    <w:panose1 w:val="02030600000101010101"/>
    <w:charset w:val="81"/>
    <w:family w:val="auto"/>
    <w:pitch w:val="default"/>
    <w:sig w:usb0="00000000" w:usb1="00000000" w:usb2="00000030" w:usb3="00000000" w:csb0="4008009F" w:csb1="DFD7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Adobe Myungjo Std">
    <w:panose1 w:val="02020600000000000000"/>
    <w:charset w:val="80"/>
    <w:family w:val="auto"/>
    <w:pitch w:val="default"/>
    <w:sig w:usb0="00000001" w:usb1="21D72C10" w:usb2="00000010" w:usb3="00000000" w:csb0="602A0005" w:csb1="00000000"/>
  </w:font>
  <w:font w:name="Impact">
    <w:panose1 w:val="020B0806030902050204"/>
    <w:charset w:val="00"/>
    <w:family w:val="auto"/>
    <w:pitch w:val="default"/>
    <w:sig w:usb0="00000287" w:usb1="00000000" w:usb2="00000000" w:usb3="00000000" w:csb0="2000009F" w:csb1="DFD70000"/>
  </w:font>
  <w:font w:name="AR PL UKai CN">
    <w:panose1 w:val="02000503000000000000"/>
    <w:charset w:val="86"/>
    <w:family w:val="auto"/>
    <w:pitch w:val="default"/>
    <w:sig w:usb0="A00002FF" w:usb1="3ACFFDFF" w:usb2="00000036" w:usb3="00000000" w:csb0="2016009F" w:csb1="DFD70000"/>
  </w:font>
  <w:font w:name="NanumMyeongjo">
    <w:panose1 w:val="02020603020101020101"/>
    <w:charset w:val="81"/>
    <w:family w:val="auto"/>
    <w:pitch w:val="default"/>
    <w:sig w:usb0="800002A7" w:usb1="01D7FCFB" w:usb2="00000010" w:usb3="00000000" w:csb0="00080001" w:csb1="00000000"/>
  </w:font>
  <w:font w:name="-apple-system">
    <w:altName w:val="SWGothe"/>
    <w:panose1 w:val="00000000000000000000"/>
    <w:charset w:val="00"/>
    <w:family w:val="auto"/>
    <w:pitch w:val="default"/>
    <w:sig w:usb0="00000000" w:usb1="00000000" w:usb2="00000000" w:usb3="00000000" w:csb0="00000000" w:csb1="00000000"/>
  </w:font>
  <w:font w:name="SFMono-Regular">
    <w:altName w:val="SWGothe"/>
    <w:panose1 w:val="00000000000000000000"/>
    <w:charset w:val="00"/>
    <w:family w:val="auto"/>
    <w:pitch w:val="default"/>
    <w:sig w:usb0="00000000" w:usb1="00000000" w:usb2="00000000" w:usb3="00000000" w:csb0="00000000" w:csb1="00000000"/>
  </w:font>
  <w:font w:name="SWGoth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5823209"/>
    </w:sdtPr>
    <w:sdtContent>
      <w:sdt>
        <w:sdtPr>
          <w:id w:val="1728636285"/>
        </w:sdtPr>
        <w:sdtContent>
          <w:p>
            <w:pPr>
              <w:pStyle w:val="1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w:t>
            </w:r>
          </w:p>
        </w:sdtContent>
      </w:sdt>
    </w:sdtContent>
  </w:sdt>
  <w:p>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03138839">
    <w:nsid w:val="7D5B5A17"/>
    <w:multiLevelType w:val="multilevel"/>
    <w:tmpl w:val="7D5B5A1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552577">
    <w:nsid w:val="011B1701"/>
    <w:multiLevelType w:val="multilevel"/>
    <w:tmpl w:val="011B170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254789">
    <w:nsid w:val="58B4F745"/>
    <w:multiLevelType w:val="singleLevel"/>
    <w:tmpl w:val="58B4F74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13701442">
    <w:nsid w:val="54435F42"/>
    <w:multiLevelType w:val="multilevel"/>
    <w:tmpl w:val="54435F42"/>
    <w:lvl w:ilvl="0" w:tentative="1">
      <w:start w:val="1"/>
      <w:numFmt w:val="chineseCountingThousand"/>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5278224">
    <w:nsid w:val="29711A90"/>
    <w:multiLevelType w:val="multilevel"/>
    <w:tmpl w:val="29711A90"/>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6402034">
    <w:nsid w:val="0CE60872"/>
    <w:multiLevelType w:val="multilevel"/>
    <w:tmpl w:val="0CE608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47797373">
    <w:nsid w:val="682D457D"/>
    <w:multiLevelType w:val="multilevel"/>
    <w:tmpl w:val="682D457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3911952">
    <w:nsid w:val="7D672610"/>
    <w:multiLevelType w:val="multilevel"/>
    <w:tmpl w:val="7D67261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1699190">
    <w:nsid w:val="47A07976"/>
    <w:multiLevelType w:val="multilevel"/>
    <w:tmpl w:val="47A0797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5261665">
    <w:nsid w:val="5A510EE1"/>
    <w:multiLevelType w:val="multilevel"/>
    <w:tmpl w:val="5A510EE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270772">
    <w:nsid w:val="58B535B4"/>
    <w:multiLevelType w:val="singleLevel"/>
    <w:tmpl w:val="58B535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42230744">
    <w:nsid w:val="38294CD8"/>
    <w:multiLevelType w:val="multilevel"/>
    <w:tmpl w:val="38294CD8"/>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9132024">
    <w:nsid w:val="58C259F8"/>
    <w:multiLevelType w:val="singleLevel"/>
    <w:tmpl w:val="58C259F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745489172">
    <w:nsid w:val="680A0D14"/>
    <w:multiLevelType w:val="multilevel"/>
    <w:tmpl w:val="680A0D14"/>
    <w:lvl w:ilvl="0" w:tentative="1">
      <w:start w:val="1"/>
      <w:numFmt w:val="decimalEnclosedCircle"/>
      <w:lvlText w:val="%1"/>
      <w:lvlJc w:val="left"/>
      <w:pPr>
        <w:ind w:left="417" w:hanging="420"/>
      </w:pPr>
      <w:rPr>
        <w:rFonts w:hint="default" w:asciiTheme="minorEastAsia" w:hAnsiTheme="minorEastAsia"/>
      </w:rPr>
    </w:lvl>
    <w:lvl w:ilvl="1" w:tentative="1">
      <w:start w:val="1"/>
      <w:numFmt w:val="lowerLetter"/>
      <w:lvlText w:val="%2)"/>
      <w:lvlJc w:val="left"/>
      <w:pPr>
        <w:ind w:left="837" w:hanging="420"/>
      </w:pPr>
    </w:lvl>
    <w:lvl w:ilvl="2" w:tentative="1">
      <w:start w:val="1"/>
      <w:numFmt w:val="lowerRoman"/>
      <w:lvlText w:val="%3."/>
      <w:lvlJc w:val="right"/>
      <w:pPr>
        <w:ind w:left="1257" w:hanging="420"/>
      </w:pPr>
    </w:lvl>
    <w:lvl w:ilvl="3" w:tentative="1">
      <w:start w:val="1"/>
      <w:numFmt w:val="decimal"/>
      <w:lvlText w:val="%4."/>
      <w:lvlJc w:val="left"/>
      <w:pPr>
        <w:ind w:left="1677" w:hanging="420"/>
      </w:pPr>
    </w:lvl>
    <w:lvl w:ilvl="4" w:tentative="1">
      <w:start w:val="1"/>
      <w:numFmt w:val="lowerLetter"/>
      <w:lvlText w:val="%5)"/>
      <w:lvlJc w:val="left"/>
      <w:pPr>
        <w:ind w:left="2097" w:hanging="420"/>
      </w:pPr>
    </w:lvl>
    <w:lvl w:ilvl="5" w:tentative="1">
      <w:start w:val="1"/>
      <w:numFmt w:val="lowerRoman"/>
      <w:lvlText w:val="%6."/>
      <w:lvlJc w:val="right"/>
      <w:pPr>
        <w:ind w:left="2517" w:hanging="420"/>
      </w:pPr>
    </w:lvl>
    <w:lvl w:ilvl="6" w:tentative="1">
      <w:start w:val="1"/>
      <w:numFmt w:val="decimal"/>
      <w:lvlText w:val="%7."/>
      <w:lvlJc w:val="left"/>
      <w:pPr>
        <w:ind w:left="2937" w:hanging="420"/>
      </w:pPr>
    </w:lvl>
    <w:lvl w:ilvl="7" w:tentative="1">
      <w:start w:val="1"/>
      <w:numFmt w:val="lowerLetter"/>
      <w:lvlText w:val="%8)"/>
      <w:lvlJc w:val="left"/>
      <w:pPr>
        <w:ind w:left="3357" w:hanging="420"/>
      </w:pPr>
    </w:lvl>
    <w:lvl w:ilvl="8" w:tentative="1">
      <w:start w:val="1"/>
      <w:numFmt w:val="lowerRoman"/>
      <w:lvlText w:val="%9."/>
      <w:lvlJc w:val="right"/>
      <w:pPr>
        <w:ind w:left="3777" w:hanging="420"/>
      </w:pPr>
    </w:lvl>
  </w:abstractNum>
  <w:abstractNum w:abstractNumId="1513497635">
    <w:nsid w:val="5A362423"/>
    <w:multiLevelType w:val="singleLevel"/>
    <w:tmpl w:val="5A3624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810980263">
    <w:nsid w:val="6BF15DA7"/>
    <w:multiLevelType w:val="multilevel"/>
    <w:tmpl w:val="6BF15DA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08695755">
    <w:nsid w:val="7DB024CB"/>
    <w:multiLevelType w:val="multilevel"/>
    <w:tmpl w:val="7DB024CB"/>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49223">
    <w:nsid w:val="58B66827"/>
    <w:multiLevelType w:val="singleLevel"/>
    <w:tmpl w:val="58B66827"/>
    <w:lvl w:ilvl="0" w:tentative="1">
      <w:start w:val="1"/>
      <w:numFmt w:val="decimal"/>
      <w:lvlText w:val="%1)"/>
      <w:lvlJc w:val="left"/>
      <w:pPr>
        <w:tabs>
          <w:tab w:val="left" w:pos="425"/>
        </w:tabs>
        <w:ind w:left="425" w:leftChars="0" w:hanging="425" w:firstLineChars="0"/>
      </w:pPr>
      <w:rPr>
        <w:rFonts w:hint="default"/>
      </w:rPr>
    </w:lvl>
  </w:abstractNum>
  <w:abstractNum w:abstractNumId="1488350356">
    <w:nsid w:val="58B66C94"/>
    <w:multiLevelType w:val="singleLevel"/>
    <w:tmpl w:val="58B66C9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5767">
    <w:nsid w:val="58B681B7"/>
    <w:multiLevelType w:val="singleLevel"/>
    <w:tmpl w:val="58B681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3828993">
    <w:nsid w:val="5A3B3281"/>
    <w:multiLevelType w:val="singleLevel"/>
    <w:tmpl w:val="5A3B328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57452">
    <w:nsid w:val="58B6884C"/>
    <w:multiLevelType w:val="singleLevel"/>
    <w:tmpl w:val="58B6884C"/>
    <w:lvl w:ilvl="0" w:tentative="1">
      <w:start w:val="1"/>
      <w:numFmt w:val="decimal"/>
      <w:lvlText w:val="%1)"/>
      <w:lvlJc w:val="left"/>
      <w:pPr>
        <w:tabs>
          <w:tab w:val="left" w:pos="425"/>
        </w:tabs>
        <w:ind w:left="425" w:leftChars="0" w:hanging="425" w:firstLineChars="0"/>
      </w:pPr>
      <w:rPr>
        <w:rFonts w:hint="default"/>
      </w:rPr>
    </w:lvl>
  </w:abstractNum>
  <w:abstractNum w:abstractNumId="90518763">
    <w:nsid w:val="056534EB"/>
    <w:multiLevelType w:val="multilevel"/>
    <w:tmpl w:val="056534E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1988530">
    <w:nsid w:val="470C4D32"/>
    <w:multiLevelType w:val="multilevel"/>
    <w:tmpl w:val="470C4D3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0347886">
    <w:nsid w:val="583C50EE"/>
    <w:multiLevelType w:val="singleLevel"/>
    <w:tmpl w:val="583C50EE"/>
    <w:lvl w:ilvl="0" w:tentative="1">
      <w:start w:val="1"/>
      <w:numFmt w:val="decimalEnclosedCircleChinese"/>
      <w:suff w:val="nothing"/>
      <w:lvlText w:val="%1　"/>
      <w:lvlJc w:val="left"/>
      <w:pPr>
        <w:ind w:left="0" w:leftChars="0" w:firstLine="400" w:firstLineChars="0"/>
      </w:pPr>
      <w:rPr>
        <w:rFonts w:hint="eastAsia"/>
      </w:rPr>
    </w:lvl>
  </w:abstractNum>
  <w:abstractNum w:abstractNumId="1488381717">
    <w:nsid w:val="58B6E715"/>
    <w:multiLevelType w:val="singleLevel"/>
    <w:tmpl w:val="58B6E715"/>
    <w:lvl w:ilvl="0" w:tentative="1">
      <w:start w:val="1"/>
      <w:numFmt w:val="decimal"/>
      <w:lvlText w:val="%1)"/>
      <w:lvlJc w:val="left"/>
      <w:pPr>
        <w:tabs>
          <w:tab w:val="left" w:pos="425"/>
        </w:tabs>
        <w:ind w:left="425" w:leftChars="0" w:hanging="425" w:firstLineChars="0"/>
      </w:pPr>
      <w:rPr>
        <w:rFonts w:hint="default"/>
      </w:rPr>
    </w:lvl>
  </w:abstractNum>
  <w:abstractNum w:abstractNumId="1576012066">
    <w:nsid w:val="5DF00922"/>
    <w:multiLevelType w:val="multilevel"/>
    <w:tmpl w:val="5DF00922"/>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382855">
    <w:nsid w:val="58B6EB87"/>
    <w:multiLevelType w:val="singleLevel"/>
    <w:tmpl w:val="58B6EB87"/>
    <w:lvl w:ilvl="0" w:tentative="1">
      <w:start w:val="1"/>
      <w:numFmt w:val="decimal"/>
      <w:lvlText w:val="%1)"/>
      <w:lvlJc w:val="left"/>
      <w:pPr>
        <w:tabs>
          <w:tab w:val="left" w:pos="425"/>
        </w:tabs>
        <w:ind w:left="425" w:leftChars="0" w:hanging="425" w:firstLineChars="0"/>
      </w:pPr>
      <w:rPr>
        <w:rFonts w:hint="default"/>
      </w:rPr>
    </w:lvl>
  </w:abstractNum>
  <w:abstractNum w:abstractNumId="1488383699">
    <w:nsid w:val="58B6EED3"/>
    <w:multiLevelType w:val="singleLevel"/>
    <w:tmpl w:val="58B6EED3"/>
    <w:lvl w:ilvl="0" w:tentative="1">
      <w:start w:val="1"/>
      <w:numFmt w:val="decimalEnclosedCircleChinese"/>
      <w:suff w:val="nothing"/>
      <w:lvlText w:val="%1　"/>
      <w:lvlJc w:val="left"/>
      <w:pPr>
        <w:ind w:left="0" w:leftChars="0" w:firstLine="400" w:firstLineChars="0"/>
      </w:pPr>
      <w:rPr>
        <w:rFonts w:hint="eastAsia"/>
      </w:rPr>
    </w:lvl>
  </w:abstractNum>
  <w:abstractNum w:abstractNumId="1488387648">
    <w:nsid w:val="58B6FE40"/>
    <w:multiLevelType w:val="singleLevel"/>
    <w:tmpl w:val="58B6FE40"/>
    <w:lvl w:ilvl="0" w:tentative="1">
      <w:start w:val="1"/>
      <w:numFmt w:val="decimal"/>
      <w:lvlText w:val="%1)"/>
      <w:lvlJc w:val="left"/>
      <w:pPr>
        <w:tabs>
          <w:tab w:val="left" w:pos="425"/>
        </w:tabs>
        <w:ind w:left="425" w:leftChars="0" w:hanging="425" w:firstLineChars="0"/>
      </w:pPr>
      <w:rPr>
        <w:rFonts w:hint="default"/>
      </w:rPr>
    </w:lvl>
  </w:abstractNum>
  <w:abstractNum w:abstractNumId="304311185">
    <w:nsid w:val="12236B91"/>
    <w:multiLevelType w:val="multilevel"/>
    <w:tmpl w:val="12236B91"/>
    <w:lvl w:ilvl="0" w:tentative="1">
      <w:start w:val="1"/>
      <w:numFmt w:val="decimal"/>
      <w:lvlText w:val="%1)"/>
      <w:lvlJc w:val="left"/>
      <w:pPr>
        <w:ind w:left="840" w:hanging="360"/>
      </w:pPr>
      <w:rPr>
        <w:rFonts w:hint="default"/>
        <w:b w:val="0"/>
        <w:color w:val="565656" w:themeColor="text1" w:themeTint="F2"/>
        <w14:textFill>
          <w14:solidFill>
            <w14:schemeClr w14:val="tx1">
              <w14:lumMod w14:val="95000"/>
              <w14:lumOff w14:val="5000"/>
            </w14:schemeClr>
          </w14:solidFill>
        </w14:textFill>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81130978">
    <w:nsid w:val="584843E2"/>
    <w:multiLevelType w:val="singleLevel"/>
    <w:tmpl w:val="584843E2"/>
    <w:lvl w:ilvl="0" w:tentative="1">
      <w:start w:val="1"/>
      <w:numFmt w:val="bullet"/>
      <w:lvlText w:val=""/>
      <w:lvlJc w:val="left"/>
      <w:pPr>
        <w:ind w:left="420" w:leftChars="0" w:hanging="420" w:firstLineChars="0"/>
      </w:pPr>
      <w:rPr>
        <w:rFonts w:hint="default" w:ascii="Wingdings" w:hAnsi="Wingdings"/>
      </w:rPr>
    </w:lvl>
  </w:abstractNum>
  <w:abstractNum w:abstractNumId="6952833">
    <w:nsid w:val="006A1781"/>
    <w:multiLevelType w:val="multilevel"/>
    <w:tmpl w:val="006A1781"/>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1131413">
    <w:nsid w:val="58484595"/>
    <w:multiLevelType w:val="singleLevel"/>
    <w:tmpl w:val="58484595"/>
    <w:lvl w:ilvl="0" w:tentative="1">
      <w:start w:val="1"/>
      <w:numFmt w:val="bullet"/>
      <w:lvlText w:val=""/>
      <w:lvlJc w:val="left"/>
      <w:pPr>
        <w:ind w:left="420" w:leftChars="0" w:hanging="420" w:firstLineChars="0"/>
      </w:pPr>
      <w:rPr>
        <w:rFonts w:hint="default" w:ascii="Wingdings" w:hAnsi="Wingdings"/>
      </w:rPr>
    </w:lvl>
  </w:abstractNum>
  <w:abstractNum w:abstractNumId="1481132614">
    <w:nsid w:val="58484A46"/>
    <w:multiLevelType w:val="singleLevel"/>
    <w:tmpl w:val="58484A46"/>
    <w:lvl w:ilvl="0" w:tentative="1">
      <w:start w:val="1"/>
      <w:numFmt w:val="bullet"/>
      <w:lvlText w:val=""/>
      <w:lvlJc w:val="left"/>
      <w:pPr>
        <w:ind w:left="420" w:leftChars="0" w:hanging="420" w:firstLineChars="0"/>
      </w:pPr>
      <w:rPr>
        <w:rFonts w:hint="default" w:ascii="Wingdings" w:hAnsi="Wingdings"/>
      </w:rPr>
    </w:lvl>
  </w:abstractNum>
  <w:abstractNum w:abstractNumId="1488419387">
    <w:nsid w:val="58B77A3B"/>
    <w:multiLevelType w:val="singleLevel"/>
    <w:tmpl w:val="58B77A3B"/>
    <w:lvl w:ilvl="0" w:tentative="1">
      <w:start w:val="1"/>
      <w:numFmt w:val="decimal"/>
      <w:lvlText w:val="%1)"/>
      <w:lvlJc w:val="left"/>
      <w:pPr>
        <w:tabs>
          <w:tab w:val="left" w:pos="425"/>
        </w:tabs>
        <w:ind w:left="425" w:leftChars="0" w:hanging="425" w:firstLineChars="0"/>
      </w:pPr>
      <w:rPr>
        <w:rFonts w:hint="default"/>
      </w:rPr>
    </w:lvl>
  </w:abstractNum>
  <w:abstractNum w:abstractNumId="1481183512">
    <w:nsid w:val="58491118"/>
    <w:multiLevelType w:val="singleLevel"/>
    <w:tmpl w:val="58491118"/>
    <w:lvl w:ilvl="0" w:tentative="1">
      <w:start w:val="1"/>
      <w:numFmt w:val="bullet"/>
      <w:lvlText w:val=""/>
      <w:lvlJc w:val="left"/>
      <w:pPr>
        <w:ind w:left="420" w:leftChars="0" w:hanging="420" w:firstLineChars="0"/>
      </w:pPr>
      <w:rPr>
        <w:rFonts w:hint="default" w:ascii="Wingdings" w:hAnsi="Wingdings"/>
      </w:rPr>
    </w:lvl>
  </w:abstractNum>
  <w:abstractNum w:abstractNumId="1481194181">
    <w:nsid w:val="58493AC5"/>
    <w:multiLevelType w:val="singleLevel"/>
    <w:tmpl w:val="58493AC5"/>
    <w:lvl w:ilvl="0" w:tentative="1">
      <w:start w:val="1"/>
      <w:numFmt w:val="decimalEnclosedCircleChinese"/>
      <w:suff w:val="nothing"/>
      <w:lvlText w:val="%1　"/>
      <w:lvlJc w:val="left"/>
      <w:pPr>
        <w:ind w:left="0" w:leftChars="0" w:firstLine="400" w:firstLineChars="0"/>
      </w:pPr>
      <w:rPr>
        <w:rFonts w:hint="eastAsia"/>
      </w:rPr>
    </w:lvl>
  </w:abstractNum>
  <w:abstractNum w:abstractNumId="1481194592">
    <w:nsid w:val="58493C60"/>
    <w:multiLevelType w:val="singleLevel"/>
    <w:tmpl w:val="58493C60"/>
    <w:lvl w:ilvl="0" w:tentative="1">
      <w:start w:val="1"/>
      <w:numFmt w:val="decimalEnclosedCircleChinese"/>
      <w:suff w:val="nothing"/>
      <w:lvlText w:val="%1　"/>
      <w:lvlJc w:val="left"/>
      <w:pPr>
        <w:ind w:left="0" w:leftChars="0" w:firstLine="400" w:firstLineChars="0"/>
      </w:pPr>
      <w:rPr>
        <w:rFonts w:hint="eastAsia"/>
      </w:rPr>
    </w:lvl>
  </w:abstractNum>
  <w:abstractNum w:abstractNumId="1481196463">
    <w:nsid w:val="584943AF"/>
    <w:multiLevelType w:val="singleLevel"/>
    <w:tmpl w:val="584943AF"/>
    <w:lvl w:ilvl="0" w:tentative="1">
      <w:start w:val="1"/>
      <w:numFmt w:val="decimalEnclosedCircleChinese"/>
      <w:suff w:val="nothing"/>
      <w:lvlText w:val="%1　"/>
      <w:lvlJc w:val="left"/>
      <w:pPr>
        <w:ind w:left="0" w:leftChars="0" w:firstLine="400" w:firstLineChars="0"/>
      </w:pPr>
      <w:rPr>
        <w:rFonts w:hint="eastAsia"/>
      </w:rPr>
    </w:lvl>
  </w:abstractNum>
  <w:abstractNum w:abstractNumId="1481210128">
    <w:nsid w:val="58497910"/>
    <w:multiLevelType w:val="singleLevel"/>
    <w:tmpl w:val="58497910"/>
    <w:lvl w:ilvl="0" w:tentative="1">
      <w:start w:val="1"/>
      <w:numFmt w:val="bullet"/>
      <w:lvlText w:val=""/>
      <w:lvlJc w:val="left"/>
      <w:pPr>
        <w:ind w:left="420" w:leftChars="0" w:hanging="420" w:firstLineChars="0"/>
      </w:pPr>
      <w:rPr>
        <w:rFonts w:hint="default" w:ascii="Wingdings" w:hAnsi="Wingdings"/>
      </w:rPr>
    </w:lvl>
  </w:abstractNum>
  <w:abstractNum w:abstractNumId="1481212816">
    <w:nsid w:val="58498390"/>
    <w:multiLevelType w:val="singleLevel"/>
    <w:tmpl w:val="58498390"/>
    <w:lvl w:ilvl="0" w:tentative="1">
      <w:start w:val="1"/>
      <w:numFmt w:val="bullet"/>
      <w:lvlText w:val=""/>
      <w:lvlJc w:val="left"/>
      <w:pPr>
        <w:ind w:left="420" w:leftChars="0" w:hanging="420" w:firstLineChars="0"/>
      </w:pPr>
      <w:rPr>
        <w:rFonts w:hint="default" w:ascii="Wingdings" w:hAnsi="Wingdings"/>
      </w:rPr>
    </w:lvl>
  </w:abstractNum>
  <w:abstractNum w:abstractNumId="1481770068">
    <w:nsid w:val="58520454"/>
    <w:multiLevelType w:val="singleLevel"/>
    <w:tmpl w:val="58520454"/>
    <w:lvl w:ilvl="0" w:tentative="1">
      <w:start w:val="1"/>
      <w:numFmt w:val="decimalEnclosedCircleChinese"/>
      <w:suff w:val="nothing"/>
      <w:lvlText w:val="%1　"/>
      <w:lvlJc w:val="left"/>
      <w:pPr>
        <w:ind w:left="0" w:leftChars="0" w:firstLine="400" w:firstLineChars="0"/>
      </w:pPr>
      <w:rPr>
        <w:rFonts w:hint="eastAsia"/>
      </w:rPr>
    </w:lvl>
  </w:abstractNum>
  <w:abstractNum w:abstractNumId="1488435852">
    <w:nsid w:val="58B7BA8C"/>
    <w:multiLevelType w:val="singleLevel"/>
    <w:tmpl w:val="58B7BA8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1801403">
    <w:nsid w:val="58527EBB"/>
    <w:multiLevelType w:val="singleLevel"/>
    <w:tmpl w:val="58527EBB"/>
    <w:lvl w:ilvl="0" w:tentative="1">
      <w:start w:val="1"/>
      <w:numFmt w:val="decimal"/>
      <w:suff w:val="nothing"/>
      <w:lvlText w:val="%1."/>
      <w:lvlJc w:val="left"/>
    </w:lvl>
  </w:abstractNum>
  <w:abstractNum w:abstractNumId="857041835">
    <w:nsid w:val="33156BAB"/>
    <w:multiLevelType w:val="multilevel"/>
    <w:tmpl w:val="33156BA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38271">
    <w:nsid w:val="58B7C3FF"/>
    <w:multiLevelType w:val="singleLevel"/>
    <w:tmpl w:val="58B7C3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82478180">
    <w:nsid w:val="1CC20864"/>
    <w:multiLevelType w:val="multilevel"/>
    <w:tmpl w:val="1CC20864"/>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441952">
    <w:nsid w:val="58B7D260"/>
    <w:multiLevelType w:val="singleLevel"/>
    <w:tmpl w:val="58B7D260"/>
    <w:lvl w:ilvl="0" w:tentative="1">
      <w:start w:val="1"/>
      <w:numFmt w:val="decimal"/>
      <w:lvlText w:val="%1)"/>
      <w:lvlJc w:val="left"/>
      <w:pPr>
        <w:tabs>
          <w:tab w:val="left" w:pos="425"/>
        </w:tabs>
        <w:ind w:left="425" w:leftChars="0" w:hanging="425" w:firstLineChars="0"/>
      </w:pPr>
      <w:rPr>
        <w:rFonts w:hint="default"/>
      </w:rPr>
    </w:lvl>
  </w:abstractNum>
  <w:abstractNum w:abstractNumId="1487861940">
    <w:nsid w:val="58AEF8B4"/>
    <w:multiLevelType w:val="singleLevel"/>
    <w:tmpl w:val="58AEF8B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8435">
    <w:nsid w:val="58B7EBB3"/>
    <w:multiLevelType w:val="singleLevel"/>
    <w:tmpl w:val="58B7EBB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41969">
    <w:nsid w:val="58B7D271"/>
    <w:multiLevelType w:val="singleLevel"/>
    <w:tmpl w:val="58B7D271"/>
    <w:lvl w:ilvl="0" w:tentative="1">
      <w:start w:val="1"/>
      <w:numFmt w:val="decimal"/>
      <w:lvlText w:val="%1)"/>
      <w:lvlJc w:val="left"/>
      <w:pPr>
        <w:tabs>
          <w:tab w:val="left" w:pos="425"/>
        </w:tabs>
        <w:ind w:left="425" w:leftChars="0" w:hanging="425" w:firstLineChars="0"/>
      </w:pPr>
      <w:rPr>
        <w:rFonts w:hint="default"/>
      </w:rPr>
    </w:lvl>
  </w:abstractNum>
  <w:abstractNum w:abstractNumId="1488448375">
    <w:nsid w:val="58B7EB77"/>
    <w:multiLevelType w:val="multilevel"/>
    <w:tmpl w:val="58B7EB7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932738">
    <w:nsid w:val="58453D82"/>
    <w:multiLevelType w:val="multilevel"/>
    <w:tmpl w:val="58453D8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7863620">
    <w:nsid w:val="58AEFF44"/>
    <w:multiLevelType w:val="multilevel"/>
    <w:tmpl w:val="58AEFF4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603963">
    <w:nsid w:val="5840393B"/>
    <w:multiLevelType w:val="singleLevel"/>
    <w:tmpl w:val="5840393B"/>
    <w:lvl w:ilvl="0" w:tentative="1">
      <w:start w:val="1"/>
      <w:numFmt w:val="bullet"/>
      <w:lvlText w:val=""/>
      <w:lvlJc w:val="left"/>
      <w:pPr>
        <w:ind w:left="420" w:leftChars="0" w:hanging="420" w:firstLineChars="0"/>
      </w:pPr>
      <w:rPr>
        <w:rFonts w:hint="default" w:ascii="Wingdings" w:hAnsi="Wingdings"/>
      </w:rPr>
    </w:lvl>
  </w:abstractNum>
  <w:abstractNum w:abstractNumId="1487901610">
    <w:nsid w:val="58AF93AA"/>
    <w:multiLevelType w:val="multilevel"/>
    <w:tmpl w:val="58AF93AA"/>
    <w:lvl w:ilvl="0" w:tentative="1">
      <w:start w:val="1"/>
      <w:numFmt w:val="decimal"/>
      <w:lvlText w:val="%1)"/>
      <w:lvlJc w:val="left"/>
      <w:pPr>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610566">
    <w:nsid w:val="58405306"/>
    <w:multiLevelType w:val="singleLevel"/>
    <w:tmpl w:val="58405306"/>
    <w:lvl w:ilvl="0" w:tentative="1">
      <w:start w:val="1"/>
      <w:numFmt w:val="decimalEnclosedCircleChinese"/>
      <w:suff w:val="nothing"/>
      <w:lvlText w:val="%1　"/>
      <w:lvlJc w:val="left"/>
      <w:pPr>
        <w:ind w:left="0" w:leftChars="0" w:firstLine="400" w:firstLineChars="0"/>
      </w:pPr>
      <w:rPr>
        <w:rFonts w:hint="eastAsia"/>
      </w:rPr>
    </w:lvl>
  </w:abstractNum>
  <w:abstractNum w:abstractNumId="1487905019">
    <w:nsid w:val="58AFA0FB"/>
    <w:multiLevelType w:val="singleLevel"/>
    <w:tmpl w:val="58AFA0F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9098">
    <w:nsid w:val="58AFD7FA"/>
    <w:multiLevelType w:val="singleLevel"/>
    <w:tmpl w:val="58AFD7FA"/>
    <w:lvl w:ilvl="0" w:tentative="1">
      <w:start w:val="1"/>
      <w:numFmt w:val="decimal"/>
      <w:lvlText w:val="%1)"/>
      <w:lvlJc w:val="left"/>
      <w:pPr>
        <w:tabs>
          <w:tab w:val="left" w:pos="425"/>
        </w:tabs>
        <w:ind w:left="425" w:leftChars="0" w:hanging="425" w:firstLineChars="0"/>
      </w:pPr>
      <w:rPr>
        <w:rFonts w:hint="default"/>
      </w:rPr>
    </w:lvl>
  </w:abstractNum>
  <w:abstractNum w:abstractNumId="1488208540">
    <w:nsid w:val="58B4429C"/>
    <w:multiLevelType w:val="singleLevel"/>
    <w:tmpl w:val="58B4429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36716830">
    <w:nsid w:val="618E511E"/>
    <w:multiLevelType w:val="multilevel"/>
    <w:tmpl w:val="618E511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216538">
    <w:nsid w:val="58B461DA"/>
    <w:multiLevelType w:val="singleLevel"/>
    <w:tmpl w:val="58B461D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7301">
    <w:nsid w:val="58B83565"/>
    <w:multiLevelType w:val="singleLevel"/>
    <w:tmpl w:val="58B8356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7806">
    <w:nsid w:val="58B8375E"/>
    <w:multiLevelType w:val="singleLevel"/>
    <w:tmpl w:val="58B8375E"/>
    <w:lvl w:ilvl="0" w:tentative="1">
      <w:start w:val="1"/>
      <w:numFmt w:val="decimal"/>
      <w:lvlText w:val="%1)"/>
      <w:lvlJc w:val="left"/>
      <w:pPr>
        <w:tabs>
          <w:tab w:val="left" w:pos="425"/>
        </w:tabs>
        <w:ind w:left="425" w:leftChars="0" w:hanging="425" w:firstLineChars="0"/>
      </w:pPr>
      <w:rPr>
        <w:rFonts w:hint="default"/>
      </w:rPr>
    </w:lvl>
  </w:abstractNum>
  <w:abstractNum w:abstractNumId="1481000540">
    <w:nsid w:val="5846465C"/>
    <w:multiLevelType w:val="multilevel"/>
    <w:tmpl w:val="5846465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68491">
    <w:nsid w:val="58B83A0B"/>
    <w:multiLevelType w:val="singleLevel"/>
    <w:tmpl w:val="58B83A0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69466">
    <w:nsid w:val="58B83DDA"/>
    <w:multiLevelType w:val="singleLevel"/>
    <w:tmpl w:val="58B83DDA"/>
    <w:lvl w:ilvl="0" w:tentative="1">
      <w:start w:val="1"/>
      <w:numFmt w:val="decimal"/>
      <w:lvlText w:val="%1."/>
      <w:lvlJc w:val="left"/>
      <w:pPr>
        <w:tabs>
          <w:tab w:val="left" w:pos="425"/>
        </w:tabs>
        <w:ind w:left="425" w:leftChars="0" w:hanging="425" w:firstLineChars="0"/>
      </w:pPr>
      <w:rPr>
        <w:rFonts w:hint="default"/>
      </w:rPr>
    </w:lvl>
  </w:abstractNum>
  <w:abstractNum w:abstractNumId="1482152000">
    <w:nsid w:val="5857D840"/>
    <w:multiLevelType w:val="singleLevel"/>
    <w:tmpl w:val="5857D840"/>
    <w:lvl w:ilvl="0" w:tentative="1">
      <w:start w:val="1"/>
      <w:numFmt w:val="bullet"/>
      <w:lvlText w:val=""/>
      <w:lvlJc w:val="left"/>
      <w:pPr>
        <w:ind w:left="420" w:leftChars="0" w:hanging="420" w:firstLineChars="0"/>
      </w:pPr>
      <w:rPr>
        <w:rFonts w:hint="default" w:ascii="Wingdings" w:hAnsi="Wingdings"/>
      </w:rPr>
    </w:lvl>
  </w:abstractNum>
  <w:abstractNum w:abstractNumId="1725831385">
    <w:nsid w:val="66DE18D9"/>
    <w:multiLevelType w:val="multilevel"/>
    <w:tmpl w:val="66DE18D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8470386">
    <w:nsid w:val="58B84172"/>
    <w:multiLevelType w:val="singleLevel"/>
    <w:tmpl w:val="58B8417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470432">
    <w:nsid w:val="58B841A0"/>
    <w:multiLevelType w:val="multilevel"/>
    <w:tmpl w:val="58B841A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8470492">
    <w:nsid w:val="58B841DC"/>
    <w:multiLevelType w:val="singleLevel"/>
    <w:tmpl w:val="58B841D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658656445">
    <w:nsid w:val="27424CBD"/>
    <w:multiLevelType w:val="multilevel"/>
    <w:tmpl w:val="27424CB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0766247">
    <w:nsid w:val="3EA16BA7"/>
    <w:multiLevelType w:val="multilevel"/>
    <w:tmpl w:val="3EA16BA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19067">
    <w:nsid w:val="58468EBB"/>
    <w:multiLevelType w:val="singleLevel"/>
    <w:tmpl w:val="58468EBB"/>
    <w:lvl w:ilvl="0" w:tentative="1">
      <w:start w:val="1"/>
      <w:numFmt w:val="bullet"/>
      <w:lvlText w:val=""/>
      <w:lvlJc w:val="left"/>
      <w:pPr>
        <w:ind w:left="420" w:leftChars="0" w:hanging="420" w:firstLineChars="0"/>
      </w:pPr>
      <w:rPr>
        <w:rFonts w:hint="default" w:ascii="Wingdings" w:hAnsi="Wingdings"/>
      </w:rPr>
    </w:lvl>
  </w:abstractNum>
  <w:abstractNum w:abstractNumId="2067022243">
    <w:nsid w:val="7B3441A3"/>
    <w:multiLevelType w:val="multilevel"/>
    <w:tmpl w:val="7B3441A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9601066">
    <w:nsid w:val="038D70AA"/>
    <w:multiLevelType w:val="multilevel"/>
    <w:tmpl w:val="038D70A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81024945">
    <w:nsid w:val="5846A5B1"/>
    <w:multiLevelType w:val="singleLevel"/>
    <w:tmpl w:val="5846A5B1"/>
    <w:lvl w:ilvl="0" w:tentative="1">
      <w:start w:val="1"/>
      <w:numFmt w:val="bullet"/>
      <w:lvlText w:val=""/>
      <w:lvlJc w:val="left"/>
      <w:pPr>
        <w:ind w:left="420" w:leftChars="0" w:hanging="420" w:firstLineChars="0"/>
      </w:pPr>
      <w:rPr>
        <w:rFonts w:hint="default" w:ascii="Wingdings" w:hAnsi="Wingdings"/>
      </w:rPr>
    </w:lvl>
  </w:abstractNum>
  <w:abstractNum w:abstractNumId="1488851645">
    <w:nsid w:val="58BE12BD"/>
    <w:multiLevelType w:val="singleLevel"/>
    <w:tmpl w:val="58BE12B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2237">
    <w:nsid w:val="58BE150D"/>
    <w:multiLevelType w:val="singleLevel"/>
    <w:tmpl w:val="58BE15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0030">
    <w:nsid w:val="58EAE8CE"/>
    <w:multiLevelType w:val="singleLevel"/>
    <w:tmpl w:val="58EAE8C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4818">
    <w:nsid w:val="58EAFB82"/>
    <w:multiLevelType w:val="multilevel"/>
    <w:tmpl w:val="58EAFB8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1792769">
    <w:nsid w:val="58EAF381"/>
    <w:multiLevelType w:val="multilevel"/>
    <w:tmpl w:val="58EAF38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1793774">
    <w:nsid w:val="58EAF76E"/>
    <w:multiLevelType w:val="singleLevel"/>
    <w:tmpl w:val="58EAF76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1795680">
    <w:nsid w:val="58EAFEE0"/>
    <w:multiLevelType w:val="singleLevel"/>
    <w:tmpl w:val="58EAFEE0"/>
    <w:lvl w:ilvl="0" w:tentative="1">
      <w:start w:val="1"/>
      <w:numFmt w:val="decimalEnclosedCircleChinese"/>
      <w:suff w:val="nothing"/>
      <w:lvlText w:val="%1　"/>
      <w:lvlJc w:val="left"/>
      <w:pPr>
        <w:ind w:left="0" w:leftChars="0" w:firstLine="400" w:firstLineChars="0"/>
      </w:pPr>
      <w:rPr>
        <w:rFonts w:hint="eastAsia"/>
      </w:rPr>
    </w:lvl>
  </w:abstractNum>
  <w:abstractNum w:abstractNumId="913663655">
    <w:nsid w:val="367566A7"/>
    <w:multiLevelType w:val="multilevel"/>
    <w:tmpl w:val="367566A7"/>
    <w:lvl w:ilvl="0" w:tentative="1">
      <w:start w:val="1"/>
      <w:numFmt w:val="decimal"/>
      <w:lvlText w:val="%1."/>
      <w:lvlJc w:val="left"/>
      <w:pPr>
        <w:ind w:left="1081" w:hanging="420"/>
      </w:pPr>
    </w:lvl>
    <w:lvl w:ilvl="1" w:tentative="1">
      <w:start w:val="1"/>
      <w:numFmt w:val="decimal"/>
      <w:lvlText w:val="%2."/>
      <w:lvlJc w:val="left"/>
      <w:pPr>
        <w:ind w:left="1501" w:hanging="420"/>
      </w:pPr>
    </w:lvl>
    <w:lvl w:ilvl="2" w:tentative="1">
      <w:start w:val="1"/>
      <w:numFmt w:val="lowerRoman"/>
      <w:lvlText w:val="%3."/>
      <w:lvlJc w:val="right"/>
      <w:pPr>
        <w:ind w:left="1921" w:hanging="420"/>
      </w:pPr>
    </w:lvl>
    <w:lvl w:ilvl="3" w:tentative="1">
      <w:start w:val="1"/>
      <w:numFmt w:val="decimal"/>
      <w:lvlText w:val="%4."/>
      <w:lvlJc w:val="left"/>
      <w:pPr>
        <w:ind w:left="2341" w:hanging="420"/>
      </w:pPr>
    </w:lvl>
    <w:lvl w:ilvl="4" w:tentative="1">
      <w:start w:val="1"/>
      <w:numFmt w:val="lowerLetter"/>
      <w:lvlText w:val="%5)"/>
      <w:lvlJc w:val="left"/>
      <w:pPr>
        <w:ind w:left="2761" w:hanging="420"/>
      </w:pPr>
    </w:lvl>
    <w:lvl w:ilvl="5" w:tentative="1">
      <w:start w:val="1"/>
      <w:numFmt w:val="lowerRoman"/>
      <w:lvlText w:val="%6."/>
      <w:lvlJc w:val="right"/>
      <w:pPr>
        <w:ind w:left="3181" w:hanging="420"/>
      </w:pPr>
    </w:lvl>
    <w:lvl w:ilvl="6" w:tentative="1">
      <w:start w:val="1"/>
      <w:numFmt w:val="decimal"/>
      <w:lvlText w:val="%7."/>
      <w:lvlJc w:val="left"/>
      <w:pPr>
        <w:ind w:left="3601" w:hanging="420"/>
      </w:pPr>
    </w:lvl>
    <w:lvl w:ilvl="7" w:tentative="1">
      <w:start w:val="1"/>
      <w:numFmt w:val="lowerLetter"/>
      <w:lvlText w:val="%8)"/>
      <w:lvlJc w:val="left"/>
      <w:pPr>
        <w:ind w:left="4021" w:hanging="420"/>
      </w:pPr>
    </w:lvl>
    <w:lvl w:ilvl="8" w:tentative="1">
      <w:start w:val="1"/>
      <w:numFmt w:val="lowerRoman"/>
      <w:lvlText w:val="%9."/>
      <w:lvlJc w:val="right"/>
      <w:pPr>
        <w:ind w:left="4441" w:hanging="420"/>
      </w:pPr>
    </w:lvl>
  </w:abstractNum>
  <w:abstractNum w:abstractNumId="1488853635">
    <w:nsid w:val="58BE1A83"/>
    <w:multiLevelType w:val="singleLevel"/>
    <w:tmpl w:val="58BE1A8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53773">
    <w:nsid w:val="58BE1B0D"/>
    <w:multiLevelType w:val="singleLevel"/>
    <w:tmpl w:val="58BE1B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25732256">
    <w:nsid w:val="43194FA0"/>
    <w:multiLevelType w:val="multilevel"/>
    <w:tmpl w:val="43194FA0"/>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485857672">
    <w:nsid w:val="58906388"/>
    <w:multiLevelType w:val="singleLevel"/>
    <w:tmpl w:val="589063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5874599">
    <w:nsid w:val="5890A5A7"/>
    <w:multiLevelType w:val="singleLevel"/>
    <w:tmpl w:val="5890A5A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88831385">
    <w:nsid w:val="46DC2099"/>
    <w:multiLevelType w:val="multilevel"/>
    <w:tmpl w:val="46DC2099"/>
    <w:lvl w:ilvl="0" w:tentative="1">
      <w:start w:val="1"/>
      <w:numFmt w:val="decimal"/>
      <w:lvlText w:val="%1."/>
      <w:lvlJc w:val="left"/>
      <w:pPr>
        <w:ind w:left="1501" w:hanging="420"/>
      </w:pPr>
    </w:lvl>
    <w:lvl w:ilvl="1" w:tentative="1">
      <w:start w:val="1"/>
      <w:numFmt w:val="lowerLetter"/>
      <w:lvlText w:val="%2)"/>
      <w:lvlJc w:val="left"/>
      <w:pPr>
        <w:ind w:left="1921" w:hanging="420"/>
      </w:pPr>
    </w:lvl>
    <w:lvl w:ilvl="2" w:tentative="1">
      <w:start w:val="1"/>
      <w:numFmt w:val="lowerRoman"/>
      <w:lvlText w:val="%3."/>
      <w:lvlJc w:val="right"/>
      <w:pPr>
        <w:ind w:left="2341" w:hanging="420"/>
      </w:pPr>
    </w:lvl>
    <w:lvl w:ilvl="3" w:tentative="1">
      <w:start w:val="1"/>
      <w:numFmt w:val="decimal"/>
      <w:lvlText w:val="%4."/>
      <w:lvlJc w:val="left"/>
      <w:pPr>
        <w:ind w:left="2761" w:hanging="420"/>
      </w:pPr>
    </w:lvl>
    <w:lvl w:ilvl="4" w:tentative="1">
      <w:start w:val="1"/>
      <w:numFmt w:val="lowerLetter"/>
      <w:lvlText w:val="%5)"/>
      <w:lvlJc w:val="left"/>
      <w:pPr>
        <w:ind w:left="3181" w:hanging="420"/>
      </w:pPr>
    </w:lvl>
    <w:lvl w:ilvl="5" w:tentative="1">
      <w:start w:val="1"/>
      <w:numFmt w:val="lowerRoman"/>
      <w:lvlText w:val="%6."/>
      <w:lvlJc w:val="right"/>
      <w:pPr>
        <w:ind w:left="3601" w:hanging="420"/>
      </w:pPr>
    </w:lvl>
    <w:lvl w:ilvl="6" w:tentative="1">
      <w:start w:val="1"/>
      <w:numFmt w:val="decimal"/>
      <w:lvlText w:val="%7."/>
      <w:lvlJc w:val="left"/>
      <w:pPr>
        <w:ind w:left="4021" w:hanging="420"/>
      </w:pPr>
    </w:lvl>
    <w:lvl w:ilvl="7" w:tentative="1">
      <w:start w:val="1"/>
      <w:numFmt w:val="lowerLetter"/>
      <w:lvlText w:val="%8)"/>
      <w:lvlJc w:val="left"/>
      <w:pPr>
        <w:ind w:left="4441" w:hanging="420"/>
      </w:pPr>
    </w:lvl>
    <w:lvl w:ilvl="8" w:tentative="1">
      <w:start w:val="1"/>
      <w:numFmt w:val="lowerRoman"/>
      <w:lvlText w:val="%9."/>
      <w:lvlJc w:val="right"/>
      <w:pPr>
        <w:ind w:left="4861" w:hanging="420"/>
      </w:pPr>
    </w:lvl>
  </w:abstractNum>
  <w:abstractNum w:abstractNumId="1086923932">
    <w:nsid w:val="40C9249C"/>
    <w:multiLevelType w:val="multilevel"/>
    <w:tmpl w:val="40C9249C"/>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82879">
    <w:nsid w:val="58AAB69F"/>
    <w:multiLevelType w:val="singleLevel"/>
    <w:tmpl w:val="58AAB6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18">
    <w:nsid w:val="58C2786A"/>
    <w:multiLevelType w:val="singleLevel"/>
    <w:tmpl w:val="58C2786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046177879">
    <w:nsid w:val="3E5B6857"/>
    <w:multiLevelType w:val="multilevel"/>
    <w:tmpl w:val="3E5B6857"/>
    <w:lvl w:ilvl="0" w:tentative="1">
      <w:start w:val="1"/>
      <w:numFmt w:val="decimal"/>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487598200">
    <w:nsid w:val="58AAF278"/>
    <w:multiLevelType w:val="singleLevel"/>
    <w:tmpl w:val="58AAF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56">
    <w:nsid w:val="58C27890"/>
    <w:multiLevelType w:val="singleLevel"/>
    <w:tmpl w:val="58C2789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875">
    <w:nsid w:val="58C278A3"/>
    <w:multiLevelType w:val="singleLevel"/>
    <w:tmpl w:val="58C278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603917">
    <w:nsid w:val="58AB08CD"/>
    <w:multiLevelType w:val="singleLevel"/>
    <w:tmpl w:val="58AB0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5559620">
    <w:nsid w:val="05B21FC4"/>
    <w:multiLevelType w:val="multilevel"/>
    <w:tmpl w:val="05B21FC4"/>
    <w:lvl w:ilvl="0" w:tentative="1">
      <w:start w:val="1"/>
      <w:numFmt w:val="decimal"/>
      <w:lvlText w:val="%1."/>
      <w:lvlJc w:val="left"/>
      <w:pPr>
        <w:ind w:left="360" w:hanging="360"/>
      </w:pPr>
      <w:rPr>
        <w:rFonts w:hint="default"/>
      </w:rPr>
    </w:lvl>
    <w:lvl w:ilvl="1" w:tentative="1">
      <w:start w:val="1"/>
      <w:numFmt w:val="decimal"/>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857985">
    <w:nsid w:val="58BE2B81"/>
    <w:multiLevelType w:val="singleLevel"/>
    <w:tmpl w:val="58BE2B81"/>
    <w:lvl w:ilvl="0" w:tentative="1">
      <w:start w:val="1"/>
      <w:numFmt w:val="decimal"/>
      <w:lvlText w:val="%1)"/>
      <w:lvlJc w:val="left"/>
      <w:pPr>
        <w:tabs>
          <w:tab w:val="left" w:pos="425"/>
        </w:tabs>
        <w:ind w:left="425" w:leftChars="0" w:hanging="425" w:firstLineChars="0"/>
      </w:pPr>
      <w:rPr>
        <w:rFonts w:hint="default"/>
      </w:rPr>
    </w:lvl>
  </w:abstractNum>
  <w:abstractNum w:abstractNumId="1489139899">
    <w:nsid w:val="58C278BB"/>
    <w:multiLevelType w:val="singleLevel"/>
    <w:tmpl w:val="58C278B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17">
    <w:nsid w:val="58C278CD"/>
    <w:multiLevelType w:val="singleLevel"/>
    <w:tmpl w:val="58C278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139940">
    <w:nsid w:val="58C278E4"/>
    <w:multiLevelType w:val="multilevel"/>
    <w:tmpl w:val="58C278E4"/>
    <w:lvl w:ilvl="0" w:tentative="1">
      <w:start w:val="1"/>
      <w:numFmt w:val="decimalEnclosedCircleChinese"/>
      <w:suff w:val="nothing"/>
      <w:lvlText w:val="%1　"/>
      <w:lvlJc w:val="left"/>
      <w:pPr>
        <w:ind w:left="0" w:leftChars="0" w:firstLine="400" w:firstLineChars="0"/>
      </w:pPr>
      <w:rPr>
        <w:rFonts w:hint="eastAsia"/>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8858239">
    <w:nsid w:val="58BE2C7F"/>
    <w:multiLevelType w:val="singleLevel"/>
    <w:tmpl w:val="58BE2C7F"/>
    <w:lvl w:ilvl="0" w:tentative="1">
      <w:start w:val="1"/>
      <w:numFmt w:val="decimal"/>
      <w:lvlText w:val="%1)"/>
      <w:lvlJc w:val="left"/>
      <w:pPr>
        <w:tabs>
          <w:tab w:val="left" w:pos="425"/>
        </w:tabs>
        <w:ind w:left="425" w:leftChars="0" w:hanging="425" w:firstLineChars="0"/>
      </w:pPr>
      <w:rPr>
        <w:rFonts w:hint="default"/>
      </w:rPr>
    </w:lvl>
  </w:abstractNum>
  <w:abstractNum w:abstractNumId="1488857897">
    <w:nsid w:val="58BE2B29"/>
    <w:multiLevelType w:val="singleLevel"/>
    <w:tmpl w:val="58BE2B29"/>
    <w:lvl w:ilvl="0" w:tentative="1">
      <w:start w:val="1"/>
      <w:numFmt w:val="decimal"/>
      <w:lvlText w:val="%1)"/>
      <w:lvlJc w:val="left"/>
      <w:pPr>
        <w:tabs>
          <w:tab w:val="left" w:pos="425"/>
        </w:tabs>
        <w:ind w:left="425" w:leftChars="0" w:hanging="425" w:firstLineChars="0"/>
      </w:pPr>
      <w:rPr>
        <w:rFonts w:hint="default"/>
      </w:rPr>
    </w:lvl>
  </w:abstractNum>
  <w:abstractNum w:abstractNumId="1488858342">
    <w:nsid w:val="58BE2CE6"/>
    <w:multiLevelType w:val="singleLevel"/>
    <w:tmpl w:val="58BE2CE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245340204">
    <w:nsid w:val="4A3A622C"/>
    <w:multiLevelType w:val="multilevel"/>
    <w:tmpl w:val="4A3A622C"/>
    <w:lvl w:ilvl="0" w:tentative="1">
      <w:start w:val="1"/>
      <w:numFmt w:val="decimalEnclosedCircle"/>
      <w:lvlText w:val="%1"/>
      <w:lvlJc w:val="left"/>
      <w:pPr>
        <w:ind w:left="1397" w:hanging="420"/>
      </w:pPr>
      <w:rPr>
        <w:rFonts w:hint="default" w:asciiTheme="minorEastAsia" w:hAnsiTheme="minorEastAsia"/>
      </w:rPr>
    </w:lvl>
    <w:lvl w:ilvl="1" w:tentative="1">
      <w:start w:val="1"/>
      <w:numFmt w:val="lowerLetter"/>
      <w:lvlText w:val="%2)"/>
      <w:lvlJc w:val="left"/>
      <w:pPr>
        <w:ind w:left="1817" w:hanging="420"/>
      </w:pPr>
    </w:lvl>
    <w:lvl w:ilvl="2" w:tentative="1">
      <w:start w:val="1"/>
      <w:numFmt w:val="lowerRoman"/>
      <w:lvlText w:val="%3."/>
      <w:lvlJc w:val="right"/>
      <w:pPr>
        <w:ind w:left="2237" w:hanging="420"/>
      </w:pPr>
    </w:lvl>
    <w:lvl w:ilvl="3" w:tentative="1">
      <w:start w:val="1"/>
      <w:numFmt w:val="decimal"/>
      <w:lvlText w:val="%4."/>
      <w:lvlJc w:val="left"/>
      <w:pPr>
        <w:ind w:left="2657" w:hanging="420"/>
      </w:pPr>
    </w:lvl>
    <w:lvl w:ilvl="4" w:tentative="1">
      <w:start w:val="1"/>
      <w:numFmt w:val="lowerLetter"/>
      <w:lvlText w:val="%5)"/>
      <w:lvlJc w:val="left"/>
      <w:pPr>
        <w:ind w:left="3077" w:hanging="420"/>
      </w:pPr>
    </w:lvl>
    <w:lvl w:ilvl="5" w:tentative="1">
      <w:start w:val="1"/>
      <w:numFmt w:val="lowerRoman"/>
      <w:lvlText w:val="%6."/>
      <w:lvlJc w:val="right"/>
      <w:pPr>
        <w:ind w:left="3497" w:hanging="420"/>
      </w:pPr>
    </w:lvl>
    <w:lvl w:ilvl="6" w:tentative="1">
      <w:start w:val="1"/>
      <w:numFmt w:val="decimal"/>
      <w:lvlText w:val="%7."/>
      <w:lvlJc w:val="left"/>
      <w:pPr>
        <w:ind w:left="3917" w:hanging="420"/>
      </w:pPr>
    </w:lvl>
    <w:lvl w:ilvl="7" w:tentative="1">
      <w:start w:val="1"/>
      <w:numFmt w:val="lowerLetter"/>
      <w:lvlText w:val="%8)"/>
      <w:lvlJc w:val="left"/>
      <w:pPr>
        <w:ind w:left="4337" w:hanging="420"/>
      </w:pPr>
    </w:lvl>
    <w:lvl w:ilvl="8" w:tentative="1">
      <w:start w:val="1"/>
      <w:numFmt w:val="lowerRoman"/>
      <w:lvlText w:val="%9."/>
      <w:lvlJc w:val="right"/>
      <w:pPr>
        <w:ind w:left="4757" w:hanging="420"/>
      </w:pPr>
    </w:lvl>
  </w:abstractNum>
  <w:abstractNum w:abstractNumId="1488868907">
    <w:nsid w:val="58BE562B"/>
    <w:multiLevelType w:val="singleLevel"/>
    <w:tmpl w:val="58BE562B"/>
    <w:lvl w:ilvl="0" w:tentative="1">
      <w:start w:val="1"/>
      <w:numFmt w:val="decimal"/>
      <w:lvlText w:val="%1)"/>
      <w:lvlJc w:val="left"/>
      <w:pPr>
        <w:tabs>
          <w:tab w:val="left" w:pos="425"/>
        </w:tabs>
        <w:ind w:left="425" w:leftChars="0" w:hanging="425" w:firstLineChars="0"/>
      </w:pPr>
      <w:rPr>
        <w:rFonts w:hint="default"/>
      </w:rPr>
    </w:lvl>
  </w:abstractNum>
  <w:abstractNum w:abstractNumId="1488868951">
    <w:nsid w:val="58BE5657"/>
    <w:multiLevelType w:val="singleLevel"/>
    <w:tmpl w:val="58BE5657"/>
    <w:lvl w:ilvl="0" w:tentative="1">
      <w:start w:val="1"/>
      <w:numFmt w:val="decimal"/>
      <w:lvlText w:val="%1)"/>
      <w:lvlJc w:val="left"/>
      <w:pPr>
        <w:tabs>
          <w:tab w:val="left" w:pos="425"/>
        </w:tabs>
        <w:ind w:left="425" w:leftChars="0" w:hanging="425" w:firstLineChars="0"/>
      </w:pPr>
      <w:rPr>
        <w:rFonts w:hint="default"/>
      </w:rPr>
    </w:lvl>
  </w:abstractNum>
  <w:abstractNum w:abstractNumId="1488874219">
    <w:nsid w:val="58BE6AEB"/>
    <w:multiLevelType w:val="singleLevel"/>
    <w:tmpl w:val="58BE6AEB"/>
    <w:lvl w:ilvl="0" w:tentative="1">
      <w:start w:val="1"/>
      <w:numFmt w:val="decimal"/>
      <w:lvlText w:val="%1)"/>
      <w:lvlJc w:val="left"/>
      <w:pPr>
        <w:tabs>
          <w:tab w:val="left" w:pos="425"/>
        </w:tabs>
        <w:ind w:left="425" w:leftChars="0" w:hanging="425" w:firstLineChars="0"/>
      </w:pPr>
      <w:rPr>
        <w:rFonts w:hint="default"/>
      </w:rPr>
    </w:lvl>
  </w:abstractNum>
  <w:abstractNum w:abstractNumId="1488874691">
    <w:nsid w:val="58BE6CC3"/>
    <w:multiLevelType w:val="singleLevel"/>
    <w:tmpl w:val="58BE6CC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088">
    <w:nsid w:val="58BE6E50"/>
    <w:multiLevelType w:val="singleLevel"/>
    <w:tmpl w:val="58BE6E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875582">
    <w:nsid w:val="58BE703E"/>
    <w:multiLevelType w:val="singleLevel"/>
    <w:tmpl w:val="58BE703E"/>
    <w:lvl w:ilvl="0" w:tentative="1">
      <w:start w:val="1"/>
      <w:numFmt w:val="decimal"/>
      <w:lvlText w:val="%1)"/>
      <w:lvlJc w:val="left"/>
      <w:pPr>
        <w:tabs>
          <w:tab w:val="left" w:pos="425"/>
        </w:tabs>
        <w:ind w:left="425" w:leftChars="0" w:hanging="425" w:firstLineChars="0"/>
      </w:pPr>
      <w:rPr>
        <w:rFonts w:hint="default"/>
      </w:rPr>
    </w:lvl>
  </w:abstractNum>
  <w:abstractNum w:abstractNumId="1489129954">
    <w:nsid w:val="58C251E2"/>
    <w:multiLevelType w:val="singleLevel"/>
    <w:tmpl w:val="58C251E2"/>
    <w:lvl w:ilvl="0" w:tentative="1">
      <w:start w:val="1"/>
      <w:numFmt w:val="decimal"/>
      <w:lvlText w:val="%1)"/>
      <w:lvlJc w:val="left"/>
      <w:pPr>
        <w:tabs>
          <w:tab w:val="left" w:pos="425"/>
        </w:tabs>
        <w:ind w:left="425" w:leftChars="0" w:hanging="425" w:firstLineChars="0"/>
      </w:pPr>
      <w:rPr>
        <w:rFonts w:hint="default"/>
      </w:rPr>
    </w:lvl>
  </w:abstractNum>
  <w:abstractNum w:abstractNumId="1515149825">
    <w:nsid w:val="5A4F5A01"/>
    <w:multiLevelType w:val="singleLevel"/>
    <w:tmpl w:val="5A4F5A01"/>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13701442"/>
  </w:num>
  <w:num w:numId="2">
    <w:abstractNumId w:val="695278224"/>
  </w:num>
  <w:num w:numId="3">
    <w:abstractNumId w:val="18552577"/>
  </w:num>
  <w:num w:numId="4">
    <w:abstractNumId w:val="1488254789"/>
  </w:num>
  <w:num w:numId="5">
    <w:abstractNumId w:val="2103138839"/>
  </w:num>
  <w:num w:numId="6">
    <w:abstractNumId w:val="216402034"/>
  </w:num>
  <w:num w:numId="7">
    <w:abstractNumId w:val="1747797373"/>
  </w:num>
  <w:num w:numId="8">
    <w:abstractNumId w:val="2103911952"/>
  </w:num>
  <w:num w:numId="9">
    <w:abstractNumId w:val="1201699190"/>
  </w:num>
  <w:num w:numId="10">
    <w:abstractNumId w:val="1515261665"/>
  </w:num>
  <w:num w:numId="11">
    <w:abstractNumId w:val="942230744"/>
  </w:num>
  <w:num w:numId="12">
    <w:abstractNumId w:val="1488270772"/>
  </w:num>
  <w:num w:numId="13">
    <w:abstractNumId w:val="1489132024"/>
  </w:num>
  <w:num w:numId="14">
    <w:abstractNumId w:val="1745489172"/>
  </w:num>
  <w:num w:numId="15">
    <w:abstractNumId w:val="1513497635"/>
  </w:num>
  <w:num w:numId="16">
    <w:abstractNumId w:val="2108695755"/>
  </w:num>
  <w:num w:numId="17">
    <w:abstractNumId w:val="1488349223"/>
  </w:num>
  <w:num w:numId="18">
    <w:abstractNumId w:val="1488350356"/>
  </w:num>
  <w:num w:numId="19">
    <w:abstractNumId w:val="1515149825"/>
  </w:num>
  <w:num w:numId="20">
    <w:abstractNumId w:val="1488355767"/>
  </w:num>
  <w:num w:numId="21">
    <w:abstractNumId w:val="1513828993"/>
  </w:num>
  <w:num w:numId="22">
    <w:abstractNumId w:val="1488357452"/>
  </w:num>
  <w:num w:numId="23">
    <w:abstractNumId w:val="90518763"/>
  </w:num>
  <w:num w:numId="24">
    <w:abstractNumId w:val="1191988530"/>
  </w:num>
  <w:num w:numId="25">
    <w:abstractNumId w:val="1480347886"/>
  </w:num>
  <w:num w:numId="26">
    <w:abstractNumId w:val="1576012066"/>
  </w:num>
  <w:num w:numId="27">
    <w:abstractNumId w:val="1488381717"/>
  </w:num>
  <w:num w:numId="28">
    <w:abstractNumId w:val="1488382855"/>
  </w:num>
  <w:num w:numId="29">
    <w:abstractNumId w:val="1488383699"/>
  </w:num>
  <w:num w:numId="30">
    <w:abstractNumId w:val="1488387648"/>
  </w:num>
  <w:num w:numId="31">
    <w:abstractNumId w:val="304311185"/>
  </w:num>
  <w:num w:numId="32">
    <w:abstractNumId w:val="1481130978"/>
  </w:num>
  <w:num w:numId="33">
    <w:abstractNumId w:val="6952833"/>
  </w:num>
  <w:num w:numId="34">
    <w:abstractNumId w:val="1481131413"/>
  </w:num>
  <w:num w:numId="35">
    <w:abstractNumId w:val="1481132614"/>
  </w:num>
  <w:num w:numId="36">
    <w:abstractNumId w:val="1488419387"/>
  </w:num>
  <w:num w:numId="37">
    <w:abstractNumId w:val="1481183512"/>
  </w:num>
  <w:num w:numId="38">
    <w:abstractNumId w:val="1481194181"/>
  </w:num>
  <w:num w:numId="39">
    <w:abstractNumId w:val="1481194592"/>
  </w:num>
  <w:num w:numId="40">
    <w:abstractNumId w:val="1810980263"/>
  </w:num>
  <w:num w:numId="41">
    <w:abstractNumId w:val="1481196463"/>
  </w:num>
  <w:num w:numId="42">
    <w:abstractNumId w:val="1481210128"/>
  </w:num>
  <w:num w:numId="43">
    <w:abstractNumId w:val="1481212816"/>
  </w:num>
  <w:num w:numId="44">
    <w:abstractNumId w:val="1481770068"/>
  </w:num>
  <w:num w:numId="45">
    <w:abstractNumId w:val="1488435852"/>
  </w:num>
  <w:num w:numId="46">
    <w:abstractNumId w:val="1481801403"/>
  </w:num>
  <w:num w:numId="47">
    <w:abstractNumId w:val="857041835"/>
  </w:num>
  <w:num w:numId="48">
    <w:abstractNumId w:val="1488438271"/>
  </w:num>
  <w:num w:numId="49">
    <w:abstractNumId w:val="482478180"/>
  </w:num>
  <w:num w:numId="50">
    <w:abstractNumId w:val="1488441952"/>
  </w:num>
  <w:num w:numId="51">
    <w:abstractNumId w:val="1487861940"/>
  </w:num>
  <w:num w:numId="52">
    <w:abstractNumId w:val="1488448435"/>
  </w:num>
  <w:num w:numId="53">
    <w:abstractNumId w:val="1488441969"/>
  </w:num>
  <w:num w:numId="54">
    <w:abstractNumId w:val="1488448375"/>
  </w:num>
  <w:num w:numId="55">
    <w:abstractNumId w:val="1487863620"/>
  </w:num>
  <w:num w:numId="56">
    <w:abstractNumId w:val="1480603963"/>
  </w:num>
  <w:num w:numId="57">
    <w:abstractNumId w:val="1487901610"/>
  </w:num>
  <w:num w:numId="58">
    <w:abstractNumId w:val="1480610566"/>
  </w:num>
  <w:num w:numId="59">
    <w:abstractNumId w:val="1487905019"/>
  </w:num>
  <w:num w:numId="60">
    <w:abstractNumId w:val="1487919098"/>
  </w:num>
  <w:num w:numId="61">
    <w:abstractNumId w:val="1488208540"/>
  </w:num>
  <w:num w:numId="62">
    <w:abstractNumId w:val="1636716830"/>
  </w:num>
  <w:num w:numId="63">
    <w:abstractNumId w:val="1488216538"/>
  </w:num>
  <w:num w:numId="64">
    <w:abstractNumId w:val="1480932738"/>
  </w:num>
  <w:num w:numId="65">
    <w:abstractNumId w:val="1488467301"/>
  </w:num>
  <w:num w:numId="66">
    <w:abstractNumId w:val="1488467806"/>
  </w:num>
  <w:num w:numId="67">
    <w:abstractNumId w:val="1481000540"/>
  </w:num>
  <w:num w:numId="68">
    <w:abstractNumId w:val="1488468491"/>
  </w:num>
  <w:num w:numId="69">
    <w:abstractNumId w:val="1488469466"/>
  </w:num>
  <w:num w:numId="70">
    <w:abstractNumId w:val="1482152000"/>
  </w:num>
  <w:num w:numId="71">
    <w:abstractNumId w:val="1725831385"/>
  </w:num>
  <w:num w:numId="72">
    <w:abstractNumId w:val="1488470386"/>
  </w:num>
  <w:num w:numId="73">
    <w:abstractNumId w:val="1488470432"/>
  </w:num>
  <w:num w:numId="74">
    <w:abstractNumId w:val="1488470492"/>
  </w:num>
  <w:num w:numId="75">
    <w:abstractNumId w:val="658656445"/>
  </w:num>
  <w:num w:numId="76">
    <w:abstractNumId w:val="1050766247"/>
  </w:num>
  <w:num w:numId="77">
    <w:abstractNumId w:val="1481019067"/>
  </w:num>
  <w:num w:numId="78">
    <w:abstractNumId w:val="2067022243"/>
  </w:num>
  <w:num w:numId="79">
    <w:abstractNumId w:val="59601066"/>
  </w:num>
  <w:num w:numId="80">
    <w:abstractNumId w:val="1481024945"/>
  </w:num>
  <w:num w:numId="81">
    <w:abstractNumId w:val="1488851645"/>
  </w:num>
  <w:num w:numId="82">
    <w:abstractNumId w:val="1488852237"/>
  </w:num>
  <w:num w:numId="83">
    <w:abstractNumId w:val="1491790030"/>
  </w:num>
  <w:num w:numId="84">
    <w:abstractNumId w:val="1491794818"/>
  </w:num>
  <w:num w:numId="85">
    <w:abstractNumId w:val="1491792769"/>
  </w:num>
  <w:num w:numId="86">
    <w:abstractNumId w:val="1491793774"/>
  </w:num>
  <w:num w:numId="87">
    <w:abstractNumId w:val="1491795680"/>
  </w:num>
  <w:num w:numId="88">
    <w:abstractNumId w:val="913663655"/>
  </w:num>
  <w:num w:numId="89">
    <w:abstractNumId w:val="1488853635"/>
  </w:num>
  <w:num w:numId="90">
    <w:abstractNumId w:val="1488853773"/>
  </w:num>
  <w:num w:numId="91">
    <w:abstractNumId w:val="1125732256"/>
  </w:num>
  <w:num w:numId="92">
    <w:abstractNumId w:val="1485857672"/>
  </w:num>
  <w:num w:numId="93">
    <w:abstractNumId w:val="1485874599"/>
  </w:num>
  <w:num w:numId="94">
    <w:abstractNumId w:val="1188831385"/>
  </w:num>
  <w:num w:numId="95">
    <w:abstractNumId w:val="1086923932"/>
  </w:num>
  <w:num w:numId="96">
    <w:abstractNumId w:val="1487582879"/>
  </w:num>
  <w:num w:numId="97">
    <w:abstractNumId w:val="1489139818"/>
  </w:num>
  <w:num w:numId="98">
    <w:abstractNumId w:val="1046177879"/>
  </w:num>
  <w:num w:numId="99">
    <w:abstractNumId w:val="1487598200"/>
  </w:num>
  <w:num w:numId="100">
    <w:abstractNumId w:val="1489139856"/>
  </w:num>
  <w:num w:numId="101">
    <w:abstractNumId w:val="1489139875"/>
  </w:num>
  <w:num w:numId="102">
    <w:abstractNumId w:val="1487603917"/>
  </w:num>
  <w:num w:numId="103">
    <w:abstractNumId w:val="95559620"/>
  </w:num>
  <w:num w:numId="104">
    <w:abstractNumId w:val="1488857985"/>
  </w:num>
  <w:num w:numId="105">
    <w:abstractNumId w:val="1489139899"/>
  </w:num>
  <w:num w:numId="106">
    <w:abstractNumId w:val="1489139917"/>
  </w:num>
  <w:num w:numId="107">
    <w:abstractNumId w:val="1489139940"/>
  </w:num>
  <w:num w:numId="108">
    <w:abstractNumId w:val="1488858239"/>
  </w:num>
  <w:num w:numId="109">
    <w:abstractNumId w:val="1488857897"/>
  </w:num>
  <w:num w:numId="110">
    <w:abstractNumId w:val="1488858342"/>
  </w:num>
  <w:num w:numId="111">
    <w:abstractNumId w:val="1245340204"/>
  </w:num>
  <w:num w:numId="112">
    <w:abstractNumId w:val="1488868907"/>
  </w:num>
  <w:num w:numId="113">
    <w:abstractNumId w:val="1488868951"/>
  </w:num>
  <w:num w:numId="114">
    <w:abstractNumId w:val="1488874219"/>
  </w:num>
  <w:num w:numId="115">
    <w:abstractNumId w:val="1488874691"/>
  </w:num>
  <w:num w:numId="116">
    <w:abstractNumId w:val="1488875088"/>
  </w:num>
  <w:num w:numId="117">
    <w:abstractNumId w:val="1488875582"/>
  </w:num>
  <w:num w:numId="118">
    <w:abstractNumId w:val="1489129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val="1"/>
  <w:bordersDoNotSurroundHeader w:val="0"/>
  <w:bordersDoNotSurroundFooter w:val="0"/>
  <w:hideSpellingErrors/>
  <w:documentProtection w:enforcement="0"/>
  <w:defaultTabStop w:val="5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1E"/>
    <w:rsid w:val="00000CA6"/>
    <w:rsid w:val="00000E90"/>
    <w:rsid w:val="00001293"/>
    <w:rsid w:val="00001D1B"/>
    <w:rsid w:val="000024CC"/>
    <w:rsid w:val="00002F36"/>
    <w:rsid w:val="00003354"/>
    <w:rsid w:val="00003FB0"/>
    <w:rsid w:val="0000592F"/>
    <w:rsid w:val="00007EB6"/>
    <w:rsid w:val="000113AB"/>
    <w:rsid w:val="00011C4A"/>
    <w:rsid w:val="000123E0"/>
    <w:rsid w:val="000160E0"/>
    <w:rsid w:val="00016757"/>
    <w:rsid w:val="00017845"/>
    <w:rsid w:val="000201A7"/>
    <w:rsid w:val="00020507"/>
    <w:rsid w:val="000207D6"/>
    <w:rsid w:val="00021736"/>
    <w:rsid w:val="00021BDB"/>
    <w:rsid w:val="00022FD5"/>
    <w:rsid w:val="00024F1A"/>
    <w:rsid w:val="0002651B"/>
    <w:rsid w:val="00026C18"/>
    <w:rsid w:val="000277B8"/>
    <w:rsid w:val="00031181"/>
    <w:rsid w:val="0003431B"/>
    <w:rsid w:val="000348DC"/>
    <w:rsid w:val="00036670"/>
    <w:rsid w:val="00036A7A"/>
    <w:rsid w:val="000403E3"/>
    <w:rsid w:val="000415E5"/>
    <w:rsid w:val="00042616"/>
    <w:rsid w:val="000428F7"/>
    <w:rsid w:val="000430AD"/>
    <w:rsid w:val="00044263"/>
    <w:rsid w:val="00046023"/>
    <w:rsid w:val="000467F3"/>
    <w:rsid w:val="00050014"/>
    <w:rsid w:val="00050745"/>
    <w:rsid w:val="00051E6E"/>
    <w:rsid w:val="00051FEA"/>
    <w:rsid w:val="00053B42"/>
    <w:rsid w:val="00053D8D"/>
    <w:rsid w:val="00053FBC"/>
    <w:rsid w:val="0005437F"/>
    <w:rsid w:val="00054393"/>
    <w:rsid w:val="00055587"/>
    <w:rsid w:val="00056806"/>
    <w:rsid w:val="00057288"/>
    <w:rsid w:val="00057EA8"/>
    <w:rsid w:val="00060B42"/>
    <w:rsid w:val="00060BE0"/>
    <w:rsid w:val="0006210C"/>
    <w:rsid w:val="00062184"/>
    <w:rsid w:val="00064DD7"/>
    <w:rsid w:val="00066B33"/>
    <w:rsid w:val="00066BAA"/>
    <w:rsid w:val="000673DC"/>
    <w:rsid w:val="00070B4E"/>
    <w:rsid w:val="000711B4"/>
    <w:rsid w:val="000742C1"/>
    <w:rsid w:val="00074E45"/>
    <w:rsid w:val="0007533E"/>
    <w:rsid w:val="000757BD"/>
    <w:rsid w:val="000758A0"/>
    <w:rsid w:val="00076667"/>
    <w:rsid w:val="00080CF4"/>
    <w:rsid w:val="000825D0"/>
    <w:rsid w:val="00082BA8"/>
    <w:rsid w:val="00083190"/>
    <w:rsid w:val="00083DD9"/>
    <w:rsid w:val="0008428C"/>
    <w:rsid w:val="00086052"/>
    <w:rsid w:val="00086B46"/>
    <w:rsid w:val="00086CDB"/>
    <w:rsid w:val="00091696"/>
    <w:rsid w:val="00091AD7"/>
    <w:rsid w:val="00092019"/>
    <w:rsid w:val="00092A27"/>
    <w:rsid w:val="0009319C"/>
    <w:rsid w:val="000932A3"/>
    <w:rsid w:val="00094983"/>
    <w:rsid w:val="00095C55"/>
    <w:rsid w:val="00095E96"/>
    <w:rsid w:val="00095EE5"/>
    <w:rsid w:val="00096882"/>
    <w:rsid w:val="000978B0"/>
    <w:rsid w:val="000A20BC"/>
    <w:rsid w:val="000A2140"/>
    <w:rsid w:val="000A6458"/>
    <w:rsid w:val="000A6617"/>
    <w:rsid w:val="000A66C6"/>
    <w:rsid w:val="000A7808"/>
    <w:rsid w:val="000A7C43"/>
    <w:rsid w:val="000B00E7"/>
    <w:rsid w:val="000B1096"/>
    <w:rsid w:val="000B180F"/>
    <w:rsid w:val="000B4D24"/>
    <w:rsid w:val="000B5824"/>
    <w:rsid w:val="000B5E62"/>
    <w:rsid w:val="000B5EF1"/>
    <w:rsid w:val="000B5F1E"/>
    <w:rsid w:val="000B62CD"/>
    <w:rsid w:val="000B6D9E"/>
    <w:rsid w:val="000B7455"/>
    <w:rsid w:val="000B7E78"/>
    <w:rsid w:val="000C02A0"/>
    <w:rsid w:val="000C2C60"/>
    <w:rsid w:val="000C5044"/>
    <w:rsid w:val="000C6D32"/>
    <w:rsid w:val="000C7394"/>
    <w:rsid w:val="000C7C6F"/>
    <w:rsid w:val="000D39A8"/>
    <w:rsid w:val="000D40FF"/>
    <w:rsid w:val="000D49A7"/>
    <w:rsid w:val="000D4AF7"/>
    <w:rsid w:val="000D614B"/>
    <w:rsid w:val="000D61CE"/>
    <w:rsid w:val="000D68F2"/>
    <w:rsid w:val="000D71F4"/>
    <w:rsid w:val="000D7BDC"/>
    <w:rsid w:val="000E1863"/>
    <w:rsid w:val="000E1CB3"/>
    <w:rsid w:val="000E2999"/>
    <w:rsid w:val="000E3EB6"/>
    <w:rsid w:val="000E48E3"/>
    <w:rsid w:val="000E59C9"/>
    <w:rsid w:val="000E71AA"/>
    <w:rsid w:val="000F0064"/>
    <w:rsid w:val="000F049B"/>
    <w:rsid w:val="000F07C5"/>
    <w:rsid w:val="000F0898"/>
    <w:rsid w:val="000F0F10"/>
    <w:rsid w:val="000F1635"/>
    <w:rsid w:val="000F2AEF"/>
    <w:rsid w:val="000F2C68"/>
    <w:rsid w:val="000F420C"/>
    <w:rsid w:val="000F4CA4"/>
    <w:rsid w:val="000F6302"/>
    <w:rsid w:val="000F6BAE"/>
    <w:rsid w:val="000F7889"/>
    <w:rsid w:val="0010047F"/>
    <w:rsid w:val="00101302"/>
    <w:rsid w:val="00101881"/>
    <w:rsid w:val="001019AB"/>
    <w:rsid w:val="00102DE8"/>
    <w:rsid w:val="001034B3"/>
    <w:rsid w:val="00103916"/>
    <w:rsid w:val="00103E56"/>
    <w:rsid w:val="0010560B"/>
    <w:rsid w:val="001060DA"/>
    <w:rsid w:val="00106A65"/>
    <w:rsid w:val="00112516"/>
    <w:rsid w:val="001137D8"/>
    <w:rsid w:val="00113D4D"/>
    <w:rsid w:val="00116379"/>
    <w:rsid w:val="001165C6"/>
    <w:rsid w:val="00116944"/>
    <w:rsid w:val="00117698"/>
    <w:rsid w:val="001215B9"/>
    <w:rsid w:val="00121E08"/>
    <w:rsid w:val="00122247"/>
    <w:rsid w:val="001237BB"/>
    <w:rsid w:val="00123E96"/>
    <w:rsid w:val="001249E6"/>
    <w:rsid w:val="00124C72"/>
    <w:rsid w:val="00124F5A"/>
    <w:rsid w:val="00125C1E"/>
    <w:rsid w:val="001261A2"/>
    <w:rsid w:val="001272C5"/>
    <w:rsid w:val="00127DBD"/>
    <w:rsid w:val="0013019B"/>
    <w:rsid w:val="00130A05"/>
    <w:rsid w:val="0013459E"/>
    <w:rsid w:val="00135426"/>
    <w:rsid w:val="00136AEB"/>
    <w:rsid w:val="00140141"/>
    <w:rsid w:val="0014039E"/>
    <w:rsid w:val="0014049B"/>
    <w:rsid w:val="001428C1"/>
    <w:rsid w:val="001431AF"/>
    <w:rsid w:val="00143A19"/>
    <w:rsid w:val="00144269"/>
    <w:rsid w:val="001448B5"/>
    <w:rsid w:val="00146452"/>
    <w:rsid w:val="00146624"/>
    <w:rsid w:val="00147878"/>
    <w:rsid w:val="0014789F"/>
    <w:rsid w:val="00150721"/>
    <w:rsid w:val="00151A40"/>
    <w:rsid w:val="00152AFA"/>
    <w:rsid w:val="00155016"/>
    <w:rsid w:val="0015550E"/>
    <w:rsid w:val="00155E60"/>
    <w:rsid w:val="00157601"/>
    <w:rsid w:val="00160CF3"/>
    <w:rsid w:val="00161F80"/>
    <w:rsid w:val="00163AC1"/>
    <w:rsid w:val="00163EC8"/>
    <w:rsid w:val="0016444E"/>
    <w:rsid w:val="00166168"/>
    <w:rsid w:val="0016686A"/>
    <w:rsid w:val="00166BD5"/>
    <w:rsid w:val="00167006"/>
    <w:rsid w:val="00167B0D"/>
    <w:rsid w:val="00167E23"/>
    <w:rsid w:val="00170109"/>
    <w:rsid w:val="00170443"/>
    <w:rsid w:val="00170770"/>
    <w:rsid w:val="0017264D"/>
    <w:rsid w:val="00172D91"/>
    <w:rsid w:val="00177845"/>
    <w:rsid w:val="00177D5B"/>
    <w:rsid w:val="00180CD3"/>
    <w:rsid w:val="001814D5"/>
    <w:rsid w:val="00181ED3"/>
    <w:rsid w:val="00182F21"/>
    <w:rsid w:val="001832EE"/>
    <w:rsid w:val="001836A1"/>
    <w:rsid w:val="00185559"/>
    <w:rsid w:val="00185A62"/>
    <w:rsid w:val="00185BD9"/>
    <w:rsid w:val="00187C81"/>
    <w:rsid w:val="001929D5"/>
    <w:rsid w:val="001947C1"/>
    <w:rsid w:val="00195319"/>
    <w:rsid w:val="001959E4"/>
    <w:rsid w:val="00195FAF"/>
    <w:rsid w:val="00196B31"/>
    <w:rsid w:val="001A0587"/>
    <w:rsid w:val="001A0639"/>
    <w:rsid w:val="001A2E31"/>
    <w:rsid w:val="001A3974"/>
    <w:rsid w:val="001A40A9"/>
    <w:rsid w:val="001A4C68"/>
    <w:rsid w:val="001A5A05"/>
    <w:rsid w:val="001A6669"/>
    <w:rsid w:val="001A676D"/>
    <w:rsid w:val="001A7484"/>
    <w:rsid w:val="001A7B84"/>
    <w:rsid w:val="001B0C4B"/>
    <w:rsid w:val="001B3855"/>
    <w:rsid w:val="001B3B62"/>
    <w:rsid w:val="001B4E2E"/>
    <w:rsid w:val="001B6182"/>
    <w:rsid w:val="001B67AE"/>
    <w:rsid w:val="001B732B"/>
    <w:rsid w:val="001B78C7"/>
    <w:rsid w:val="001C00D2"/>
    <w:rsid w:val="001C01C7"/>
    <w:rsid w:val="001C0B2F"/>
    <w:rsid w:val="001C38DF"/>
    <w:rsid w:val="001C3DEB"/>
    <w:rsid w:val="001C43C5"/>
    <w:rsid w:val="001C5072"/>
    <w:rsid w:val="001C62AB"/>
    <w:rsid w:val="001D045E"/>
    <w:rsid w:val="001D0B00"/>
    <w:rsid w:val="001D2820"/>
    <w:rsid w:val="001D2CB1"/>
    <w:rsid w:val="001D4636"/>
    <w:rsid w:val="001D4ED2"/>
    <w:rsid w:val="001D51C8"/>
    <w:rsid w:val="001D5F82"/>
    <w:rsid w:val="001D7655"/>
    <w:rsid w:val="001D766A"/>
    <w:rsid w:val="001D7B11"/>
    <w:rsid w:val="001D7D88"/>
    <w:rsid w:val="001E01AC"/>
    <w:rsid w:val="001E03F8"/>
    <w:rsid w:val="001E167A"/>
    <w:rsid w:val="001E1FD8"/>
    <w:rsid w:val="001E2EE4"/>
    <w:rsid w:val="001E6F05"/>
    <w:rsid w:val="001E7B68"/>
    <w:rsid w:val="001E7FEB"/>
    <w:rsid w:val="001F1C0B"/>
    <w:rsid w:val="001F2699"/>
    <w:rsid w:val="001F350C"/>
    <w:rsid w:val="001F3A58"/>
    <w:rsid w:val="001F55DB"/>
    <w:rsid w:val="001F72D8"/>
    <w:rsid w:val="00200EDC"/>
    <w:rsid w:val="002011D8"/>
    <w:rsid w:val="00203348"/>
    <w:rsid w:val="002050C5"/>
    <w:rsid w:val="00206111"/>
    <w:rsid w:val="0020708F"/>
    <w:rsid w:val="002104A7"/>
    <w:rsid w:val="002104C9"/>
    <w:rsid w:val="00210B8E"/>
    <w:rsid w:val="002113AA"/>
    <w:rsid w:val="0021188C"/>
    <w:rsid w:val="00211D4C"/>
    <w:rsid w:val="00212063"/>
    <w:rsid w:val="0021319D"/>
    <w:rsid w:val="00216AFF"/>
    <w:rsid w:val="002202CA"/>
    <w:rsid w:val="00220584"/>
    <w:rsid w:val="00220980"/>
    <w:rsid w:val="00221A14"/>
    <w:rsid w:val="00221D62"/>
    <w:rsid w:val="00223877"/>
    <w:rsid w:val="00223C41"/>
    <w:rsid w:val="00223C8C"/>
    <w:rsid w:val="00226004"/>
    <w:rsid w:val="00226B6F"/>
    <w:rsid w:val="00230E7F"/>
    <w:rsid w:val="002326BD"/>
    <w:rsid w:val="00232B9A"/>
    <w:rsid w:val="002335B8"/>
    <w:rsid w:val="002335F6"/>
    <w:rsid w:val="00234CE8"/>
    <w:rsid w:val="0023537D"/>
    <w:rsid w:val="00235E7E"/>
    <w:rsid w:val="00237F3D"/>
    <w:rsid w:val="002407F5"/>
    <w:rsid w:val="00240A74"/>
    <w:rsid w:val="0024174D"/>
    <w:rsid w:val="0024228C"/>
    <w:rsid w:val="00243263"/>
    <w:rsid w:val="00245766"/>
    <w:rsid w:val="00245C9C"/>
    <w:rsid w:val="00245F1A"/>
    <w:rsid w:val="00246746"/>
    <w:rsid w:val="00250AEB"/>
    <w:rsid w:val="0025139C"/>
    <w:rsid w:val="00251EE7"/>
    <w:rsid w:val="0025358D"/>
    <w:rsid w:val="00253862"/>
    <w:rsid w:val="00253C0E"/>
    <w:rsid w:val="00254825"/>
    <w:rsid w:val="00255AF8"/>
    <w:rsid w:val="00255BBD"/>
    <w:rsid w:val="00260999"/>
    <w:rsid w:val="00260B06"/>
    <w:rsid w:val="002610C2"/>
    <w:rsid w:val="00261163"/>
    <w:rsid w:val="00261274"/>
    <w:rsid w:val="002616B2"/>
    <w:rsid w:val="002625CA"/>
    <w:rsid w:val="00262783"/>
    <w:rsid w:val="00263268"/>
    <w:rsid w:val="00263B7D"/>
    <w:rsid w:val="00264BF2"/>
    <w:rsid w:val="00265C5B"/>
    <w:rsid w:val="0026616B"/>
    <w:rsid w:val="00266487"/>
    <w:rsid w:val="00266561"/>
    <w:rsid w:val="00266C66"/>
    <w:rsid w:val="00270C00"/>
    <w:rsid w:val="00271497"/>
    <w:rsid w:val="00271ECF"/>
    <w:rsid w:val="0027382C"/>
    <w:rsid w:val="00274559"/>
    <w:rsid w:val="002747E3"/>
    <w:rsid w:val="00275E6A"/>
    <w:rsid w:val="00277B2A"/>
    <w:rsid w:val="00281C6A"/>
    <w:rsid w:val="0028253A"/>
    <w:rsid w:val="00283635"/>
    <w:rsid w:val="0028377F"/>
    <w:rsid w:val="0028431A"/>
    <w:rsid w:val="00284C5C"/>
    <w:rsid w:val="00284F9A"/>
    <w:rsid w:val="002852DD"/>
    <w:rsid w:val="002857CB"/>
    <w:rsid w:val="002867E4"/>
    <w:rsid w:val="00287069"/>
    <w:rsid w:val="0028725A"/>
    <w:rsid w:val="00290EF7"/>
    <w:rsid w:val="002912CE"/>
    <w:rsid w:val="00292E97"/>
    <w:rsid w:val="00293AA7"/>
    <w:rsid w:val="00293AC1"/>
    <w:rsid w:val="00294C8F"/>
    <w:rsid w:val="00296549"/>
    <w:rsid w:val="002971A2"/>
    <w:rsid w:val="002978CE"/>
    <w:rsid w:val="002A3D06"/>
    <w:rsid w:val="002A3EA4"/>
    <w:rsid w:val="002A4140"/>
    <w:rsid w:val="002A5B77"/>
    <w:rsid w:val="002A6100"/>
    <w:rsid w:val="002A72F3"/>
    <w:rsid w:val="002A78E4"/>
    <w:rsid w:val="002A7C26"/>
    <w:rsid w:val="002B069A"/>
    <w:rsid w:val="002B0D67"/>
    <w:rsid w:val="002B169B"/>
    <w:rsid w:val="002B1843"/>
    <w:rsid w:val="002B1A81"/>
    <w:rsid w:val="002B2547"/>
    <w:rsid w:val="002B2EE7"/>
    <w:rsid w:val="002B3820"/>
    <w:rsid w:val="002B3EBF"/>
    <w:rsid w:val="002B4996"/>
    <w:rsid w:val="002B5438"/>
    <w:rsid w:val="002B7C7F"/>
    <w:rsid w:val="002B7FBE"/>
    <w:rsid w:val="002C0C83"/>
    <w:rsid w:val="002C25B5"/>
    <w:rsid w:val="002C3B8D"/>
    <w:rsid w:val="002C4477"/>
    <w:rsid w:val="002C44E0"/>
    <w:rsid w:val="002C4EF6"/>
    <w:rsid w:val="002C6093"/>
    <w:rsid w:val="002C6E0B"/>
    <w:rsid w:val="002D0147"/>
    <w:rsid w:val="002D07E6"/>
    <w:rsid w:val="002D0AE4"/>
    <w:rsid w:val="002D1E58"/>
    <w:rsid w:val="002D3F08"/>
    <w:rsid w:val="002D43E5"/>
    <w:rsid w:val="002D458F"/>
    <w:rsid w:val="002D4A0C"/>
    <w:rsid w:val="002D5A79"/>
    <w:rsid w:val="002D5D73"/>
    <w:rsid w:val="002D6464"/>
    <w:rsid w:val="002E06BF"/>
    <w:rsid w:val="002E0BF1"/>
    <w:rsid w:val="002E174C"/>
    <w:rsid w:val="002E200E"/>
    <w:rsid w:val="002E275F"/>
    <w:rsid w:val="002E3FC0"/>
    <w:rsid w:val="002E6B56"/>
    <w:rsid w:val="002E6C1A"/>
    <w:rsid w:val="002E72CA"/>
    <w:rsid w:val="002F01F6"/>
    <w:rsid w:val="002F0A62"/>
    <w:rsid w:val="002F0BF4"/>
    <w:rsid w:val="002F0E87"/>
    <w:rsid w:val="002F1EC2"/>
    <w:rsid w:val="002F327C"/>
    <w:rsid w:val="002F3A60"/>
    <w:rsid w:val="002F468D"/>
    <w:rsid w:val="002F4F88"/>
    <w:rsid w:val="002F5ABF"/>
    <w:rsid w:val="002F72BF"/>
    <w:rsid w:val="00303BDE"/>
    <w:rsid w:val="00304CE1"/>
    <w:rsid w:val="00304DF1"/>
    <w:rsid w:val="00306FD5"/>
    <w:rsid w:val="00307C8D"/>
    <w:rsid w:val="00310D1A"/>
    <w:rsid w:val="0031382A"/>
    <w:rsid w:val="00314EB1"/>
    <w:rsid w:val="0031548D"/>
    <w:rsid w:val="00315877"/>
    <w:rsid w:val="003200DF"/>
    <w:rsid w:val="0032030A"/>
    <w:rsid w:val="00320645"/>
    <w:rsid w:val="003212B1"/>
    <w:rsid w:val="003213D5"/>
    <w:rsid w:val="00323F60"/>
    <w:rsid w:val="00325504"/>
    <w:rsid w:val="00326081"/>
    <w:rsid w:val="00330843"/>
    <w:rsid w:val="0033363F"/>
    <w:rsid w:val="003345D0"/>
    <w:rsid w:val="00335AD8"/>
    <w:rsid w:val="0033673A"/>
    <w:rsid w:val="00336C08"/>
    <w:rsid w:val="00341571"/>
    <w:rsid w:val="0034201B"/>
    <w:rsid w:val="003422A6"/>
    <w:rsid w:val="00342601"/>
    <w:rsid w:val="00344461"/>
    <w:rsid w:val="003456E2"/>
    <w:rsid w:val="00346B80"/>
    <w:rsid w:val="00347DE1"/>
    <w:rsid w:val="003500FF"/>
    <w:rsid w:val="00350970"/>
    <w:rsid w:val="00352481"/>
    <w:rsid w:val="00352611"/>
    <w:rsid w:val="003543F4"/>
    <w:rsid w:val="00355EFE"/>
    <w:rsid w:val="00356106"/>
    <w:rsid w:val="00356835"/>
    <w:rsid w:val="003614BD"/>
    <w:rsid w:val="00361FB7"/>
    <w:rsid w:val="003634E8"/>
    <w:rsid w:val="00363E8F"/>
    <w:rsid w:val="00364096"/>
    <w:rsid w:val="003644E0"/>
    <w:rsid w:val="00365448"/>
    <w:rsid w:val="003658DA"/>
    <w:rsid w:val="00365B81"/>
    <w:rsid w:val="00366147"/>
    <w:rsid w:val="00367588"/>
    <w:rsid w:val="00367A26"/>
    <w:rsid w:val="003720B5"/>
    <w:rsid w:val="00372DFB"/>
    <w:rsid w:val="00375284"/>
    <w:rsid w:val="00375677"/>
    <w:rsid w:val="0037591A"/>
    <w:rsid w:val="00376B3F"/>
    <w:rsid w:val="00376EFE"/>
    <w:rsid w:val="00377230"/>
    <w:rsid w:val="00377DF9"/>
    <w:rsid w:val="00380951"/>
    <w:rsid w:val="00380E51"/>
    <w:rsid w:val="00381380"/>
    <w:rsid w:val="003821C0"/>
    <w:rsid w:val="00382486"/>
    <w:rsid w:val="003844E8"/>
    <w:rsid w:val="0038499A"/>
    <w:rsid w:val="0038755A"/>
    <w:rsid w:val="00387EE1"/>
    <w:rsid w:val="003901A9"/>
    <w:rsid w:val="00392B4C"/>
    <w:rsid w:val="003933E2"/>
    <w:rsid w:val="003970EF"/>
    <w:rsid w:val="0039729E"/>
    <w:rsid w:val="003A1E95"/>
    <w:rsid w:val="003A2709"/>
    <w:rsid w:val="003A33DC"/>
    <w:rsid w:val="003A3684"/>
    <w:rsid w:val="003A4593"/>
    <w:rsid w:val="003A4822"/>
    <w:rsid w:val="003A6EF2"/>
    <w:rsid w:val="003A7704"/>
    <w:rsid w:val="003A7FF5"/>
    <w:rsid w:val="003B162B"/>
    <w:rsid w:val="003B3958"/>
    <w:rsid w:val="003B3E1C"/>
    <w:rsid w:val="003B3EF1"/>
    <w:rsid w:val="003B5EF1"/>
    <w:rsid w:val="003B6469"/>
    <w:rsid w:val="003B7EB3"/>
    <w:rsid w:val="003C0557"/>
    <w:rsid w:val="003C4452"/>
    <w:rsid w:val="003C4B8F"/>
    <w:rsid w:val="003C6747"/>
    <w:rsid w:val="003C6F48"/>
    <w:rsid w:val="003C7DF8"/>
    <w:rsid w:val="003D00ED"/>
    <w:rsid w:val="003D0784"/>
    <w:rsid w:val="003D0BCB"/>
    <w:rsid w:val="003D1071"/>
    <w:rsid w:val="003D1680"/>
    <w:rsid w:val="003D1AB2"/>
    <w:rsid w:val="003D3083"/>
    <w:rsid w:val="003D3501"/>
    <w:rsid w:val="003D3F8E"/>
    <w:rsid w:val="003D486B"/>
    <w:rsid w:val="003D5B8A"/>
    <w:rsid w:val="003D680F"/>
    <w:rsid w:val="003D68EF"/>
    <w:rsid w:val="003D6A96"/>
    <w:rsid w:val="003D6C37"/>
    <w:rsid w:val="003D7E31"/>
    <w:rsid w:val="003E013D"/>
    <w:rsid w:val="003E1C94"/>
    <w:rsid w:val="003E2178"/>
    <w:rsid w:val="003E25C8"/>
    <w:rsid w:val="003E2B66"/>
    <w:rsid w:val="003E3714"/>
    <w:rsid w:val="003E3C99"/>
    <w:rsid w:val="003E3DE2"/>
    <w:rsid w:val="003E3E1C"/>
    <w:rsid w:val="003E495D"/>
    <w:rsid w:val="003E6014"/>
    <w:rsid w:val="003E7336"/>
    <w:rsid w:val="003F0A06"/>
    <w:rsid w:val="003F2969"/>
    <w:rsid w:val="003F3552"/>
    <w:rsid w:val="003F488B"/>
    <w:rsid w:val="003F4D2D"/>
    <w:rsid w:val="003F502B"/>
    <w:rsid w:val="003F58C3"/>
    <w:rsid w:val="003F5DA9"/>
    <w:rsid w:val="003F71CE"/>
    <w:rsid w:val="003F7259"/>
    <w:rsid w:val="003F786C"/>
    <w:rsid w:val="003F7D85"/>
    <w:rsid w:val="0040055A"/>
    <w:rsid w:val="0040077C"/>
    <w:rsid w:val="00401911"/>
    <w:rsid w:val="004062C2"/>
    <w:rsid w:val="004063FD"/>
    <w:rsid w:val="0040657B"/>
    <w:rsid w:val="00406AC2"/>
    <w:rsid w:val="00406C75"/>
    <w:rsid w:val="0040705C"/>
    <w:rsid w:val="0040793E"/>
    <w:rsid w:val="00411D62"/>
    <w:rsid w:val="004128EC"/>
    <w:rsid w:val="00412C63"/>
    <w:rsid w:val="00413291"/>
    <w:rsid w:val="00414E04"/>
    <w:rsid w:val="00414E7C"/>
    <w:rsid w:val="00416BB0"/>
    <w:rsid w:val="00416FA4"/>
    <w:rsid w:val="004201CC"/>
    <w:rsid w:val="004215EE"/>
    <w:rsid w:val="004217EB"/>
    <w:rsid w:val="00422D83"/>
    <w:rsid w:val="00425442"/>
    <w:rsid w:val="00427A6F"/>
    <w:rsid w:val="0043202C"/>
    <w:rsid w:val="00432D1B"/>
    <w:rsid w:val="0043310D"/>
    <w:rsid w:val="00433152"/>
    <w:rsid w:val="004335E9"/>
    <w:rsid w:val="00433641"/>
    <w:rsid w:val="004350BF"/>
    <w:rsid w:val="00436934"/>
    <w:rsid w:val="004424A3"/>
    <w:rsid w:val="00442A84"/>
    <w:rsid w:val="00443CEA"/>
    <w:rsid w:val="00444CE9"/>
    <w:rsid w:val="00445774"/>
    <w:rsid w:val="00446081"/>
    <w:rsid w:val="00446664"/>
    <w:rsid w:val="00446A58"/>
    <w:rsid w:val="00446E4A"/>
    <w:rsid w:val="00446F54"/>
    <w:rsid w:val="004525D9"/>
    <w:rsid w:val="00453F19"/>
    <w:rsid w:val="004555C5"/>
    <w:rsid w:val="00455ABA"/>
    <w:rsid w:val="00455D13"/>
    <w:rsid w:val="00457E8A"/>
    <w:rsid w:val="0046229F"/>
    <w:rsid w:val="00462B27"/>
    <w:rsid w:val="00463CC5"/>
    <w:rsid w:val="00464A09"/>
    <w:rsid w:val="00465663"/>
    <w:rsid w:val="00465A62"/>
    <w:rsid w:val="004676EA"/>
    <w:rsid w:val="00467708"/>
    <w:rsid w:val="00467D40"/>
    <w:rsid w:val="004708ED"/>
    <w:rsid w:val="00470C5E"/>
    <w:rsid w:val="004713CD"/>
    <w:rsid w:val="0047180A"/>
    <w:rsid w:val="00471C69"/>
    <w:rsid w:val="004720BE"/>
    <w:rsid w:val="00472E2A"/>
    <w:rsid w:val="004739CE"/>
    <w:rsid w:val="0047592C"/>
    <w:rsid w:val="00475CB0"/>
    <w:rsid w:val="00477E14"/>
    <w:rsid w:val="004808D5"/>
    <w:rsid w:val="0048445F"/>
    <w:rsid w:val="00485351"/>
    <w:rsid w:val="0048651A"/>
    <w:rsid w:val="00486815"/>
    <w:rsid w:val="00486D3B"/>
    <w:rsid w:val="00487F93"/>
    <w:rsid w:val="00490386"/>
    <w:rsid w:val="0049041F"/>
    <w:rsid w:val="00491407"/>
    <w:rsid w:val="00491662"/>
    <w:rsid w:val="00492598"/>
    <w:rsid w:val="0049280A"/>
    <w:rsid w:val="00492DFB"/>
    <w:rsid w:val="00493556"/>
    <w:rsid w:val="004937FD"/>
    <w:rsid w:val="0049380C"/>
    <w:rsid w:val="004939AC"/>
    <w:rsid w:val="00494FAE"/>
    <w:rsid w:val="004978E0"/>
    <w:rsid w:val="00497C6F"/>
    <w:rsid w:val="004A03B3"/>
    <w:rsid w:val="004A0641"/>
    <w:rsid w:val="004A097F"/>
    <w:rsid w:val="004A0A43"/>
    <w:rsid w:val="004A0C1B"/>
    <w:rsid w:val="004A0D6D"/>
    <w:rsid w:val="004A2312"/>
    <w:rsid w:val="004A30D8"/>
    <w:rsid w:val="004A42E7"/>
    <w:rsid w:val="004A4A8B"/>
    <w:rsid w:val="004A4B39"/>
    <w:rsid w:val="004A57A7"/>
    <w:rsid w:val="004B0B56"/>
    <w:rsid w:val="004B136D"/>
    <w:rsid w:val="004B37D5"/>
    <w:rsid w:val="004B6C82"/>
    <w:rsid w:val="004B750A"/>
    <w:rsid w:val="004C0D18"/>
    <w:rsid w:val="004C1AB5"/>
    <w:rsid w:val="004C1F0C"/>
    <w:rsid w:val="004C2440"/>
    <w:rsid w:val="004C2D06"/>
    <w:rsid w:val="004C58CA"/>
    <w:rsid w:val="004D0B6B"/>
    <w:rsid w:val="004D0EC2"/>
    <w:rsid w:val="004D1569"/>
    <w:rsid w:val="004D1EB4"/>
    <w:rsid w:val="004D2255"/>
    <w:rsid w:val="004D2514"/>
    <w:rsid w:val="004D2D19"/>
    <w:rsid w:val="004D639D"/>
    <w:rsid w:val="004D6F2F"/>
    <w:rsid w:val="004E022F"/>
    <w:rsid w:val="004E02F1"/>
    <w:rsid w:val="004E084D"/>
    <w:rsid w:val="004E12E8"/>
    <w:rsid w:val="004E1601"/>
    <w:rsid w:val="004E3944"/>
    <w:rsid w:val="004E4312"/>
    <w:rsid w:val="004E5513"/>
    <w:rsid w:val="004E5682"/>
    <w:rsid w:val="004E570D"/>
    <w:rsid w:val="004E5C3E"/>
    <w:rsid w:val="004E6A19"/>
    <w:rsid w:val="004E6A7F"/>
    <w:rsid w:val="004E6FDE"/>
    <w:rsid w:val="004E77EE"/>
    <w:rsid w:val="004E7C1C"/>
    <w:rsid w:val="004E7FDE"/>
    <w:rsid w:val="004F0427"/>
    <w:rsid w:val="004F139D"/>
    <w:rsid w:val="004F3EC5"/>
    <w:rsid w:val="004F41D9"/>
    <w:rsid w:val="004F426B"/>
    <w:rsid w:val="004F4560"/>
    <w:rsid w:val="004F6279"/>
    <w:rsid w:val="005015FA"/>
    <w:rsid w:val="00501B4A"/>
    <w:rsid w:val="005021E1"/>
    <w:rsid w:val="00502BA4"/>
    <w:rsid w:val="00502DD9"/>
    <w:rsid w:val="00502EAC"/>
    <w:rsid w:val="0050484B"/>
    <w:rsid w:val="00506806"/>
    <w:rsid w:val="005111C1"/>
    <w:rsid w:val="00511ED9"/>
    <w:rsid w:val="0051242F"/>
    <w:rsid w:val="0051266D"/>
    <w:rsid w:val="00512E1A"/>
    <w:rsid w:val="00513DC3"/>
    <w:rsid w:val="00515A6E"/>
    <w:rsid w:val="00515BB8"/>
    <w:rsid w:val="00516068"/>
    <w:rsid w:val="005167B5"/>
    <w:rsid w:val="005210C8"/>
    <w:rsid w:val="00524E7E"/>
    <w:rsid w:val="00526DC8"/>
    <w:rsid w:val="00527765"/>
    <w:rsid w:val="00527875"/>
    <w:rsid w:val="00531607"/>
    <w:rsid w:val="0053413D"/>
    <w:rsid w:val="00534315"/>
    <w:rsid w:val="00534894"/>
    <w:rsid w:val="00534EEC"/>
    <w:rsid w:val="0053597A"/>
    <w:rsid w:val="005376F7"/>
    <w:rsid w:val="005408B3"/>
    <w:rsid w:val="005438B1"/>
    <w:rsid w:val="00545FC9"/>
    <w:rsid w:val="0055046F"/>
    <w:rsid w:val="00550DB2"/>
    <w:rsid w:val="00551255"/>
    <w:rsid w:val="005513A4"/>
    <w:rsid w:val="0055193E"/>
    <w:rsid w:val="00551D7D"/>
    <w:rsid w:val="00552B1F"/>
    <w:rsid w:val="005551DF"/>
    <w:rsid w:val="00555903"/>
    <w:rsid w:val="005561E5"/>
    <w:rsid w:val="00556229"/>
    <w:rsid w:val="0055757B"/>
    <w:rsid w:val="00560B3C"/>
    <w:rsid w:val="00563577"/>
    <w:rsid w:val="00563A6A"/>
    <w:rsid w:val="00564948"/>
    <w:rsid w:val="005650B4"/>
    <w:rsid w:val="00566D69"/>
    <w:rsid w:val="00567298"/>
    <w:rsid w:val="0057094B"/>
    <w:rsid w:val="0057342A"/>
    <w:rsid w:val="005741C9"/>
    <w:rsid w:val="0057468F"/>
    <w:rsid w:val="005752AD"/>
    <w:rsid w:val="00575422"/>
    <w:rsid w:val="00576BC7"/>
    <w:rsid w:val="00580087"/>
    <w:rsid w:val="005800D3"/>
    <w:rsid w:val="00581312"/>
    <w:rsid w:val="0058243E"/>
    <w:rsid w:val="00583E8C"/>
    <w:rsid w:val="00583F0A"/>
    <w:rsid w:val="0058465E"/>
    <w:rsid w:val="00584B6A"/>
    <w:rsid w:val="00585339"/>
    <w:rsid w:val="00585931"/>
    <w:rsid w:val="00585E33"/>
    <w:rsid w:val="00586ED5"/>
    <w:rsid w:val="00591503"/>
    <w:rsid w:val="00592CD7"/>
    <w:rsid w:val="00592F2E"/>
    <w:rsid w:val="00594361"/>
    <w:rsid w:val="005949C7"/>
    <w:rsid w:val="00595376"/>
    <w:rsid w:val="00596C76"/>
    <w:rsid w:val="005978DF"/>
    <w:rsid w:val="00597B81"/>
    <w:rsid w:val="005A025C"/>
    <w:rsid w:val="005A2292"/>
    <w:rsid w:val="005A41A0"/>
    <w:rsid w:val="005A6A4A"/>
    <w:rsid w:val="005A7291"/>
    <w:rsid w:val="005A7A4A"/>
    <w:rsid w:val="005B12C2"/>
    <w:rsid w:val="005B243F"/>
    <w:rsid w:val="005B3EFF"/>
    <w:rsid w:val="005B4B79"/>
    <w:rsid w:val="005B7ED7"/>
    <w:rsid w:val="005C03D1"/>
    <w:rsid w:val="005C210F"/>
    <w:rsid w:val="005C2A3D"/>
    <w:rsid w:val="005C4173"/>
    <w:rsid w:val="005C4802"/>
    <w:rsid w:val="005C4998"/>
    <w:rsid w:val="005C4AF9"/>
    <w:rsid w:val="005D045F"/>
    <w:rsid w:val="005D0664"/>
    <w:rsid w:val="005D0A21"/>
    <w:rsid w:val="005D19E7"/>
    <w:rsid w:val="005D1D8C"/>
    <w:rsid w:val="005D3F9A"/>
    <w:rsid w:val="005D42B4"/>
    <w:rsid w:val="005D4404"/>
    <w:rsid w:val="005D4445"/>
    <w:rsid w:val="005D447C"/>
    <w:rsid w:val="005D52C2"/>
    <w:rsid w:val="005D6399"/>
    <w:rsid w:val="005D66DB"/>
    <w:rsid w:val="005D6E47"/>
    <w:rsid w:val="005E1D4A"/>
    <w:rsid w:val="005E5420"/>
    <w:rsid w:val="005E787C"/>
    <w:rsid w:val="005F008F"/>
    <w:rsid w:val="005F08EA"/>
    <w:rsid w:val="005F10A8"/>
    <w:rsid w:val="005F11CA"/>
    <w:rsid w:val="005F167E"/>
    <w:rsid w:val="005F1995"/>
    <w:rsid w:val="005F1CA8"/>
    <w:rsid w:val="005F1D96"/>
    <w:rsid w:val="005F42F6"/>
    <w:rsid w:val="005F59EE"/>
    <w:rsid w:val="005F5DC8"/>
    <w:rsid w:val="005F6C34"/>
    <w:rsid w:val="005F6CD4"/>
    <w:rsid w:val="005F6E8E"/>
    <w:rsid w:val="005F7401"/>
    <w:rsid w:val="00604CAD"/>
    <w:rsid w:val="006054DD"/>
    <w:rsid w:val="00610555"/>
    <w:rsid w:val="0061055B"/>
    <w:rsid w:val="00611C56"/>
    <w:rsid w:val="006123E1"/>
    <w:rsid w:val="006133B7"/>
    <w:rsid w:val="006139F1"/>
    <w:rsid w:val="00613F22"/>
    <w:rsid w:val="006143FD"/>
    <w:rsid w:val="0061480F"/>
    <w:rsid w:val="0061525C"/>
    <w:rsid w:val="00615CF7"/>
    <w:rsid w:val="00615D9C"/>
    <w:rsid w:val="0061630A"/>
    <w:rsid w:val="0061732B"/>
    <w:rsid w:val="006176A4"/>
    <w:rsid w:val="00617FF5"/>
    <w:rsid w:val="0062020D"/>
    <w:rsid w:val="00620F34"/>
    <w:rsid w:val="00620F4C"/>
    <w:rsid w:val="00621F9E"/>
    <w:rsid w:val="006255EE"/>
    <w:rsid w:val="00625BD4"/>
    <w:rsid w:val="006310BE"/>
    <w:rsid w:val="00633C0D"/>
    <w:rsid w:val="00636221"/>
    <w:rsid w:val="00636464"/>
    <w:rsid w:val="00636A6C"/>
    <w:rsid w:val="00636EC7"/>
    <w:rsid w:val="006378B4"/>
    <w:rsid w:val="00637B5C"/>
    <w:rsid w:val="00640153"/>
    <w:rsid w:val="00641C70"/>
    <w:rsid w:val="00643FF6"/>
    <w:rsid w:val="00644C36"/>
    <w:rsid w:val="00645DE3"/>
    <w:rsid w:val="00647D02"/>
    <w:rsid w:val="00647F70"/>
    <w:rsid w:val="00650CDB"/>
    <w:rsid w:val="006520B4"/>
    <w:rsid w:val="00653D54"/>
    <w:rsid w:val="00654A78"/>
    <w:rsid w:val="006557FC"/>
    <w:rsid w:val="00655865"/>
    <w:rsid w:val="006559B3"/>
    <w:rsid w:val="00656060"/>
    <w:rsid w:val="006611A8"/>
    <w:rsid w:val="0066144C"/>
    <w:rsid w:val="00661BB0"/>
    <w:rsid w:val="00661CC3"/>
    <w:rsid w:val="00663218"/>
    <w:rsid w:val="00663DC2"/>
    <w:rsid w:val="00665A6A"/>
    <w:rsid w:val="00665D54"/>
    <w:rsid w:val="00665ED3"/>
    <w:rsid w:val="00667380"/>
    <w:rsid w:val="00667B13"/>
    <w:rsid w:val="00667B24"/>
    <w:rsid w:val="006711D9"/>
    <w:rsid w:val="00671CE2"/>
    <w:rsid w:val="00671E35"/>
    <w:rsid w:val="00672003"/>
    <w:rsid w:val="00672B8D"/>
    <w:rsid w:val="00673BAA"/>
    <w:rsid w:val="00673F85"/>
    <w:rsid w:val="006757CB"/>
    <w:rsid w:val="0067617E"/>
    <w:rsid w:val="00677243"/>
    <w:rsid w:val="0068098D"/>
    <w:rsid w:val="006821B5"/>
    <w:rsid w:val="00683A94"/>
    <w:rsid w:val="00685444"/>
    <w:rsid w:val="006867E2"/>
    <w:rsid w:val="006876DD"/>
    <w:rsid w:val="006877AE"/>
    <w:rsid w:val="00691539"/>
    <w:rsid w:val="00692D24"/>
    <w:rsid w:val="00693FFC"/>
    <w:rsid w:val="00694F12"/>
    <w:rsid w:val="00695805"/>
    <w:rsid w:val="00695E2C"/>
    <w:rsid w:val="00696A3F"/>
    <w:rsid w:val="006A1446"/>
    <w:rsid w:val="006A1521"/>
    <w:rsid w:val="006A189B"/>
    <w:rsid w:val="006A24B3"/>
    <w:rsid w:val="006A446C"/>
    <w:rsid w:val="006A460E"/>
    <w:rsid w:val="006B11D9"/>
    <w:rsid w:val="006B18C1"/>
    <w:rsid w:val="006B1AA3"/>
    <w:rsid w:val="006B2A06"/>
    <w:rsid w:val="006B2B62"/>
    <w:rsid w:val="006B43D1"/>
    <w:rsid w:val="006B462A"/>
    <w:rsid w:val="006B4A4C"/>
    <w:rsid w:val="006B4AF0"/>
    <w:rsid w:val="006B4E31"/>
    <w:rsid w:val="006B5142"/>
    <w:rsid w:val="006B5F45"/>
    <w:rsid w:val="006B6C58"/>
    <w:rsid w:val="006C003B"/>
    <w:rsid w:val="006C0505"/>
    <w:rsid w:val="006C29CF"/>
    <w:rsid w:val="006C41AC"/>
    <w:rsid w:val="006C50CD"/>
    <w:rsid w:val="006C55CF"/>
    <w:rsid w:val="006C658A"/>
    <w:rsid w:val="006C67CB"/>
    <w:rsid w:val="006C6F2F"/>
    <w:rsid w:val="006D06E9"/>
    <w:rsid w:val="006D2953"/>
    <w:rsid w:val="006D4207"/>
    <w:rsid w:val="006D4AA5"/>
    <w:rsid w:val="006D548B"/>
    <w:rsid w:val="006D5DD9"/>
    <w:rsid w:val="006D6967"/>
    <w:rsid w:val="006D7E32"/>
    <w:rsid w:val="006E032D"/>
    <w:rsid w:val="006E05D7"/>
    <w:rsid w:val="006E0AD5"/>
    <w:rsid w:val="006E0ED8"/>
    <w:rsid w:val="006E0FC6"/>
    <w:rsid w:val="006E237F"/>
    <w:rsid w:val="006E2816"/>
    <w:rsid w:val="006E4AD5"/>
    <w:rsid w:val="006E658D"/>
    <w:rsid w:val="006F1DD4"/>
    <w:rsid w:val="006F212C"/>
    <w:rsid w:val="006F2C17"/>
    <w:rsid w:val="006F4E6F"/>
    <w:rsid w:val="006F50D0"/>
    <w:rsid w:val="006F700D"/>
    <w:rsid w:val="006F726D"/>
    <w:rsid w:val="00700BC8"/>
    <w:rsid w:val="00700D13"/>
    <w:rsid w:val="00701B47"/>
    <w:rsid w:val="00701CC5"/>
    <w:rsid w:val="00701F00"/>
    <w:rsid w:val="00703442"/>
    <w:rsid w:val="0070431C"/>
    <w:rsid w:val="007047CD"/>
    <w:rsid w:val="00704EAC"/>
    <w:rsid w:val="00706403"/>
    <w:rsid w:val="007075C5"/>
    <w:rsid w:val="00710C1E"/>
    <w:rsid w:val="00711361"/>
    <w:rsid w:val="0071309B"/>
    <w:rsid w:val="00714C64"/>
    <w:rsid w:val="0071570C"/>
    <w:rsid w:val="0071627D"/>
    <w:rsid w:val="0071695C"/>
    <w:rsid w:val="00716A81"/>
    <w:rsid w:val="00716CA4"/>
    <w:rsid w:val="0072018C"/>
    <w:rsid w:val="00720B8E"/>
    <w:rsid w:val="0072166D"/>
    <w:rsid w:val="00721A30"/>
    <w:rsid w:val="0072240D"/>
    <w:rsid w:val="007226E7"/>
    <w:rsid w:val="007239FA"/>
    <w:rsid w:val="00725D18"/>
    <w:rsid w:val="00726ADC"/>
    <w:rsid w:val="00727ADA"/>
    <w:rsid w:val="0073209C"/>
    <w:rsid w:val="00733AE5"/>
    <w:rsid w:val="00733E99"/>
    <w:rsid w:val="007353B2"/>
    <w:rsid w:val="0073577F"/>
    <w:rsid w:val="007367BF"/>
    <w:rsid w:val="00736F5F"/>
    <w:rsid w:val="00740925"/>
    <w:rsid w:val="00741C1F"/>
    <w:rsid w:val="00741EAC"/>
    <w:rsid w:val="00743BFE"/>
    <w:rsid w:val="00744A46"/>
    <w:rsid w:val="00744DCD"/>
    <w:rsid w:val="0074582C"/>
    <w:rsid w:val="007465C0"/>
    <w:rsid w:val="00746AD9"/>
    <w:rsid w:val="00750122"/>
    <w:rsid w:val="00750455"/>
    <w:rsid w:val="00750591"/>
    <w:rsid w:val="00750C2F"/>
    <w:rsid w:val="007515C4"/>
    <w:rsid w:val="00751EF8"/>
    <w:rsid w:val="00752AF4"/>
    <w:rsid w:val="00753506"/>
    <w:rsid w:val="0075405F"/>
    <w:rsid w:val="0075439F"/>
    <w:rsid w:val="00754802"/>
    <w:rsid w:val="0075485A"/>
    <w:rsid w:val="007561F5"/>
    <w:rsid w:val="0075659D"/>
    <w:rsid w:val="007568D4"/>
    <w:rsid w:val="00760193"/>
    <w:rsid w:val="007605DE"/>
    <w:rsid w:val="007605E3"/>
    <w:rsid w:val="007609F7"/>
    <w:rsid w:val="00760A39"/>
    <w:rsid w:val="00760BE2"/>
    <w:rsid w:val="00760C22"/>
    <w:rsid w:val="007611E0"/>
    <w:rsid w:val="00761A1F"/>
    <w:rsid w:val="007625BF"/>
    <w:rsid w:val="00762779"/>
    <w:rsid w:val="00762DE3"/>
    <w:rsid w:val="00763B08"/>
    <w:rsid w:val="00763CFC"/>
    <w:rsid w:val="00763FD0"/>
    <w:rsid w:val="00766E07"/>
    <w:rsid w:val="00767BCE"/>
    <w:rsid w:val="00767D3F"/>
    <w:rsid w:val="007711C3"/>
    <w:rsid w:val="00772C01"/>
    <w:rsid w:val="00773146"/>
    <w:rsid w:val="00773FFC"/>
    <w:rsid w:val="0077430A"/>
    <w:rsid w:val="00775856"/>
    <w:rsid w:val="0077647F"/>
    <w:rsid w:val="00777A31"/>
    <w:rsid w:val="007820EF"/>
    <w:rsid w:val="007821BA"/>
    <w:rsid w:val="00782C62"/>
    <w:rsid w:val="00782FB4"/>
    <w:rsid w:val="00786106"/>
    <w:rsid w:val="007868B8"/>
    <w:rsid w:val="0079193D"/>
    <w:rsid w:val="0079314F"/>
    <w:rsid w:val="007936E7"/>
    <w:rsid w:val="007939E5"/>
    <w:rsid w:val="00793C82"/>
    <w:rsid w:val="00795AAC"/>
    <w:rsid w:val="00795C51"/>
    <w:rsid w:val="00797155"/>
    <w:rsid w:val="00797202"/>
    <w:rsid w:val="00797928"/>
    <w:rsid w:val="007A4696"/>
    <w:rsid w:val="007A52FC"/>
    <w:rsid w:val="007A5733"/>
    <w:rsid w:val="007A691B"/>
    <w:rsid w:val="007A6C1C"/>
    <w:rsid w:val="007A790B"/>
    <w:rsid w:val="007A7D72"/>
    <w:rsid w:val="007B24EE"/>
    <w:rsid w:val="007B3FFA"/>
    <w:rsid w:val="007B44DC"/>
    <w:rsid w:val="007B5017"/>
    <w:rsid w:val="007B68D6"/>
    <w:rsid w:val="007B6E07"/>
    <w:rsid w:val="007B7180"/>
    <w:rsid w:val="007B7D28"/>
    <w:rsid w:val="007C025B"/>
    <w:rsid w:val="007C0802"/>
    <w:rsid w:val="007C17E3"/>
    <w:rsid w:val="007C21F8"/>
    <w:rsid w:val="007C4454"/>
    <w:rsid w:val="007C4B5D"/>
    <w:rsid w:val="007C527F"/>
    <w:rsid w:val="007C5B3D"/>
    <w:rsid w:val="007C5B57"/>
    <w:rsid w:val="007C62C4"/>
    <w:rsid w:val="007C74CD"/>
    <w:rsid w:val="007D1612"/>
    <w:rsid w:val="007D5CE3"/>
    <w:rsid w:val="007D6650"/>
    <w:rsid w:val="007D6E4B"/>
    <w:rsid w:val="007E0279"/>
    <w:rsid w:val="007E0355"/>
    <w:rsid w:val="007E0B45"/>
    <w:rsid w:val="007E20CD"/>
    <w:rsid w:val="007E4772"/>
    <w:rsid w:val="007E695A"/>
    <w:rsid w:val="007F063C"/>
    <w:rsid w:val="007F0758"/>
    <w:rsid w:val="007F0B49"/>
    <w:rsid w:val="007F1DA4"/>
    <w:rsid w:val="007F1DD4"/>
    <w:rsid w:val="007F4047"/>
    <w:rsid w:val="007F5D46"/>
    <w:rsid w:val="007F73C9"/>
    <w:rsid w:val="00800658"/>
    <w:rsid w:val="0080076B"/>
    <w:rsid w:val="00801663"/>
    <w:rsid w:val="00801F66"/>
    <w:rsid w:val="00803740"/>
    <w:rsid w:val="00804181"/>
    <w:rsid w:val="00804184"/>
    <w:rsid w:val="00804629"/>
    <w:rsid w:val="0080478D"/>
    <w:rsid w:val="00805903"/>
    <w:rsid w:val="00806304"/>
    <w:rsid w:val="0080681B"/>
    <w:rsid w:val="00806FBC"/>
    <w:rsid w:val="00812059"/>
    <w:rsid w:val="008134B7"/>
    <w:rsid w:val="00814234"/>
    <w:rsid w:val="008150FA"/>
    <w:rsid w:val="00817A81"/>
    <w:rsid w:val="00821EE8"/>
    <w:rsid w:val="0082233E"/>
    <w:rsid w:val="00822600"/>
    <w:rsid w:val="008226F5"/>
    <w:rsid w:val="0082274E"/>
    <w:rsid w:val="008231D2"/>
    <w:rsid w:val="00823398"/>
    <w:rsid w:val="00824C1A"/>
    <w:rsid w:val="00825526"/>
    <w:rsid w:val="008264DC"/>
    <w:rsid w:val="008267B3"/>
    <w:rsid w:val="00827C35"/>
    <w:rsid w:val="00830AC8"/>
    <w:rsid w:val="00830CF5"/>
    <w:rsid w:val="008315D6"/>
    <w:rsid w:val="00831A2A"/>
    <w:rsid w:val="00831E1A"/>
    <w:rsid w:val="00833CF8"/>
    <w:rsid w:val="00833D4E"/>
    <w:rsid w:val="00834177"/>
    <w:rsid w:val="00834B5A"/>
    <w:rsid w:val="00835C67"/>
    <w:rsid w:val="008373F8"/>
    <w:rsid w:val="008401E5"/>
    <w:rsid w:val="008403D9"/>
    <w:rsid w:val="00843BC9"/>
    <w:rsid w:val="00845609"/>
    <w:rsid w:val="008501B8"/>
    <w:rsid w:val="008505FA"/>
    <w:rsid w:val="008509D4"/>
    <w:rsid w:val="0085131C"/>
    <w:rsid w:val="0085223E"/>
    <w:rsid w:val="00852788"/>
    <w:rsid w:val="00855137"/>
    <w:rsid w:val="00856957"/>
    <w:rsid w:val="00856E88"/>
    <w:rsid w:val="00857911"/>
    <w:rsid w:val="00857B0C"/>
    <w:rsid w:val="00857E98"/>
    <w:rsid w:val="00860D64"/>
    <w:rsid w:val="00860F72"/>
    <w:rsid w:val="00861099"/>
    <w:rsid w:val="008643D3"/>
    <w:rsid w:val="00865873"/>
    <w:rsid w:val="00867B46"/>
    <w:rsid w:val="008713E4"/>
    <w:rsid w:val="00873278"/>
    <w:rsid w:val="0087555D"/>
    <w:rsid w:val="00880674"/>
    <w:rsid w:val="00880726"/>
    <w:rsid w:val="0088176D"/>
    <w:rsid w:val="00881E66"/>
    <w:rsid w:val="008820F0"/>
    <w:rsid w:val="0088246A"/>
    <w:rsid w:val="00883E47"/>
    <w:rsid w:val="0088583A"/>
    <w:rsid w:val="00886DC4"/>
    <w:rsid w:val="008874F2"/>
    <w:rsid w:val="00887AC2"/>
    <w:rsid w:val="008900F2"/>
    <w:rsid w:val="0089060B"/>
    <w:rsid w:val="00890FDC"/>
    <w:rsid w:val="008914CB"/>
    <w:rsid w:val="008927C5"/>
    <w:rsid w:val="00893BE4"/>
    <w:rsid w:val="00894232"/>
    <w:rsid w:val="008975E3"/>
    <w:rsid w:val="008A06DB"/>
    <w:rsid w:val="008A1A9E"/>
    <w:rsid w:val="008A3C9D"/>
    <w:rsid w:val="008A7F7F"/>
    <w:rsid w:val="008B0750"/>
    <w:rsid w:val="008B2450"/>
    <w:rsid w:val="008B2CEC"/>
    <w:rsid w:val="008B43E7"/>
    <w:rsid w:val="008B5DB0"/>
    <w:rsid w:val="008B7023"/>
    <w:rsid w:val="008B7BA0"/>
    <w:rsid w:val="008C0CC9"/>
    <w:rsid w:val="008C0D23"/>
    <w:rsid w:val="008C2223"/>
    <w:rsid w:val="008C3414"/>
    <w:rsid w:val="008C3B6B"/>
    <w:rsid w:val="008C3D4A"/>
    <w:rsid w:val="008C50B4"/>
    <w:rsid w:val="008C78A8"/>
    <w:rsid w:val="008D0078"/>
    <w:rsid w:val="008D00EE"/>
    <w:rsid w:val="008D1AE3"/>
    <w:rsid w:val="008D3F86"/>
    <w:rsid w:val="008D79AE"/>
    <w:rsid w:val="008D7B25"/>
    <w:rsid w:val="008E017A"/>
    <w:rsid w:val="008E0F24"/>
    <w:rsid w:val="008E1CE3"/>
    <w:rsid w:val="008E2772"/>
    <w:rsid w:val="008E3934"/>
    <w:rsid w:val="008E4201"/>
    <w:rsid w:val="008E5331"/>
    <w:rsid w:val="008E5549"/>
    <w:rsid w:val="008E5E54"/>
    <w:rsid w:val="008F0EB3"/>
    <w:rsid w:val="008F28D6"/>
    <w:rsid w:val="008F2C95"/>
    <w:rsid w:val="008F306C"/>
    <w:rsid w:val="008F35EA"/>
    <w:rsid w:val="008F41EE"/>
    <w:rsid w:val="008F4581"/>
    <w:rsid w:val="008F4942"/>
    <w:rsid w:val="008F6FCE"/>
    <w:rsid w:val="008F7F5D"/>
    <w:rsid w:val="0090072E"/>
    <w:rsid w:val="00901F18"/>
    <w:rsid w:val="0090293B"/>
    <w:rsid w:val="0090388F"/>
    <w:rsid w:val="00905414"/>
    <w:rsid w:val="00906308"/>
    <w:rsid w:val="00906FF9"/>
    <w:rsid w:val="00907720"/>
    <w:rsid w:val="0091462D"/>
    <w:rsid w:val="00915A43"/>
    <w:rsid w:val="009217D8"/>
    <w:rsid w:val="00921CAA"/>
    <w:rsid w:val="00922322"/>
    <w:rsid w:val="0092301F"/>
    <w:rsid w:val="00923497"/>
    <w:rsid w:val="00924981"/>
    <w:rsid w:val="0092656C"/>
    <w:rsid w:val="00926E26"/>
    <w:rsid w:val="00927DF1"/>
    <w:rsid w:val="00931EE4"/>
    <w:rsid w:val="00932513"/>
    <w:rsid w:val="009337F8"/>
    <w:rsid w:val="0093540D"/>
    <w:rsid w:val="009355EB"/>
    <w:rsid w:val="00935A1A"/>
    <w:rsid w:val="00935AD6"/>
    <w:rsid w:val="009413E3"/>
    <w:rsid w:val="009429E8"/>
    <w:rsid w:val="00942B3C"/>
    <w:rsid w:val="009453FA"/>
    <w:rsid w:val="00946170"/>
    <w:rsid w:val="009508B9"/>
    <w:rsid w:val="00951D70"/>
    <w:rsid w:val="00952F48"/>
    <w:rsid w:val="00953633"/>
    <w:rsid w:val="0095399F"/>
    <w:rsid w:val="00954012"/>
    <w:rsid w:val="0095498A"/>
    <w:rsid w:val="00954C32"/>
    <w:rsid w:val="0095547E"/>
    <w:rsid w:val="009556E8"/>
    <w:rsid w:val="00955865"/>
    <w:rsid w:val="0095649F"/>
    <w:rsid w:val="00956919"/>
    <w:rsid w:val="00956C05"/>
    <w:rsid w:val="00960AE3"/>
    <w:rsid w:val="009621E7"/>
    <w:rsid w:val="00962BBF"/>
    <w:rsid w:val="00965B55"/>
    <w:rsid w:val="009663F2"/>
    <w:rsid w:val="00966795"/>
    <w:rsid w:val="00967BF7"/>
    <w:rsid w:val="00967E5F"/>
    <w:rsid w:val="0097021C"/>
    <w:rsid w:val="00970F5E"/>
    <w:rsid w:val="009726B9"/>
    <w:rsid w:val="00972848"/>
    <w:rsid w:val="00972905"/>
    <w:rsid w:val="0097293D"/>
    <w:rsid w:val="00972F02"/>
    <w:rsid w:val="009730B9"/>
    <w:rsid w:val="00973BEB"/>
    <w:rsid w:val="00973D42"/>
    <w:rsid w:val="00975243"/>
    <w:rsid w:val="0097795B"/>
    <w:rsid w:val="00980623"/>
    <w:rsid w:val="00981D8E"/>
    <w:rsid w:val="00983661"/>
    <w:rsid w:val="00983B61"/>
    <w:rsid w:val="00984AD9"/>
    <w:rsid w:val="00984E9F"/>
    <w:rsid w:val="00985724"/>
    <w:rsid w:val="00985879"/>
    <w:rsid w:val="0098684D"/>
    <w:rsid w:val="009868D4"/>
    <w:rsid w:val="00990513"/>
    <w:rsid w:val="00990B3A"/>
    <w:rsid w:val="009933D2"/>
    <w:rsid w:val="009959D3"/>
    <w:rsid w:val="009A01CF"/>
    <w:rsid w:val="009A0456"/>
    <w:rsid w:val="009A200A"/>
    <w:rsid w:val="009A44BC"/>
    <w:rsid w:val="009A4E77"/>
    <w:rsid w:val="009A5CDA"/>
    <w:rsid w:val="009A6CD5"/>
    <w:rsid w:val="009B104A"/>
    <w:rsid w:val="009B1395"/>
    <w:rsid w:val="009B1ADF"/>
    <w:rsid w:val="009B2026"/>
    <w:rsid w:val="009B4E2F"/>
    <w:rsid w:val="009B594D"/>
    <w:rsid w:val="009B696A"/>
    <w:rsid w:val="009C1094"/>
    <w:rsid w:val="009C29EB"/>
    <w:rsid w:val="009C2D62"/>
    <w:rsid w:val="009C3935"/>
    <w:rsid w:val="009C4963"/>
    <w:rsid w:val="009C63ED"/>
    <w:rsid w:val="009D1051"/>
    <w:rsid w:val="009D1411"/>
    <w:rsid w:val="009D1EE8"/>
    <w:rsid w:val="009D3D22"/>
    <w:rsid w:val="009D40F4"/>
    <w:rsid w:val="009D48AA"/>
    <w:rsid w:val="009D763E"/>
    <w:rsid w:val="009D7739"/>
    <w:rsid w:val="009D77BE"/>
    <w:rsid w:val="009E0903"/>
    <w:rsid w:val="009E2EDE"/>
    <w:rsid w:val="009E470D"/>
    <w:rsid w:val="009E482B"/>
    <w:rsid w:val="009E4DE8"/>
    <w:rsid w:val="009E5A78"/>
    <w:rsid w:val="009E5B45"/>
    <w:rsid w:val="009E5EB1"/>
    <w:rsid w:val="009E69DF"/>
    <w:rsid w:val="009E6AA2"/>
    <w:rsid w:val="009E713E"/>
    <w:rsid w:val="009F1701"/>
    <w:rsid w:val="009F5361"/>
    <w:rsid w:val="009F5785"/>
    <w:rsid w:val="009F5A81"/>
    <w:rsid w:val="009F5AA4"/>
    <w:rsid w:val="009F5EF4"/>
    <w:rsid w:val="009F7256"/>
    <w:rsid w:val="009F74BF"/>
    <w:rsid w:val="009F7532"/>
    <w:rsid w:val="009F7B6F"/>
    <w:rsid w:val="00A003C0"/>
    <w:rsid w:val="00A00D9F"/>
    <w:rsid w:val="00A03865"/>
    <w:rsid w:val="00A04612"/>
    <w:rsid w:val="00A0485D"/>
    <w:rsid w:val="00A055E2"/>
    <w:rsid w:val="00A10A04"/>
    <w:rsid w:val="00A1101A"/>
    <w:rsid w:val="00A11549"/>
    <w:rsid w:val="00A1245E"/>
    <w:rsid w:val="00A130EF"/>
    <w:rsid w:val="00A13354"/>
    <w:rsid w:val="00A143BE"/>
    <w:rsid w:val="00A15542"/>
    <w:rsid w:val="00A1795E"/>
    <w:rsid w:val="00A17D6A"/>
    <w:rsid w:val="00A203DC"/>
    <w:rsid w:val="00A21144"/>
    <w:rsid w:val="00A22D33"/>
    <w:rsid w:val="00A24D48"/>
    <w:rsid w:val="00A2538F"/>
    <w:rsid w:val="00A253C2"/>
    <w:rsid w:val="00A26607"/>
    <w:rsid w:val="00A27217"/>
    <w:rsid w:val="00A3003B"/>
    <w:rsid w:val="00A30D97"/>
    <w:rsid w:val="00A31D4F"/>
    <w:rsid w:val="00A32616"/>
    <w:rsid w:val="00A32A79"/>
    <w:rsid w:val="00A35FC0"/>
    <w:rsid w:val="00A36FE6"/>
    <w:rsid w:val="00A37A71"/>
    <w:rsid w:val="00A37EFA"/>
    <w:rsid w:val="00A40BE5"/>
    <w:rsid w:val="00A41359"/>
    <w:rsid w:val="00A42620"/>
    <w:rsid w:val="00A4294B"/>
    <w:rsid w:val="00A43641"/>
    <w:rsid w:val="00A44F7D"/>
    <w:rsid w:val="00A4580B"/>
    <w:rsid w:val="00A463CB"/>
    <w:rsid w:val="00A47A27"/>
    <w:rsid w:val="00A50668"/>
    <w:rsid w:val="00A51B6B"/>
    <w:rsid w:val="00A544A3"/>
    <w:rsid w:val="00A558DF"/>
    <w:rsid w:val="00A55D3C"/>
    <w:rsid w:val="00A57B01"/>
    <w:rsid w:val="00A57DA6"/>
    <w:rsid w:val="00A62DAA"/>
    <w:rsid w:val="00A6496F"/>
    <w:rsid w:val="00A67EB9"/>
    <w:rsid w:val="00A7257F"/>
    <w:rsid w:val="00A73EDE"/>
    <w:rsid w:val="00A749DA"/>
    <w:rsid w:val="00A74D24"/>
    <w:rsid w:val="00A75BA5"/>
    <w:rsid w:val="00A75E8E"/>
    <w:rsid w:val="00A76CA3"/>
    <w:rsid w:val="00A77D85"/>
    <w:rsid w:val="00A801F8"/>
    <w:rsid w:val="00A805DD"/>
    <w:rsid w:val="00A8328E"/>
    <w:rsid w:val="00A83572"/>
    <w:rsid w:val="00A84588"/>
    <w:rsid w:val="00A85FB5"/>
    <w:rsid w:val="00A861A0"/>
    <w:rsid w:val="00A86EFF"/>
    <w:rsid w:val="00A87D47"/>
    <w:rsid w:val="00A90CA9"/>
    <w:rsid w:val="00A918ED"/>
    <w:rsid w:val="00A92A65"/>
    <w:rsid w:val="00A93346"/>
    <w:rsid w:val="00A935BD"/>
    <w:rsid w:val="00A93BE5"/>
    <w:rsid w:val="00A95C1F"/>
    <w:rsid w:val="00A95C75"/>
    <w:rsid w:val="00A96886"/>
    <w:rsid w:val="00A96CFC"/>
    <w:rsid w:val="00A97EAD"/>
    <w:rsid w:val="00AA0095"/>
    <w:rsid w:val="00AA074C"/>
    <w:rsid w:val="00AA2549"/>
    <w:rsid w:val="00AA277D"/>
    <w:rsid w:val="00AA2FBC"/>
    <w:rsid w:val="00AA455D"/>
    <w:rsid w:val="00AA48DF"/>
    <w:rsid w:val="00AA5998"/>
    <w:rsid w:val="00AA5A35"/>
    <w:rsid w:val="00AA5A52"/>
    <w:rsid w:val="00AA65D6"/>
    <w:rsid w:val="00AA6A34"/>
    <w:rsid w:val="00AA7984"/>
    <w:rsid w:val="00AA7CB9"/>
    <w:rsid w:val="00AB0813"/>
    <w:rsid w:val="00AB1838"/>
    <w:rsid w:val="00AB3B86"/>
    <w:rsid w:val="00AB5818"/>
    <w:rsid w:val="00AB6730"/>
    <w:rsid w:val="00AB6BC4"/>
    <w:rsid w:val="00AB6DCB"/>
    <w:rsid w:val="00AC05F6"/>
    <w:rsid w:val="00AC0937"/>
    <w:rsid w:val="00AC39DC"/>
    <w:rsid w:val="00AC6127"/>
    <w:rsid w:val="00AC6490"/>
    <w:rsid w:val="00AD064B"/>
    <w:rsid w:val="00AD1D3E"/>
    <w:rsid w:val="00AD2058"/>
    <w:rsid w:val="00AD2269"/>
    <w:rsid w:val="00AD2EAA"/>
    <w:rsid w:val="00AD2F77"/>
    <w:rsid w:val="00AD3054"/>
    <w:rsid w:val="00AD6BA7"/>
    <w:rsid w:val="00AE0986"/>
    <w:rsid w:val="00AE12DB"/>
    <w:rsid w:val="00AE1C4E"/>
    <w:rsid w:val="00AE1D56"/>
    <w:rsid w:val="00AE2F8A"/>
    <w:rsid w:val="00AE5E61"/>
    <w:rsid w:val="00AE6805"/>
    <w:rsid w:val="00AE6A24"/>
    <w:rsid w:val="00AE782B"/>
    <w:rsid w:val="00AF06D4"/>
    <w:rsid w:val="00AF08A6"/>
    <w:rsid w:val="00AF2EE6"/>
    <w:rsid w:val="00AF3386"/>
    <w:rsid w:val="00AF37B5"/>
    <w:rsid w:val="00AF3D92"/>
    <w:rsid w:val="00AF428F"/>
    <w:rsid w:val="00AF5066"/>
    <w:rsid w:val="00AF57D9"/>
    <w:rsid w:val="00AF658C"/>
    <w:rsid w:val="00AF765C"/>
    <w:rsid w:val="00B012AE"/>
    <w:rsid w:val="00B05239"/>
    <w:rsid w:val="00B057B1"/>
    <w:rsid w:val="00B06E80"/>
    <w:rsid w:val="00B1148A"/>
    <w:rsid w:val="00B1233B"/>
    <w:rsid w:val="00B129BC"/>
    <w:rsid w:val="00B131DB"/>
    <w:rsid w:val="00B13A5A"/>
    <w:rsid w:val="00B14205"/>
    <w:rsid w:val="00B14605"/>
    <w:rsid w:val="00B150BF"/>
    <w:rsid w:val="00B1562F"/>
    <w:rsid w:val="00B174A3"/>
    <w:rsid w:val="00B20915"/>
    <w:rsid w:val="00B20D49"/>
    <w:rsid w:val="00B22E1A"/>
    <w:rsid w:val="00B2424A"/>
    <w:rsid w:val="00B24C55"/>
    <w:rsid w:val="00B25A9F"/>
    <w:rsid w:val="00B25B33"/>
    <w:rsid w:val="00B271F7"/>
    <w:rsid w:val="00B27385"/>
    <w:rsid w:val="00B33A2F"/>
    <w:rsid w:val="00B36444"/>
    <w:rsid w:val="00B3711F"/>
    <w:rsid w:val="00B37B62"/>
    <w:rsid w:val="00B4005F"/>
    <w:rsid w:val="00B40F59"/>
    <w:rsid w:val="00B4167C"/>
    <w:rsid w:val="00B42413"/>
    <w:rsid w:val="00B42C0D"/>
    <w:rsid w:val="00B44254"/>
    <w:rsid w:val="00B44F9D"/>
    <w:rsid w:val="00B4581B"/>
    <w:rsid w:val="00B45860"/>
    <w:rsid w:val="00B4588D"/>
    <w:rsid w:val="00B46783"/>
    <w:rsid w:val="00B51C79"/>
    <w:rsid w:val="00B5216E"/>
    <w:rsid w:val="00B52AE8"/>
    <w:rsid w:val="00B5307B"/>
    <w:rsid w:val="00B537D6"/>
    <w:rsid w:val="00B53855"/>
    <w:rsid w:val="00B5596A"/>
    <w:rsid w:val="00B55B38"/>
    <w:rsid w:val="00B56A56"/>
    <w:rsid w:val="00B573EF"/>
    <w:rsid w:val="00B60C02"/>
    <w:rsid w:val="00B60EAF"/>
    <w:rsid w:val="00B61266"/>
    <w:rsid w:val="00B6164C"/>
    <w:rsid w:val="00B62EA7"/>
    <w:rsid w:val="00B639A2"/>
    <w:rsid w:val="00B63D00"/>
    <w:rsid w:val="00B65CFF"/>
    <w:rsid w:val="00B65F31"/>
    <w:rsid w:val="00B6770C"/>
    <w:rsid w:val="00B708F0"/>
    <w:rsid w:val="00B70DE6"/>
    <w:rsid w:val="00B70DFC"/>
    <w:rsid w:val="00B7335E"/>
    <w:rsid w:val="00B73EF3"/>
    <w:rsid w:val="00B74F66"/>
    <w:rsid w:val="00B75B36"/>
    <w:rsid w:val="00B75B37"/>
    <w:rsid w:val="00B77411"/>
    <w:rsid w:val="00B80707"/>
    <w:rsid w:val="00B809AF"/>
    <w:rsid w:val="00B80E78"/>
    <w:rsid w:val="00B81E8C"/>
    <w:rsid w:val="00B84DE1"/>
    <w:rsid w:val="00B85228"/>
    <w:rsid w:val="00B860C8"/>
    <w:rsid w:val="00B864B1"/>
    <w:rsid w:val="00B86625"/>
    <w:rsid w:val="00B86E75"/>
    <w:rsid w:val="00B8777D"/>
    <w:rsid w:val="00B9007D"/>
    <w:rsid w:val="00B90998"/>
    <w:rsid w:val="00B9148B"/>
    <w:rsid w:val="00B922C1"/>
    <w:rsid w:val="00B92C7B"/>
    <w:rsid w:val="00B94A5C"/>
    <w:rsid w:val="00B95DB1"/>
    <w:rsid w:val="00B9710B"/>
    <w:rsid w:val="00B97D9C"/>
    <w:rsid w:val="00BA03F0"/>
    <w:rsid w:val="00BA275D"/>
    <w:rsid w:val="00BA43BA"/>
    <w:rsid w:val="00BA4DC1"/>
    <w:rsid w:val="00BA591F"/>
    <w:rsid w:val="00BB0C4C"/>
    <w:rsid w:val="00BB23FE"/>
    <w:rsid w:val="00BB2449"/>
    <w:rsid w:val="00BB2968"/>
    <w:rsid w:val="00BB443D"/>
    <w:rsid w:val="00BB7799"/>
    <w:rsid w:val="00BC1B31"/>
    <w:rsid w:val="00BC4765"/>
    <w:rsid w:val="00BC5EBA"/>
    <w:rsid w:val="00BC5ED1"/>
    <w:rsid w:val="00BC68D2"/>
    <w:rsid w:val="00BD084D"/>
    <w:rsid w:val="00BD52D3"/>
    <w:rsid w:val="00BD7492"/>
    <w:rsid w:val="00BD7B98"/>
    <w:rsid w:val="00BE0222"/>
    <w:rsid w:val="00BE0BEA"/>
    <w:rsid w:val="00BE0FF2"/>
    <w:rsid w:val="00BE23CA"/>
    <w:rsid w:val="00BE3AA9"/>
    <w:rsid w:val="00BE685A"/>
    <w:rsid w:val="00BE7777"/>
    <w:rsid w:val="00BE796D"/>
    <w:rsid w:val="00BF0CBE"/>
    <w:rsid w:val="00BF186C"/>
    <w:rsid w:val="00BF230A"/>
    <w:rsid w:val="00BF3D37"/>
    <w:rsid w:val="00BF4C51"/>
    <w:rsid w:val="00BF5203"/>
    <w:rsid w:val="00BF5364"/>
    <w:rsid w:val="00BF6A73"/>
    <w:rsid w:val="00BF702E"/>
    <w:rsid w:val="00BF7817"/>
    <w:rsid w:val="00BF7CC3"/>
    <w:rsid w:val="00C00262"/>
    <w:rsid w:val="00C01205"/>
    <w:rsid w:val="00C016B2"/>
    <w:rsid w:val="00C0198B"/>
    <w:rsid w:val="00C0312F"/>
    <w:rsid w:val="00C03D92"/>
    <w:rsid w:val="00C03DFD"/>
    <w:rsid w:val="00C04BB9"/>
    <w:rsid w:val="00C06421"/>
    <w:rsid w:val="00C07003"/>
    <w:rsid w:val="00C0744E"/>
    <w:rsid w:val="00C101B6"/>
    <w:rsid w:val="00C105A8"/>
    <w:rsid w:val="00C1204B"/>
    <w:rsid w:val="00C121AD"/>
    <w:rsid w:val="00C12800"/>
    <w:rsid w:val="00C13266"/>
    <w:rsid w:val="00C14563"/>
    <w:rsid w:val="00C14CE4"/>
    <w:rsid w:val="00C15A83"/>
    <w:rsid w:val="00C1626D"/>
    <w:rsid w:val="00C16661"/>
    <w:rsid w:val="00C1678D"/>
    <w:rsid w:val="00C1715E"/>
    <w:rsid w:val="00C2044F"/>
    <w:rsid w:val="00C21EA6"/>
    <w:rsid w:val="00C21F9A"/>
    <w:rsid w:val="00C231B3"/>
    <w:rsid w:val="00C245AF"/>
    <w:rsid w:val="00C25DF3"/>
    <w:rsid w:val="00C25F3C"/>
    <w:rsid w:val="00C269AD"/>
    <w:rsid w:val="00C309EC"/>
    <w:rsid w:val="00C3101A"/>
    <w:rsid w:val="00C34AAB"/>
    <w:rsid w:val="00C34B6C"/>
    <w:rsid w:val="00C35D9B"/>
    <w:rsid w:val="00C3685D"/>
    <w:rsid w:val="00C37AC9"/>
    <w:rsid w:val="00C40E2A"/>
    <w:rsid w:val="00C41AEB"/>
    <w:rsid w:val="00C4272E"/>
    <w:rsid w:val="00C42A64"/>
    <w:rsid w:val="00C430C7"/>
    <w:rsid w:val="00C4398F"/>
    <w:rsid w:val="00C4754D"/>
    <w:rsid w:val="00C4756B"/>
    <w:rsid w:val="00C50D2B"/>
    <w:rsid w:val="00C50E36"/>
    <w:rsid w:val="00C52CF5"/>
    <w:rsid w:val="00C534B0"/>
    <w:rsid w:val="00C54BDF"/>
    <w:rsid w:val="00C550E4"/>
    <w:rsid w:val="00C56CC4"/>
    <w:rsid w:val="00C579FC"/>
    <w:rsid w:val="00C6107F"/>
    <w:rsid w:val="00C611CA"/>
    <w:rsid w:val="00C6262C"/>
    <w:rsid w:val="00C62740"/>
    <w:rsid w:val="00C63779"/>
    <w:rsid w:val="00C647D0"/>
    <w:rsid w:val="00C64868"/>
    <w:rsid w:val="00C669AE"/>
    <w:rsid w:val="00C67D09"/>
    <w:rsid w:val="00C717E8"/>
    <w:rsid w:val="00C727F1"/>
    <w:rsid w:val="00C72BB3"/>
    <w:rsid w:val="00C7385B"/>
    <w:rsid w:val="00C7672A"/>
    <w:rsid w:val="00C76982"/>
    <w:rsid w:val="00C80165"/>
    <w:rsid w:val="00C80AA3"/>
    <w:rsid w:val="00C81672"/>
    <w:rsid w:val="00C83B90"/>
    <w:rsid w:val="00C84ED2"/>
    <w:rsid w:val="00C84FFA"/>
    <w:rsid w:val="00C85791"/>
    <w:rsid w:val="00C85864"/>
    <w:rsid w:val="00C85E68"/>
    <w:rsid w:val="00C86C36"/>
    <w:rsid w:val="00C90A2C"/>
    <w:rsid w:val="00C94496"/>
    <w:rsid w:val="00C94D47"/>
    <w:rsid w:val="00C95971"/>
    <w:rsid w:val="00C96A55"/>
    <w:rsid w:val="00C9752F"/>
    <w:rsid w:val="00CA08D9"/>
    <w:rsid w:val="00CA0E9F"/>
    <w:rsid w:val="00CA3B72"/>
    <w:rsid w:val="00CA41DE"/>
    <w:rsid w:val="00CA4C4B"/>
    <w:rsid w:val="00CA62EE"/>
    <w:rsid w:val="00CB028E"/>
    <w:rsid w:val="00CB0799"/>
    <w:rsid w:val="00CB250B"/>
    <w:rsid w:val="00CB4708"/>
    <w:rsid w:val="00CB5238"/>
    <w:rsid w:val="00CB5CEB"/>
    <w:rsid w:val="00CB6281"/>
    <w:rsid w:val="00CB7862"/>
    <w:rsid w:val="00CC078A"/>
    <w:rsid w:val="00CC0A6B"/>
    <w:rsid w:val="00CC24AB"/>
    <w:rsid w:val="00CC43C0"/>
    <w:rsid w:val="00CC4A01"/>
    <w:rsid w:val="00CC4C5C"/>
    <w:rsid w:val="00CC603B"/>
    <w:rsid w:val="00CD1E70"/>
    <w:rsid w:val="00CD2367"/>
    <w:rsid w:val="00CD30B1"/>
    <w:rsid w:val="00CD3333"/>
    <w:rsid w:val="00CD37FE"/>
    <w:rsid w:val="00CD520C"/>
    <w:rsid w:val="00CD5680"/>
    <w:rsid w:val="00CD5B86"/>
    <w:rsid w:val="00CD6904"/>
    <w:rsid w:val="00CD6DEB"/>
    <w:rsid w:val="00CE036B"/>
    <w:rsid w:val="00CE2A22"/>
    <w:rsid w:val="00CE2CA3"/>
    <w:rsid w:val="00CE3EBC"/>
    <w:rsid w:val="00CE478E"/>
    <w:rsid w:val="00CE4E5B"/>
    <w:rsid w:val="00CE59EB"/>
    <w:rsid w:val="00CE5B13"/>
    <w:rsid w:val="00CE668A"/>
    <w:rsid w:val="00CE685F"/>
    <w:rsid w:val="00CE68EE"/>
    <w:rsid w:val="00CE69B2"/>
    <w:rsid w:val="00CE7CB7"/>
    <w:rsid w:val="00CF029E"/>
    <w:rsid w:val="00CF137C"/>
    <w:rsid w:val="00CF20E6"/>
    <w:rsid w:val="00CF2235"/>
    <w:rsid w:val="00CF372C"/>
    <w:rsid w:val="00CF5AC8"/>
    <w:rsid w:val="00CF67EB"/>
    <w:rsid w:val="00CF682E"/>
    <w:rsid w:val="00CF6B78"/>
    <w:rsid w:val="00CF6D02"/>
    <w:rsid w:val="00CF7048"/>
    <w:rsid w:val="00D00C6E"/>
    <w:rsid w:val="00D02525"/>
    <w:rsid w:val="00D029BF"/>
    <w:rsid w:val="00D03216"/>
    <w:rsid w:val="00D032A3"/>
    <w:rsid w:val="00D04493"/>
    <w:rsid w:val="00D0591E"/>
    <w:rsid w:val="00D07360"/>
    <w:rsid w:val="00D076CC"/>
    <w:rsid w:val="00D100E6"/>
    <w:rsid w:val="00D11F40"/>
    <w:rsid w:val="00D12A5D"/>
    <w:rsid w:val="00D12ADA"/>
    <w:rsid w:val="00D130A1"/>
    <w:rsid w:val="00D135B2"/>
    <w:rsid w:val="00D14E1D"/>
    <w:rsid w:val="00D16256"/>
    <w:rsid w:val="00D164E8"/>
    <w:rsid w:val="00D164F0"/>
    <w:rsid w:val="00D1664C"/>
    <w:rsid w:val="00D17718"/>
    <w:rsid w:val="00D21FA8"/>
    <w:rsid w:val="00D22A7F"/>
    <w:rsid w:val="00D2335A"/>
    <w:rsid w:val="00D235EE"/>
    <w:rsid w:val="00D25852"/>
    <w:rsid w:val="00D26EE1"/>
    <w:rsid w:val="00D30055"/>
    <w:rsid w:val="00D30225"/>
    <w:rsid w:val="00D30A97"/>
    <w:rsid w:val="00D30BE1"/>
    <w:rsid w:val="00D31F5F"/>
    <w:rsid w:val="00D36A23"/>
    <w:rsid w:val="00D40CB6"/>
    <w:rsid w:val="00D41C9B"/>
    <w:rsid w:val="00D423C6"/>
    <w:rsid w:val="00D4367F"/>
    <w:rsid w:val="00D50162"/>
    <w:rsid w:val="00D52486"/>
    <w:rsid w:val="00D52DB7"/>
    <w:rsid w:val="00D533B9"/>
    <w:rsid w:val="00D55641"/>
    <w:rsid w:val="00D56B88"/>
    <w:rsid w:val="00D5756E"/>
    <w:rsid w:val="00D6075C"/>
    <w:rsid w:val="00D609B7"/>
    <w:rsid w:val="00D61BAE"/>
    <w:rsid w:val="00D62148"/>
    <w:rsid w:val="00D633CF"/>
    <w:rsid w:val="00D63F4B"/>
    <w:rsid w:val="00D64161"/>
    <w:rsid w:val="00D644D5"/>
    <w:rsid w:val="00D65807"/>
    <w:rsid w:val="00D66D21"/>
    <w:rsid w:val="00D676E7"/>
    <w:rsid w:val="00D67D1A"/>
    <w:rsid w:val="00D70036"/>
    <w:rsid w:val="00D7189A"/>
    <w:rsid w:val="00D73C61"/>
    <w:rsid w:val="00D750F6"/>
    <w:rsid w:val="00D75F47"/>
    <w:rsid w:val="00D765CD"/>
    <w:rsid w:val="00D77A9B"/>
    <w:rsid w:val="00D84C57"/>
    <w:rsid w:val="00D84CAF"/>
    <w:rsid w:val="00D84D88"/>
    <w:rsid w:val="00D86130"/>
    <w:rsid w:val="00D869ED"/>
    <w:rsid w:val="00D87CE9"/>
    <w:rsid w:val="00D93635"/>
    <w:rsid w:val="00D9514C"/>
    <w:rsid w:val="00D96AE8"/>
    <w:rsid w:val="00D9724F"/>
    <w:rsid w:val="00DA0259"/>
    <w:rsid w:val="00DA1A1C"/>
    <w:rsid w:val="00DA331E"/>
    <w:rsid w:val="00DA6327"/>
    <w:rsid w:val="00DA6932"/>
    <w:rsid w:val="00DA6B03"/>
    <w:rsid w:val="00DA6EC1"/>
    <w:rsid w:val="00DA7883"/>
    <w:rsid w:val="00DB0197"/>
    <w:rsid w:val="00DB073E"/>
    <w:rsid w:val="00DB1787"/>
    <w:rsid w:val="00DB20BB"/>
    <w:rsid w:val="00DB3797"/>
    <w:rsid w:val="00DB46DA"/>
    <w:rsid w:val="00DB5A22"/>
    <w:rsid w:val="00DB6848"/>
    <w:rsid w:val="00DC055C"/>
    <w:rsid w:val="00DC3508"/>
    <w:rsid w:val="00DC3961"/>
    <w:rsid w:val="00DC467E"/>
    <w:rsid w:val="00DC5C84"/>
    <w:rsid w:val="00DC60E8"/>
    <w:rsid w:val="00DC632F"/>
    <w:rsid w:val="00DC6454"/>
    <w:rsid w:val="00DC7E7B"/>
    <w:rsid w:val="00DD0204"/>
    <w:rsid w:val="00DD0B40"/>
    <w:rsid w:val="00DD11DE"/>
    <w:rsid w:val="00DD1862"/>
    <w:rsid w:val="00DD22BD"/>
    <w:rsid w:val="00DD23C8"/>
    <w:rsid w:val="00DD33E4"/>
    <w:rsid w:val="00DD34A3"/>
    <w:rsid w:val="00DD3635"/>
    <w:rsid w:val="00DD4B8F"/>
    <w:rsid w:val="00DD63CB"/>
    <w:rsid w:val="00DD6EDB"/>
    <w:rsid w:val="00DE07AD"/>
    <w:rsid w:val="00DE19A1"/>
    <w:rsid w:val="00DE1B13"/>
    <w:rsid w:val="00DE3212"/>
    <w:rsid w:val="00DE40E3"/>
    <w:rsid w:val="00DE41BA"/>
    <w:rsid w:val="00DE4BC5"/>
    <w:rsid w:val="00DE55C5"/>
    <w:rsid w:val="00DE5895"/>
    <w:rsid w:val="00DE5A04"/>
    <w:rsid w:val="00DE63F1"/>
    <w:rsid w:val="00DE71C9"/>
    <w:rsid w:val="00DE735C"/>
    <w:rsid w:val="00DF1067"/>
    <w:rsid w:val="00DF282D"/>
    <w:rsid w:val="00DF297C"/>
    <w:rsid w:val="00DF2C73"/>
    <w:rsid w:val="00DF33B7"/>
    <w:rsid w:val="00DF3C8B"/>
    <w:rsid w:val="00DF58ED"/>
    <w:rsid w:val="00DF5C83"/>
    <w:rsid w:val="00DF6AA8"/>
    <w:rsid w:val="00E02393"/>
    <w:rsid w:val="00E024DF"/>
    <w:rsid w:val="00E03064"/>
    <w:rsid w:val="00E04002"/>
    <w:rsid w:val="00E04471"/>
    <w:rsid w:val="00E0677A"/>
    <w:rsid w:val="00E07AB8"/>
    <w:rsid w:val="00E10A81"/>
    <w:rsid w:val="00E12F55"/>
    <w:rsid w:val="00E13969"/>
    <w:rsid w:val="00E142B4"/>
    <w:rsid w:val="00E145D0"/>
    <w:rsid w:val="00E1577A"/>
    <w:rsid w:val="00E158DE"/>
    <w:rsid w:val="00E17A17"/>
    <w:rsid w:val="00E17EA4"/>
    <w:rsid w:val="00E207A8"/>
    <w:rsid w:val="00E20DC9"/>
    <w:rsid w:val="00E21526"/>
    <w:rsid w:val="00E219D2"/>
    <w:rsid w:val="00E235DD"/>
    <w:rsid w:val="00E24F5D"/>
    <w:rsid w:val="00E25062"/>
    <w:rsid w:val="00E25158"/>
    <w:rsid w:val="00E31F80"/>
    <w:rsid w:val="00E33600"/>
    <w:rsid w:val="00E33D14"/>
    <w:rsid w:val="00E34BF7"/>
    <w:rsid w:val="00E35049"/>
    <w:rsid w:val="00E35093"/>
    <w:rsid w:val="00E402C7"/>
    <w:rsid w:val="00E40828"/>
    <w:rsid w:val="00E41DEA"/>
    <w:rsid w:val="00E41FD7"/>
    <w:rsid w:val="00E43B53"/>
    <w:rsid w:val="00E4465C"/>
    <w:rsid w:val="00E44F2C"/>
    <w:rsid w:val="00E4558F"/>
    <w:rsid w:val="00E45655"/>
    <w:rsid w:val="00E46FE9"/>
    <w:rsid w:val="00E472E6"/>
    <w:rsid w:val="00E47362"/>
    <w:rsid w:val="00E47A84"/>
    <w:rsid w:val="00E51645"/>
    <w:rsid w:val="00E51869"/>
    <w:rsid w:val="00E526FD"/>
    <w:rsid w:val="00E528A3"/>
    <w:rsid w:val="00E534D3"/>
    <w:rsid w:val="00E55B1A"/>
    <w:rsid w:val="00E562C5"/>
    <w:rsid w:val="00E56448"/>
    <w:rsid w:val="00E57539"/>
    <w:rsid w:val="00E61953"/>
    <w:rsid w:val="00E62F90"/>
    <w:rsid w:val="00E6458D"/>
    <w:rsid w:val="00E64CE6"/>
    <w:rsid w:val="00E6543F"/>
    <w:rsid w:val="00E73AD3"/>
    <w:rsid w:val="00E75C4E"/>
    <w:rsid w:val="00E75E19"/>
    <w:rsid w:val="00E75F8A"/>
    <w:rsid w:val="00E773C1"/>
    <w:rsid w:val="00E7770C"/>
    <w:rsid w:val="00E77E68"/>
    <w:rsid w:val="00E80457"/>
    <w:rsid w:val="00E80D8F"/>
    <w:rsid w:val="00E821AC"/>
    <w:rsid w:val="00E83201"/>
    <w:rsid w:val="00E84308"/>
    <w:rsid w:val="00E85527"/>
    <w:rsid w:val="00E87FB1"/>
    <w:rsid w:val="00E91C64"/>
    <w:rsid w:val="00E92F05"/>
    <w:rsid w:val="00E945E0"/>
    <w:rsid w:val="00E94891"/>
    <w:rsid w:val="00E9557A"/>
    <w:rsid w:val="00E965A1"/>
    <w:rsid w:val="00EA1B56"/>
    <w:rsid w:val="00EA3F91"/>
    <w:rsid w:val="00EA50B4"/>
    <w:rsid w:val="00EA52CA"/>
    <w:rsid w:val="00EA5D37"/>
    <w:rsid w:val="00EA669C"/>
    <w:rsid w:val="00EA6B10"/>
    <w:rsid w:val="00EA7EDE"/>
    <w:rsid w:val="00EB107B"/>
    <w:rsid w:val="00EB16B4"/>
    <w:rsid w:val="00EB1C88"/>
    <w:rsid w:val="00EB2CBB"/>
    <w:rsid w:val="00EB31E9"/>
    <w:rsid w:val="00EB3C16"/>
    <w:rsid w:val="00EB3D65"/>
    <w:rsid w:val="00EB401D"/>
    <w:rsid w:val="00EB4437"/>
    <w:rsid w:val="00EB4F8F"/>
    <w:rsid w:val="00EB59FE"/>
    <w:rsid w:val="00EB63A5"/>
    <w:rsid w:val="00EB63DA"/>
    <w:rsid w:val="00EB69C4"/>
    <w:rsid w:val="00EB7B4F"/>
    <w:rsid w:val="00EC1FD5"/>
    <w:rsid w:val="00EC4496"/>
    <w:rsid w:val="00EC513A"/>
    <w:rsid w:val="00EC6313"/>
    <w:rsid w:val="00EC77DA"/>
    <w:rsid w:val="00EC7B01"/>
    <w:rsid w:val="00ED0562"/>
    <w:rsid w:val="00ED170D"/>
    <w:rsid w:val="00ED30C5"/>
    <w:rsid w:val="00ED350E"/>
    <w:rsid w:val="00ED3DBC"/>
    <w:rsid w:val="00ED4218"/>
    <w:rsid w:val="00ED713F"/>
    <w:rsid w:val="00ED7304"/>
    <w:rsid w:val="00ED73BD"/>
    <w:rsid w:val="00EE02B7"/>
    <w:rsid w:val="00EE2724"/>
    <w:rsid w:val="00EE27EB"/>
    <w:rsid w:val="00EE38CD"/>
    <w:rsid w:val="00EE4A09"/>
    <w:rsid w:val="00EE5969"/>
    <w:rsid w:val="00EE62FD"/>
    <w:rsid w:val="00EE6BD0"/>
    <w:rsid w:val="00EF01C4"/>
    <w:rsid w:val="00EF0A59"/>
    <w:rsid w:val="00EF288F"/>
    <w:rsid w:val="00EF4059"/>
    <w:rsid w:val="00EF4704"/>
    <w:rsid w:val="00EF627E"/>
    <w:rsid w:val="00EF637C"/>
    <w:rsid w:val="00EF7F64"/>
    <w:rsid w:val="00F01F13"/>
    <w:rsid w:val="00F02584"/>
    <w:rsid w:val="00F03A5B"/>
    <w:rsid w:val="00F03D72"/>
    <w:rsid w:val="00F04A3F"/>
    <w:rsid w:val="00F04A5B"/>
    <w:rsid w:val="00F05B9C"/>
    <w:rsid w:val="00F06A8F"/>
    <w:rsid w:val="00F07A6E"/>
    <w:rsid w:val="00F14C18"/>
    <w:rsid w:val="00F14DA8"/>
    <w:rsid w:val="00F20005"/>
    <w:rsid w:val="00F21112"/>
    <w:rsid w:val="00F218CE"/>
    <w:rsid w:val="00F24908"/>
    <w:rsid w:val="00F249A4"/>
    <w:rsid w:val="00F24A1A"/>
    <w:rsid w:val="00F2562A"/>
    <w:rsid w:val="00F25E53"/>
    <w:rsid w:val="00F31652"/>
    <w:rsid w:val="00F31FF8"/>
    <w:rsid w:val="00F3302C"/>
    <w:rsid w:val="00F331C0"/>
    <w:rsid w:val="00F3352F"/>
    <w:rsid w:val="00F33DC1"/>
    <w:rsid w:val="00F340D6"/>
    <w:rsid w:val="00F3420A"/>
    <w:rsid w:val="00F353CB"/>
    <w:rsid w:val="00F40B6C"/>
    <w:rsid w:val="00F41227"/>
    <w:rsid w:val="00F42034"/>
    <w:rsid w:val="00F42F20"/>
    <w:rsid w:val="00F42F3E"/>
    <w:rsid w:val="00F42FF9"/>
    <w:rsid w:val="00F43A6C"/>
    <w:rsid w:val="00F44197"/>
    <w:rsid w:val="00F46368"/>
    <w:rsid w:val="00F47739"/>
    <w:rsid w:val="00F51BAC"/>
    <w:rsid w:val="00F55404"/>
    <w:rsid w:val="00F57B98"/>
    <w:rsid w:val="00F60703"/>
    <w:rsid w:val="00F617F6"/>
    <w:rsid w:val="00F619B8"/>
    <w:rsid w:val="00F61BD8"/>
    <w:rsid w:val="00F631BB"/>
    <w:rsid w:val="00F64CBE"/>
    <w:rsid w:val="00F66DDD"/>
    <w:rsid w:val="00F67BFB"/>
    <w:rsid w:val="00F70023"/>
    <w:rsid w:val="00F70D43"/>
    <w:rsid w:val="00F72675"/>
    <w:rsid w:val="00F75427"/>
    <w:rsid w:val="00F76045"/>
    <w:rsid w:val="00F7793F"/>
    <w:rsid w:val="00F80515"/>
    <w:rsid w:val="00F80D1A"/>
    <w:rsid w:val="00F80D44"/>
    <w:rsid w:val="00F818D6"/>
    <w:rsid w:val="00F81BDB"/>
    <w:rsid w:val="00F81E2D"/>
    <w:rsid w:val="00F848B0"/>
    <w:rsid w:val="00F85A71"/>
    <w:rsid w:val="00F85B4D"/>
    <w:rsid w:val="00F861C2"/>
    <w:rsid w:val="00F871D2"/>
    <w:rsid w:val="00F877B2"/>
    <w:rsid w:val="00F90906"/>
    <w:rsid w:val="00F914D3"/>
    <w:rsid w:val="00F9284E"/>
    <w:rsid w:val="00F93A0E"/>
    <w:rsid w:val="00F95D8C"/>
    <w:rsid w:val="00F9662F"/>
    <w:rsid w:val="00F96B17"/>
    <w:rsid w:val="00F97224"/>
    <w:rsid w:val="00F97422"/>
    <w:rsid w:val="00F9775C"/>
    <w:rsid w:val="00FA1BE5"/>
    <w:rsid w:val="00FA1DE7"/>
    <w:rsid w:val="00FA20C5"/>
    <w:rsid w:val="00FA2CEE"/>
    <w:rsid w:val="00FA5C66"/>
    <w:rsid w:val="00FA7500"/>
    <w:rsid w:val="00FB0191"/>
    <w:rsid w:val="00FB1E42"/>
    <w:rsid w:val="00FB204F"/>
    <w:rsid w:val="00FB283C"/>
    <w:rsid w:val="00FB304F"/>
    <w:rsid w:val="00FB3AAC"/>
    <w:rsid w:val="00FB466D"/>
    <w:rsid w:val="00FB5CF3"/>
    <w:rsid w:val="00FB5EB1"/>
    <w:rsid w:val="00FC172C"/>
    <w:rsid w:val="00FC20DB"/>
    <w:rsid w:val="00FC24C8"/>
    <w:rsid w:val="00FC2A49"/>
    <w:rsid w:val="00FC32D0"/>
    <w:rsid w:val="00FC399E"/>
    <w:rsid w:val="00FC5DC9"/>
    <w:rsid w:val="00FC6A96"/>
    <w:rsid w:val="00FC72F3"/>
    <w:rsid w:val="00FD0510"/>
    <w:rsid w:val="00FD10DA"/>
    <w:rsid w:val="00FD16D0"/>
    <w:rsid w:val="00FD2096"/>
    <w:rsid w:val="00FD2BA4"/>
    <w:rsid w:val="00FD401A"/>
    <w:rsid w:val="00FD4A08"/>
    <w:rsid w:val="00FE369D"/>
    <w:rsid w:val="00FE50D9"/>
    <w:rsid w:val="00FE62BE"/>
    <w:rsid w:val="00FE63DD"/>
    <w:rsid w:val="00FE6FCC"/>
    <w:rsid w:val="00FE777E"/>
    <w:rsid w:val="00FE7AF4"/>
    <w:rsid w:val="00FF0147"/>
    <w:rsid w:val="00FF317C"/>
    <w:rsid w:val="00FF3193"/>
    <w:rsid w:val="00FF3FBF"/>
    <w:rsid w:val="00FF5008"/>
    <w:rsid w:val="00FF621D"/>
    <w:rsid w:val="00FF7098"/>
    <w:rsid w:val="00FF7BE5"/>
    <w:rsid w:val="011569EB"/>
    <w:rsid w:val="012B12DF"/>
    <w:rsid w:val="01496963"/>
    <w:rsid w:val="020C11A7"/>
    <w:rsid w:val="024702F6"/>
    <w:rsid w:val="02B46662"/>
    <w:rsid w:val="02BC7BBB"/>
    <w:rsid w:val="02DA1A21"/>
    <w:rsid w:val="03157D46"/>
    <w:rsid w:val="03DF66C0"/>
    <w:rsid w:val="03E674E7"/>
    <w:rsid w:val="042219EC"/>
    <w:rsid w:val="04B6362F"/>
    <w:rsid w:val="04E87FA1"/>
    <w:rsid w:val="050D12D3"/>
    <w:rsid w:val="057303F4"/>
    <w:rsid w:val="0583150B"/>
    <w:rsid w:val="05994ABC"/>
    <w:rsid w:val="0657298E"/>
    <w:rsid w:val="067C7B05"/>
    <w:rsid w:val="068747F4"/>
    <w:rsid w:val="069712FA"/>
    <w:rsid w:val="06CE4553"/>
    <w:rsid w:val="07634904"/>
    <w:rsid w:val="07A7B0CA"/>
    <w:rsid w:val="09083BC9"/>
    <w:rsid w:val="092328C0"/>
    <w:rsid w:val="0990632F"/>
    <w:rsid w:val="09D6307C"/>
    <w:rsid w:val="0A251AED"/>
    <w:rsid w:val="0A2B69D8"/>
    <w:rsid w:val="0A2F6C80"/>
    <w:rsid w:val="0A923B35"/>
    <w:rsid w:val="0ABB3F37"/>
    <w:rsid w:val="0ADD77B3"/>
    <w:rsid w:val="0B806400"/>
    <w:rsid w:val="0BA54121"/>
    <w:rsid w:val="0BA65C98"/>
    <w:rsid w:val="0BB6C214"/>
    <w:rsid w:val="0BDD5163"/>
    <w:rsid w:val="0BF2593F"/>
    <w:rsid w:val="0C07231F"/>
    <w:rsid w:val="0C4F0470"/>
    <w:rsid w:val="0C5922AE"/>
    <w:rsid w:val="0C74087B"/>
    <w:rsid w:val="0D5B280E"/>
    <w:rsid w:val="0D7D2C39"/>
    <w:rsid w:val="0D855DC5"/>
    <w:rsid w:val="0D8654F4"/>
    <w:rsid w:val="0D8F195F"/>
    <w:rsid w:val="0DD87463"/>
    <w:rsid w:val="0E7C48DB"/>
    <w:rsid w:val="0EFB9A2B"/>
    <w:rsid w:val="0F472EA2"/>
    <w:rsid w:val="0F507050"/>
    <w:rsid w:val="0F6F5785"/>
    <w:rsid w:val="0F7F7EE7"/>
    <w:rsid w:val="0F7F89E3"/>
    <w:rsid w:val="0FF5A53A"/>
    <w:rsid w:val="0FFFC9F2"/>
    <w:rsid w:val="10436DD8"/>
    <w:rsid w:val="10AE3B40"/>
    <w:rsid w:val="10CD7AD5"/>
    <w:rsid w:val="10FE3246"/>
    <w:rsid w:val="1115188B"/>
    <w:rsid w:val="113300EE"/>
    <w:rsid w:val="11343DB9"/>
    <w:rsid w:val="116F7987"/>
    <w:rsid w:val="1174571A"/>
    <w:rsid w:val="11A9792E"/>
    <w:rsid w:val="11AE33EE"/>
    <w:rsid w:val="121758B8"/>
    <w:rsid w:val="12AED0F8"/>
    <w:rsid w:val="12F01EE5"/>
    <w:rsid w:val="13157FEA"/>
    <w:rsid w:val="13671071"/>
    <w:rsid w:val="136D6355"/>
    <w:rsid w:val="137B6985"/>
    <w:rsid w:val="1386179C"/>
    <w:rsid w:val="1396A9B4"/>
    <w:rsid w:val="13A40B02"/>
    <w:rsid w:val="13EC66F0"/>
    <w:rsid w:val="13F34470"/>
    <w:rsid w:val="14267C40"/>
    <w:rsid w:val="14BB5D61"/>
    <w:rsid w:val="14D17C60"/>
    <w:rsid w:val="14F2003F"/>
    <w:rsid w:val="152C0DD8"/>
    <w:rsid w:val="158B784C"/>
    <w:rsid w:val="15FFF82D"/>
    <w:rsid w:val="161E106D"/>
    <w:rsid w:val="16215EF1"/>
    <w:rsid w:val="16220676"/>
    <w:rsid w:val="16FF1812"/>
    <w:rsid w:val="17361B92"/>
    <w:rsid w:val="175919E1"/>
    <w:rsid w:val="17826907"/>
    <w:rsid w:val="17B83893"/>
    <w:rsid w:val="17BCB232"/>
    <w:rsid w:val="17D95260"/>
    <w:rsid w:val="17ECE284"/>
    <w:rsid w:val="18580120"/>
    <w:rsid w:val="18593EF8"/>
    <w:rsid w:val="18625E24"/>
    <w:rsid w:val="18AC3668"/>
    <w:rsid w:val="18D5360E"/>
    <w:rsid w:val="19340CF6"/>
    <w:rsid w:val="194F0779"/>
    <w:rsid w:val="197F47F6"/>
    <w:rsid w:val="19C37C78"/>
    <w:rsid w:val="19E269AC"/>
    <w:rsid w:val="19FDE7A8"/>
    <w:rsid w:val="1A1620D0"/>
    <w:rsid w:val="1A272471"/>
    <w:rsid w:val="1A457016"/>
    <w:rsid w:val="1A673EB8"/>
    <w:rsid w:val="1A79079F"/>
    <w:rsid w:val="1AB804E1"/>
    <w:rsid w:val="1AD59AA8"/>
    <w:rsid w:val="1AFB9002"/>
    <w:rsid w:val="1AFFEA04"/>
    <w:rsid w:val="1B2121F8"/>
    <w:rsid w:val="1B3E1B8F"/>
    <w:rsid w:val="1B9FF612"/>
    <w:rsid w:val="1BB9298A"/>
    <w:rsid w:val="1BE96E97"/>
    <w:rsid w:val="1C8155FE"/>
    <w:rsid w:val="1C820BD0"/>
    <w:rsid w:val="1CAB305F"/>
    <w:rsid w:val="1D431EF6"/>
    <w:rsid w:val="1D5603D5"/>
    <w:rsid w:val="1D7E3757"/>
    <w:rsid w:val="1DDA5B90"/>
    <w:rsid w:val="1DEFB485"/>
    <w:rsid w:val="1DF40C31"/>
    <w:rsid w:val="1DFAE469"/>
    <w:rsid w:val="1E7203E3"/>
    <w:rsid w:val="1E7F4C08"/>
    <w:rsid w:val="1E8D3FD8"/>
    <w:rsid w:val="1EC4179C"/>
    <w:rsid w:val="1EE147A7"/>
    <w:rsid w:val="1EE420C0"/>
    <w:rsid w:val="1EFFBBF7"/>
    <w:rsid w:val="1F1B5C57"/>
    <w:rsid w:val="1F1C14A1"/>
    <w:rsid w:val="1F6216CD"/>
    <w:rsid w:val="1F8D551A"/>
    <w:rsid w:val="1FA97D20"/>
    <w:rsid w:val="1FCF9B7D"/>
    <w:rsid w:val="1FD3B0F8"/>
    <w:rsid w:val="1FEF01A9"/>
    <w:rsid w:val="1FEF5A23"/>
    <w:rsid w:val="1FF2025D"/>
    <w:rsid w:val="1FFBED01"/>
    <w:rsid w:val="201610C0"/>
    <w:rsid w:val="203F4CF4"/>
    <w:rsid w:val="20680DB2"/>
    <w:rsid w:val="208A306A"/>
    <w:rsid w:val="20B149E3"/>
    <w:rsid w:val="21444B32"/>
    <w:rsid w:val="21CC5CF5"/>
    <w:rsid w:val="21D44F44"/>
    <w:rsid w:val="21FBBBA0"/>
    <w:rsid w:val="22054843"/>
    <w:rsid w:val="22134A65"/>
    <w:rsid w:val="22EE51F9"/>
    <w:rsid w:val="237C6CF8"/>
    <w:rsid w:val="239E137C"/>
    <w:rsid w:val="23FD42FD"/>
    <w:rsid w:val="23FE8856"/>
    <w:rsid w:val="2449623A"/>
    <w:rsid w:val="24920A9A"/>
    <w:rsid w:val="249E4730"/>
    <w:rsid w:val="24AB48DE"/>
    <w:rsid w:val="24FBB440"/>
    <w:rsid w:val="24FDE712"/>
    <w:rsid w:val="25AFA1A6"/>
    <w:rsid w:val="25ED56ED"/>
    <w:rsid w:val="25EFD600"/>
    <w:rsid w:val="25F22C15"/>
    <w:rsid w:val="266C1C5A"/>
    <w:rsid w:val="27572F96"/>
    <w:rsid w:val="27DDC206"/>
    <w:rsid w:val="27EFFDC2"/>
    <w:rsid w:val="27F102E3"/>
    <w:rsid w:val="27FF65A1"/>
    <w:rsid w:val="284C3EA8"/>
    <w:rsid w:val="28F12E23"/>
    <w:rsid w:val="28FB260F"/>
    <w:rsid w:val="29077F01"/>
    <w:rsid w:val="295D6545"/>
    <w:rsid w:val="298B7732"/>
    <w:rsid w:val="29CA4DE0"/>
    <w:rsid w:val="29DD4040"/>
    <w:rsid w:val="29FFA98F"/>
    <w:rsid w:val="2A7F2135"/>
    <w:rsid w:val="2AAFD17B"/>
    <w:rsid w:val="2AD4719D"/>
    <w:rsid w:val="2B595D4A"/>
    <w:rsid w:val="2B77BFD1"/>
    <w:rsid w:val="2BABCD73"/>
    <w:rsid w:val="2C744A28"/>
    <w:rsid w:val="2C9104FC"/>
    <w:rsid w:val="2CD77A80"/>
    <w:rsid w:val="2D0E795E"/>
    <w:rsid w:val="2D7EBEFC"/>
    <w:rsid w:val="2DD04F61"/>
    <w:rsid w:val="2DD405CF"/>
    <w:rsid w:val="2DD9624D"/>
    <w:rsid w:val="2DED9862"/>
    <w:rsid w:val="2DEDDEB3"/>
    <w:rsid w:val="2DF07A5A"/>
    <w:rsid w:val="2DF7C014"/>
    <w:rsid w:val="2E1F0BF8"/>
    <w:rsid w:val="2E3598B4"/>
    <w:rsid w:val="2EABBBCF"/>
    <w:rsid w:val="2EFC8D19"/>
    <w:rsid w:val="2F1D740D"/>
    <w:rsid w:val="2F6BB160"/>
    <w:rsid w:val="2F7F87B8"/>
    <w:rsid w:val="2F7F98FF"/>
    <w:rsid w:val="2F8DB7D2"/>
    <w:rsid w:val="2F8E909F"/>
    <w:rsid w:val="2FAE11EC"/>
    <w:rsid w:val="2FBD21F5"/>
    <w:rsid w:val="2FD77DD2"/>
    <w:rsid w:val="2FDA2ACF"/>
    <w:rsid w:val="2FE76483"/>
    <w:rsid w:val="2FF7FD6B"/>
    <w:rsid w:val="2FF80065"/>
    <w:rsid w:val="2FFE771C"/>
    <w:rsid w:val="2FFEBD45"/>
    <w:rsid w:val="300F450F"/>
    <w:rsid w:val="30484F8E"/>
    <w:rsid w:val="30501C93"/>
    <w:rsid w:val="30510CA4"/>
    <w:rsid w:val="306216A2"/>
    <w:rsid w:val="307C441A"/>
    <w:rsid w:val="30886B5E"/>
    <w:rsid w:val="308F6079"/>
    <w:rsid w:val="30D74F88"/>
    <w:rsid w:val="30EF5BBE"/>
    <w:rsid w:val="31207A6F"/>
    <w:rsid w:val="31263583"/>
    <w:rsid w:val="315E236E"/>
    <w:rsid w:val="31625806"/>
    <w:rsid w:val="31740E7B"/>
    <w:rsid w:val="31A90803"/>
    <w:rsid w:val="31E4DA36"/>
    <w:rsid w:val="32004DBE"/>
    <w:rsid w:val="3207320B"/>
    <w:rsid w:val="32AD1331"/>
    <w:rsid w:val="32DCB9C4"/>
    <w:rsid w:val="3325498F"/>
    <w:rsid w:val="337A6E5E"/>
    <w:rsid w:val="337FE4FC"/>
    <w:rsid w:val="33AF48FF"/>
    <w:rsid w:val="33CC5A0F"/>
    <w:rsid w:val="33D93DAB"/>
    <w:rsid w:val="33E542A4"/>
    <w:rsid w:val="33FD3F09"/>
    <w:rsid w:val="33FF2EAF"/>
    <w:rsid w:val="342160B6"/>
    <w:rsid w:val="343160D2"/>
    <w:rsid w:val="34556579"/>
    <w:rsid w:val="34BF9784"/>
    <w:rsid w:val="350938A2"/>
    <w:rsid w:val="35144799"/>
    <w:rsid w:val="357B734F"/>
    <w:rsid w:val="35863FF9"/>
    <w:rsid w:val="358646D7"/>
    <w:rsid w:val="359540AE"/>
    <w:rsid w:val="359B0E6C"/>
    <w:rsid w:val="35BFF9FB"/>
    <w:rsid w:val="35DE2782"/>
    <w:rsid w:val="35FAB8FE"/>
    <w:rsid w:val="35FE255E"/>
    <w:rsid w:val="364F69EC"/>
    <w:rsid w:val="366A186C"/>
    <w:rsid w:val="36B3590C"/>
    <w:rsid w:val="36D13837"/>
    <w:rsid w:val="36F68164"/>
    <w:rsid w:val="36F74C6C"/>
    <w:rsid w:val="36FF5733"/>
    <w:rsid w:val="371F2D97"/>
    <w:rsid w:val="374FB921"/>
    <w:rsid w:val="376456D6"/>
    <w:rsid w:val="3771C157"/>
    <w:rsid w:val="377F2524"/>
    <w:rsid w:val="378CBF84"/>
    <w:rsid w:val="37A72AE1"/>
    <w:rsid w:val="37B47AD3"/>
    <w:rsid w:val="37BF3A6E"/>
    <w:rsid w:val="37CFBD08"/>
    <w:rsid w:val="37D789F7"/>
    <w:rsid w:val="37DD411A"/>
    <w:rsid w:val="37EB4353"/>
    <w:rsid w:val="37EF5713"/>
    <w:rsid w:val="37F42DD5"/>
    <w:rsid w:val="37F74C83"/>
    <w:rsid w:val="380A5A23"/>
    <w:rsid w:val="382D414B"/>
    <w:rsid w:val="38582719"/>
    <w:rsid w:val="388A1190"/>
    <w:rsid w:val="38B31679"/>
    <w:rsid w:val="39307A4B"/>
    <w:rsid w:val="394E4F83"/>
    <w:rsid w:val="397C562F"/>
    <w:rsid w:val="39807A5F"/>
    <w:rsid w:val="39A45233"/>
    <w:rsid w:val="39BBD28E"/>
    <w:rsid w:val="39DF4163"/>
    <w:rsid w:val="39F56D5D"/>
    <w:rsid w:val="3A220897"/>
    <w:rsid w:val="3A2346E1"/>
    <w:rsid w:val="3A381249"/>
    <w:rsid w:val="3A5EDB19"/>
    <w:rsid w:val="3A830A2E"/>
    <w:rsid w:val="3AD99272"/>
    <w:rsid w:val="3B2F828B"/>
    <w:rsid w:val="3B3535BE"/>
    <w:rsid w:val="3B3717E0"/>
    <w:rsid w:val="3B37CB8A"/>
    <w:rsid w:val="3B407258"/>
    <w:rsid w:val="3B4817DA"/>
    <w:rsid w:val="3B5E4DD4"/>
    <w:rsid w:val="3B9757C6"/>
    <w:rsid w:val="3BA22334"/>
    <w:rsid w:val="3BA54661"/>
    <w:rsid w:val="3BB35541"/>
    <w:rsid w:val="3BB36C69"/>
    <w:rsid w:val="3BBB589A"/>
    <w:rsid w:val="3BD94050"/>
    <w:rsid w:val="3BEE369B"/>
    <w:rsid w:val="3BF5C848"/>
    <w:rsid w:val="3BF97D48"/>
    <w:rsid w:val="3BF9B21E"/>
    <w:rsid w:val="3BFF79EF"/>
    <w:rsid w:val="3C026299"/>
    <w:rsid w:val="3C207AB4"/>
    <w:rsid w:val="3C2D4757"/>
    <w:rsid w:val="3C3388B0"/>
    <w:rsid w:val="3CAFB558"/>
    <w:rsid w:val="3CB26350"/>
    <w:rsid w:val="3CD6161E"/>
    <w:rsid w:val="3CDE18A0"/>
    <w:rsid w:val="3CEC68FC"/>
    <w:rsid w:val="3CFA03C4"/>
    <w:rsid w:val="3CFC2651"/>
    <w:rsid w:val="3CFF0DF8"/>
    <w:rsid w:val="3CFF8F1B"/>
    <w:rsid w:val="3D244DBA"/>
    <w:rsid w:val="3D36DEEC"/>
    <w:rsid w:val="3D3A5349"/>
    <w:rsid w:val="3D598999"/>
    <w:rsid w:val="3D8F604A"/>
    <w:rsid w:val="3D9FA630"/>
    <w:rsid w:val="3DBF1AE9"/>
    <w:rsid w:val="3DBFC8E7"/>
    <w:rsid w:val="3DDDEBB4"/>
    <w:rsid w:val="3DDEDC30"/>
    <w:rsid w:val="3DF74BCF"/>
    <w:rsid w:val="3E521ABE"/>
    <w:rsid w:val="3E723CA1"/>
    <w:rsid w:val="3EA9C8A0"/>
    <w:rsid w:val="3ECF3FCC"/>
    <w:rsid w:val="3EEF8F41"/>
    <w:rsid w:val="3EEF9DCF"/>
    <w:rsid w:val="3EEFCB48"/>
    <w:rsid w:val="3EF047C3"/>
    <w:rsid w:val="3EF83EFB"/>
    <w:rsid w:val="3EFD41E0"/>
    <w:rsid w:val="3EFEDF2B"/>
    <w:rsid w:val="3EFFB946"/>
    <w:rsid w:val="3EFFCEFF"/>
    <w:rsid w:val="3F0E6B2D"/>
    <w:rsid w:val="3F1F5E9A"/>
    <w:rsid w:val="3F2833D5"/>
    <w:rsid w:val="3F3C678F"/>
    <w:rsid w:val="3F3EEC21"/>
    <w:rsid w:val="3F5D239B"/>
    <w:rsid w:val="3F5FC790"/>
    <w:rsid w:val="3F755BD5"/>
    <w:rsid w:val="3F75C21A"/>
    <w:rsid w:val="3F79DD29"/>
    <w:rsid w:val="3F7F1899"/>
    <w:rsid w:val="3F7F1D42"/>
    <w:rsid w:val="3F7F4371"/>
    <w:rsid w:val="3F7F5205"/>
    <w:rsid w:val="3F8040B4"/>
    <w:rsid w:val="3F807C95"/>
    <w:rsid w:val="3F8CE915"/>
    <w:rsid w:val="3F974AF9"/>
    <w:rsid w:val="3FAF3B06"/>
    <w:rsid w:val="3FBE9401"/>
    <w:rsid w:val="3FC4C516"/>
    <w:rsid w:val="3FC51388"/>
    <w:rsid w:val="3FD2F38C"/>
    <w:rsid w:val="3FDD8CAB"/>
    <w:rsid w:val="3FDF8618"/>
    <w:rsid w:val="3FE721BB"/>
    <w:rsid w:val="3FEF4EE1"/>
    <w:rsid w:val="3FEFAD1F"/>
    <w:rsid w:val="3FEFF773"/>
    <w:rsid w:val="3FEFF989"/>
    <w:rsid w:val="3FF4DD90"/>
    <w:rsid w:val="3FF74B56"/>
    <w:rsid w:val="3FF98B2A"/>
    <w:rsid w:val="3FFAC502"/>
    <w:rsid w:val="3FFB1058"/>
    <w:rsid w:val="3FFB44DD"/>
    <w:rsid w:val="3FFF8467"/>
    <w:rsid w:val="3FFFB165"/>
    <w:rsid w:val="40683A81"/>
    <w:rsid w:val="408F4314"/>
    <w:rsid w:val="40BC42D7"/>
    <w:rsid w:val="40EB01BB"/>
    <w:rsid w:val="415B09D3"/>
    <w:rsid w:val="41A70B8A"/>
    <w:rsid w:val="41BD8C75"/>
    <w:rsid w:val="41DE3219"/>
    <w:rsid w:val="41FD35A9"/>
    <w:rsid w:val="42716661"/>
    <w:rsid w:val="42B238EE"/>
    <w:rsid w:val="42C57A4A"/>
    <w:rsid w:val="43065000"/>
    <w:rsid w:val="43161201"/>
    <w:rsid w:val="431C6BDC"/>
    <w:rsid w:val="437F0D39"/>
    <w:rsid w:val="43EF6499"/>
    <w:rsid w:val="441C7ABE"/>
    <w:rsid w:val="442223AE"/>
    <w:rsid w:val="44281534"/>
    <w:rsid w:val="44854B95"/>
    <w:rsid w:val="44BE4C14"/>
    <w:rsid w:val="44C63760"/>
    <w:rsid w:val="44F47EE5"/>
    <w:rsid w:val="456D2825"/>
    <w:rsid w:val="45E45BEA"/>
    <w:rsid w:val="45FADE37"/>
    <w:rsid w:val="45FF1465"/>
    <w:rsid w:val="45FF2AAA"/>
    <w:rsid w:val="46D63DA0"/>
    <w:rsid w:val="470513AF"/>
    <w:rsid w:val="470C138A"/>
    <w:rsid w:val="471FE2F4"/>
    <w:rsid w:val="4723051F"/>
    <w:rsid w:val="4743D67A"/>
    <w:rsid w:val="47473CC9"/>
    <w:rsid w:val="47AF4453"/>
    <w:rsid w:val="480D59DF"/>
    <w:rsid w:val="488F722A"/>
    <w:rsid w:val="48EB5DBE"/>
    <w:rsid w:val="48FC2384"/>
    <w:rsid w:val="490957CD"/>
    <w:rsid w:val="49CD78B3"/>
    <w:rsid w:val="4A0447F5"/>
    <w:rsid w:val="4A3C6451"/>
    <w:rsid w:val="4AC444DE"/>
    <w:rsid w:val="4B302CF3"/>
    <w:rsid w:val="4BAE50AD"/>
    <w:rsid w:val="4BB6F73A"/>
    <w:rsid w:val="4BBDE71C"/>
    <w:rsid w:val="4BDF3440"/>
    <w:rsid w:val="4BFB6B77"/>
    <w:rsid w:val="4BFFA794"/>
    <w:rsid w:val="4D594B68"/>
    <w:rsid w:val="4D5D640B"/>
    <w:rsid w:val="4D8B4BBC"/>
    <w:rsid w:val="4D8BFC8F"/>
    <w:rsid w:val="4DBA34FB"/>
    <w:rsid w:val="4DD1517F"/>
    <w:rsid w:val="4DEFBC5B"/>
    <w:rsid w:val="4DF6A16B"/>
    <w:rsid w:val="4DFB5AC0"/>
    <w:rsid w:val="4E0C20E0"/>
    <w:rsid w:val="4E3C2696"/>
    <w:rsid w:val="4E6E2D9B"/>
    <w:rsid w:val="4E870D11"/>
    <w:rsid w:val="4E937AD0"/>
    <w:rsid w:val="4EBD71B4"/>
    <w:rsid w:val="4EF16FFE"/>
    <w:rsid w:val="4EF7916C"/>
    <w:rsid w:val="4EFBFC73"/>
    <w:rsid w:val="4F483A37"/>
    <w:rsid w:val="4F63A7B7"/>
    <w:rsid w:val="4F7B1B96"/>
    <w:rsid w:val="4F7B76FD"/>
    <w:rsid w:val="4F958CEF"/>
    <w:rsid w:val="4FAB2C21"/>
    <w:rsid w:val="4FBDB40F"/>
    <w:rsid w:val="4FBE4FD1"/>
    <w:rsid w:val="4FDDC115"/>
    <w:rsid w:val="4FF671A3"/>
    <w:rsid w:val="4FFD2ED9"/>
    <w:rsid w:val="50092A0E"/>
    <w:rsid w:val="50856828"/>
    <w:rsid w:val="50B32283"/>
    <w:rsid w:val="512758EC"/>
    <w:rsid w:val="515AD98E"/>
    <w:rsid w:val="517F2497"/>
    <w:rsid w:val="51B72F19"/>
    <w:rsid w:val="51E77C43"/>
    <w:rsid w:val="51FBA56D"/>
    <w:rsid w:val="52114B37"/>
    <w:rsid w:val="52430678"/>
    <w:rsid w:val="526D4170"/>
    <w:rsid w:val="5279411D"/>
    <w:rsid w:val="527A1C4B"/>
    <w:rsid w:val="52B43A43"/>
    <w:rsid w:val="52D723C4"/>
    <w:rsid w:val="52F56AD8"/>
    <w:rsid w:val="52FF34BA"/>
    <w:rsid w:val="533403F0"/>
    <w:rsid w:val="53591C9E"/>
    <w:rsid w:val="53670CD1"/>
    <w:rsid w:val="53800933"/>
    <w:rsid w:val="53857FFC"/>
    <w:rsid w:val="53BD1155"/>
    <w:rsid w:val="53BD5230"/>
    <w:rsid w:val="53DA339A"/>
    <w:rsid w:val="53F1A2A4"/>
    <w:rsid w:val="540D7E5B"/>
    <w:rsid w:val="54367E06"/>
    <w:rsid w:val="5470139E"/>
    <w:rsid w:val="54927DA7"/>
    <w:rsid w:val="54990DCE"/>
    <w:rsid w:val="54BA996E"/>
    <w:rsid w:val="55681899"/>
    <w:rsid w:val="55AF8654"/>
    <w:rsid w:val="55DBDCF5"/>
    <w:rsid w:val="55E5ACB8"/>
    <w:rsid w:val="55F631A7"/>
    <w:rsid w:val="55FBE587"/>
    <w:rsid w:val="55FD86E0"/>
    <w:rsid w:val="56123323"/>
    <w:rsid w:val="569E177C"/>
    <w:rsid w:val="569F4742"/>
    <w:rsid w:val="56B72F1B"/>
    <w:rsid w:val="56BDC4D1"/>
    <w:rsid w:val="56F7ABDC"/>
    <w:rsid w:val="573A2569"/>
    <w:rsid w:val="57783DBF"/>
    <w:rsid w:val="577E7B2F"/>
    <w:rsid w:val="57836AC2"/>
    <w:rsid w:val="57A9C02D"/>
    <w:rsid w:val="57BFBB5D"/>
    <w:rsid w:val="57C94E26"/>
    <w:rsid w:val="57D17EA5"/>
    <w:rsid w:val="57E3B9F9"/>
    <w:rsid w:val="57E6A086"/>
    <w:rsid w:val="57F7251C"/>
    <w:rsid w:val="57F75906"/>
    <w:rsid w:val="57FD037A"/>
    <w:rsid w:val="57FF400E"/>
    <w:rsid w:val="580A2FED"/>
    <w:rsid w:val="58134F4E"/>
    <w:rsid w:val="588A62B0"/>
    <w:rsid w:val="58A72A40"/>
    <w:rsid w:val="58AFC701"/>
    <w:rsid w:val="58BC488B"/>
    <w:rsid w:val="591E5222"/>
    <w:rsid w:val="592F0EDB"/>
    <w:rsid w:val="59452B2E"/>
    <w:rsid w:val="59A45A61"/>
    <w:rsid w:val="59A86060"/>
    <w:rsid w:val="59C71EB2"/>
    <w:rsid w:val="59FE337E"/>
    <w:rsid w:val="5A4751D7"/>
    <w:rsid w:val="5A5A660A"/>
    <w:rsid w:val="5A5B32FF"/>
    <w:rsid w:val="5A6F37C6"/>
    <w:rsid w:val="5A71CAF2"/>
    <w:rsid w:val="5A7BB1A2"/>
    <w:rsid w:val="5A7BE669"/>
    <w:rsid w:val="5A802BB5"/>
    <w:rsid w:val="5AB15A56"/>
    <w:rsid w:val="5ADD570D"/>
    <w:rsid w:val="5AE77C2A"/>
    <w:rsid w:val="5AEC4559"/>
    <w:rsid w:val="5B5D8194"/>
    <w:rsid w:val="5B6B4EB3"/>
    <w:rsid w:val="5B7BD7B3"/>
    <w:rsid w:val="5B7F029C"/>
    <w:rsid w:val="5B7F4F7C"/>
    <w:rsid w:val="5BB60916"/>
    <w:rsid w:val="5BBAA07C"/>
    <w:rsid w:val="5BCB84EC"/>
    <w:rsid w:val="5BD71F84"/>
    <w:rsid w:val="5BE30036"/>
    <w:rsid w:val="5BEE42A9"/>
    <w:rsid w:val="5BEFEA6A"/>
    <w:rsid w:val="5BF78E71"/>
    <w:rsid w:val="5BFEE160"/>
    <w:rsid w:val="5BFF1C2D"/>
    <w:rsid w:val="5BFF8B62"/>
    <w:rsid w:val="5BFFC363"/>
    <w:rsid w:val="5C1D1C73"/>
    <w:rsid w:val="5C3048B8"/>
    <w:rsid w:val="5C5BED55"/>
    <w:rsid w:val="5C5E5774"/>
    <w:rsid w:val="5C814300"/>
    <w:rsid w:val="5C9F7D55"/>
    <w:rsid w:val="5D08279A"/>
    <w:rsid w:val="5D23AD6C"/>
    <w:rsid w:val="5D3ECDE6"/>
    <w:rsid w:val="5D4219B0"/>
    <w:rsid w:val="5D5F6AC2"/>
    <w:rsid w:val="5D730AF8"/>
    <w:rsid w:val="5D7F75CC"/>
    <w:rsid w:val="5D816579"/>
    <w:rsid w:val="5DBDA566"/>
    <w:rsid w:val="5DDEF74E"/>
    <w:rsid w:val="5DE7932A"/>
    <w:rsid w:val="5DEF95CB"/>
    <w:rsid w:val="5DF29BEB"/>
    <w:rsid w:val="5DF9BD39"/>
    <w:rsid w:val="5DFF3DC5"/>
    <w:rsid w:val="5DFF7036"/>
    <w:rsid w:val="5DFFF402"/>
    <w:rsid w:val="5E0AD439"/>
    <w:rsid w:val="5E2A6BB3"/>
    <w:rsid w:val="5E3FFA99"/>
    <w:rsid w:val="5E535744"/>
    <w:rsid w:val="5E6EE675"/>
    <w:rsid w:val="5E6F0B3C"/>
    <w:rsid w:val="5EBFDDB7"/>
    <w:rsid w:val="5ECB10F4"/>
    <w:rsid w:val="5ED4B5B2"/>
    <w:rsid w:val="5ED78638"/>
    <w:rsid w:val="5EDA47DB"/>
    <w:rsid w:val="5EDFBAF3"/>
    <w:rsid w:val="5EEC2519"/>
    <w:rsid w:val="5EEDDD3B"/>
    <w:rsid w:val="5EEFBE5D"/>
    <w:rsid w:val="5EF565FD"/>
    <w:rsid w:val="5EF742DE"/>
    <w:rsid w:val="5EFD0DE9"/>
    <w:rsid w:val="5EFE8F8E"/>
    <w:rsid w:val="5EFF4FB9"/>
    <w:rsid w:val="5EFF54A9"/>
    <w:rsid w:val="5F2EAB0F"/>
    <w:rsid w:val="5F3D492E"/>
    <w:rsid w:val="5F57F355"/>
    <w:rsid w:val="5F731697"/>
    <w:rsid w:val="5F77F68A"/>
    <w:rsid w:val="5F7B186C"/>
    <w:rsid w:val="5F7B3488"/>
    <w:rsid w:val="5F7F27B1"/>
    <w:rsid w:val="5F7F8120"/>
    <w:rsid w:val="5F9F5CA3"/>
    <w:rsid w:val="5FAB8843"/>
    <w:rsid w:val="5FAF0D2F"/>
    <w:rsid w:val="5FAFB938"/>
    <w:rsid w:val="5FB7C216"/>
    <w:rsid w:val="5FBA102F"/>
    <w:rsid w:val="5FBB2252"/>
    <w:rsid w:val="5FBB4F88"/>
    <w:rsid w:val="5FBF7219"/>
    <w:rsid w:val="5FBFBEE2"/>
    <w:rsid w:val="5FBFCD3B"/>
    <w:rsid w:val="5FBFCDFD"/>
    <w:rsid w:val="5FC05C77"/>
    <w:rsid w:val="5FC508D8"/>
    <w:rsid w:val="5FD5F7ED"/>
    <w:rsid w:val="5FDB1701"/>
    <w:rsid w:val="5FDC17D5"/>
    <w:rsid w:val="5FDDFDC1"/>
    <w:rsid w:val="5FDF09AA"/>
    <w:rsid w:val="5FDFC98F"/>
    <w:rsid w:val="5FEB258D"/>
    <w:rsid w:val="5FEB3312"/>
    <w:rsid w:val="5FEBB366"/>
    <w:rsid w:val="5FEF5848"/>
    <w:rsid w:val="5FF24A53"/>
    <w:rsid w:val="5FF5227F"/>
    <w:rsid w:val="5FF8DC37"/>
    <w:rsid w:val="5FFB1FE2"/>
    <w:rsid w:val="5FFB4032"/>
    <w:rsid w:val="5FFB59AA"/>
    <w:rsid w:val="5FFBB03A"/>
    <w:rsid w:val="5FFC96E5"/>
    <w:rsid w:val="5FFD1314"/>
    <w:rsid w:val="5FFD5E9B"/>
    <w:rsid w:val="5FFD74FF"/>
    <w:rsid w:val="5FFDA2A1"/>
    <w:rsid w:val="5FFE2F9A"/>
    <w:rsid w:val="5FFE3D98"/>
    <w:rsid w:val="5FFE7F40"/>
    <w:rsid w:val="5FFEAF36"/>
    <w:rsid w:val="5FFEC71B"/>
    <w:rsid w:val="5FFF167F"/>
    <w:rsid w:val="5FFF421C"/>
    <w:rsid w:val="5FFF4DCB"/>
    <w:rsid w:val="5FFF7FAE"/>
    <w:rsid w:val="6010454D"/>
    <w:rsid w:val="6026305E"/>
    <w:rsid w:val="60614B91"/>
    <w:rsid w:val="60890936"/>
    <w:rsid w:val="609470A1"/>
    <w:rsid w:val="60970576"/>
    <w:rsid w:val="60C82E11"/>
    <w:rsid w:val="60DC3874"/>
    <w:rsid w:val="61AB500C"/>
    <w:rsid w:val="61D15CA0"/>
    <w:rsid w:val="61FB9E4A"/>
    <w:rsid w:val="62065EB2"/>
    <w:rsid w:val="62765C9C"/>
    <w:rsid w:val="62A2242B"/>
    <w:rsid w:val="62A81CC8"/>
    <w:rsid w:val="62B824A1"/>
    <w:rsid w:val="62F3D647"/>
    <w:rsid w:val="62FCC70B"/>
    <w:rsid w:val="63141CBD"/>
    <w:rsid w:val="6373F78B"/>
    <w:rsid w:val="637F755B"/>
    <w:rsid w:val="639C4E8F"/>
    <w:rsid w:val="63A47E2B"/>
    <w:rsid w:val="63A50497"/>
    <w:rsid w:val="63A66BC3"/>
    <w:rsid w:val="63E319F5"/>
    <w:rsid w:val="64047143"/>
    <w:rsid w:val="649B063C"/>
    <w:rsid w:val="64B37F00"/>
    <w:rsid w:val="64F13819"/>
    <w:rsid w:val="653E6668"/>
    <w:rsid w:val="655E6411"/>
    <w:rsid w:val="65634731"/>
    <w:rsid w:val="65B172DB"/>
    <w:rsid w:val="65DE6954"/>
    <w:rsid w:val="65F4072C"/>
    <w:rsid w:val="66320697"/>
    <w:rsid w:val="666114E0"/>
    <w:rsid w:val="66DF77D2"/>
    <w:rsid w:val="66E2C122"/>
    <w:rsid w:val="66E5B460"/>
    <w:rsid w:val="66EB043C"/>
    <w:rsid w:val="66EFCD02"/>
    <w:rsid w:val="66FF10B3"/>
    <w:rsid w:val="670DC1D1"/>
    <w:rsid w:val="6734A8E2"/>
    <w:rsid w:val="676F458D"/>
    <w:rsid w:val="678D680E"/>
    <w:rsid w:val="67B1B588"/>
    <w:rsid w:val="67B727F3"/>
    <w:rsid w:val="67B72E99"/>
    <w:rsid w:val="67B7AC21"/>
    <w:rsid w:val="67C560AD"/>
    <w:rsid w:val="67CF21D1"/>
    <w:rsid w:val="67DA55E2"/>
    <w:rsid w:val="67DE5B37"/>
    <w:rsid w:val="67DFB4D6"/>
    <w:rsid w:val="67FB62DA"/>
    <w:rsid w:val="67FF2817"/>
    <w:rsid w:val="67FF3F4D"/>
    <w:rsid w:val="682C248E"/>
    <w:rsid w:val="68473333"/>
    <w:rsid w:val="68514DA8"/>
    <w:rsid w:val="68DE5F12"/>
    <w:rsid w:val="68E85BE9"/>
    <w:rsid w:val="68FDEFEA"/>
    <w:rsid w:val="69183951"/>
    <w:rsid w:val="6919724F"/>
    <w:rsid w:val="69405306"/>
    <w:rsid w:val="69640AF0"/>
    <w:rsid w:val="696F5E24"/>
    <w:rsid w:val="6995B09D"/>
    <w:rsid w:val="6997F8E2"/>
    <w:rsid w:val="69A74A6A"/>
    <w:rsid w:val="69AB585D"/>
    <w:rsid w:val="69AB9A81"/>
    <w:rsid w:val="69B9C7F8"/>
    <w:rsid w:val="69BB4108"/>
    <w:rsid w:val="69E76E78"/>
    <w:rsid w:val="69FBD99F"/>
    <w:rsid w:val="6A0D3040"/>
    <w:rsid w:val="6A1B02C6"/>
    <w:rsid w:val="6A1D0733"/>
    <w:rsid w:val="6A283306"/>
    <w:rsid w:val="6A821E59"/>
    <w:rsid w:val="6AC454D5"/>
    <w:rsid w:val="6ACB8D83"/>
    <w:rsid w:val="6AEA3090"/>
    <w:rsid w:val="6AF7E07B"/>
    <w:rsid w:val="6B370CA2"/>
    <w:rsid w:val="6B480F28"/>
    <w:rsid w:val="6B5F4F83"/>
    <w:rsid w:val="6B793854"/>
    <w:rsid w:val="6B7F954E"/>
    <w:rsid w:val="6B9045C9"/>
    <w:rsid w:val="6B9A49D9"/>
    <w:rsid w:val="6B9BB049"/>
    <w:rsid w:val="6B9E7D6C"/>
    <w:rsid w:val="6BBF5069"/>
    <w:rsid w:val="6BDE8994"/>
    <w:rsid w:val="6BDF9FF9"/>
    <w:rsid w:val="6BED2BFA"/>
    <w:rsid w:val="6BED413C"/>
    <w:rsid w:val="6BFB01AF"/>
    <w:rsid w:val="6BFC1A0C"/>
    <w:rsid w:val="6BFEDB6C"/>
    <w:rsid w:val="6BFFFEAB"/>
    <w:rsid w:val="6C2D6263"/>
    <w:rsid w:val="6C692307"/>
    <w:rsid w:val="6C7E9442"/>
    <w:rsid w:val="6CAD33D1"/>
    <w:rsid w:val="6CB770DE"/>
    <w:rsid w:val="6CDF365C"/>
    <w:rsid w:val="6CEF99CB"/>
    <w:rsid w:val="6D331930"/>
    <w:rsid w:val="6D3B73D6"/>
    <w:rsid w:val="6D525A30"/>
    <w:rsid w:val="6DAC1002"/>
    <w:rsid w:val="6DB77DE8"/>
    <w:rsid w:val="6DBB02A3"/>
    <w:rsid w:val="6DDFD4E6"/>
    <w:rsid w:val="6DEEB966"/>
    <w:rsid w:val="6DEF5989"/>
    <w:rsid w:val="6DF35D6E"/>
    <w:rsid w:val="6DF4F00E"/>
    <w:rsid w:val="6DFE2045"/>
    <w:rsid w:val="6E1723C5"/>
    <w:rsid w:val="6E192410"/>
    <w:rsid w:val="6E281A1C"/>
    <w:rsid w:val="6E3A3B5D"/>
    <w:rsid w:val="6E3E079E"/>
    <w:rsid w:val="6E560302"/>
    <w:rsid w:val="6E877574"/>
    <w:rsid w:val="6E9E6C25"/>
    <w:rsid w:val="6EBBF953"/>
    <w:rsid w:val="6EC71557"/>
    <w:rsid w:val="6ED42DFE"/>
    <w:rsid w:val="6EDD7D18"/>
    <w:rsid w:val="6EE70ADE"/>
    <w:rsid w:val="6EE9BF99"/>
    <w:rsid w:val="6EEFC93A"/>
    <w:rsid w:val="6EFB313B"/>
    <w:rsid w:val="6EFEE06E"/>
    <w:rsid w:val="6EFF2F5C"/>
    <w:rsid w:val="6EFF92A9"/>
    <w:rsid w:val="6F1FA63D"/>
    <w:rsid w:val="6F3DFD51"/>
    <w:rsid w:val="6F5E4CCE"/>
    <w:rsid w:val="6F600BA8"/>
    <w:rsid w:val="6F615465"/>
    <w:rsid w:val="6F6D1564"/>
    <w:rsid w:val="6F6DB66F"/>
    <w:rsid w:val="6F7EB149"/>
    <w:rsid w:val="6F7F43B7"/>
    <w:rsid w:val="6F7FC935"/>
    <w:rsid w:val="6F9FE8B6"/>
    <w:rsid w:val="6FAF51D2"/>
    <w:rsid w:val="6FB7E8CA"/>
    <w:rsid w:val="6FBB689A"/>
    <w:rsid w:val="6FBF2A28"/>
    <w:rsid w:val="6FBFFEB3"/>
    <w:rsid w:val="6FD7E0A7"/>
    <w:rsid w:val="6FD93CBA"/>
    <w:rsid w:val="6FDF10BA"/>
    <w:rsid w:val="6FDF42DC"/>
    <w:rsid w:val="6FDF6289"/>
    <w:rsid w:val="6FDFC00A"/>
    <w:rsid w:val="6FE200A9"/>
    <w:rsid w:val="6FE3CCD0"/>
    <w:rsid w:val="6FEF5EAA"/>
    <w:rsid w:val="6FEF6EF0"/>
    <w:rsid w:val="6FF57556"/>
    <w:rsid w:val="6FF73E6A"/>
    <w:rsid w:val="6FF989FA"/>
    <w:rsid w:val="6FFB815F"/>
    <w:rsid w:val="6FFB915A"/>
    <w:rsid w:val="6FFD592E"/>
    <w:rsid w:val="6FFEC414"/>
    <w:rsid w:val="6FFF0B93"/>
    <w:rsid w:val="6FFF1B5C"/>
    <w:rsid w:val="6FFF3407"/>
    <w:rsid w:val="6FFF6133"/>
    <w:rsid w:val="6FFF8002"/>
    <w:rsid w:val="6FFFC45A"/>
    <w:rsid w:val="6FFFE40B"/>
    <w:rsid w:val="6FFFF4BC"/>
    <w:rsid w:val="6FFFF714"/>
    <w:rsid w:val="709DA3BA"/>
    <w:rsid w:val="70B301E4"/>
    <w:rsid w:val="70BB8795"/>
    <w:rsid w:val="70E3111D"/>
    <w:rsid w:val="7104372E"/>
    <w:rsid w:val="71581FDA"/>
    <w:rsid w:val="71B51E35"/>
    <w:rsid w:val="71BFC2A0"/>
    <w:rsid w:val="71D79131"/>
    <w:rsid w:val="71EDCBF5"/>
    <w:rsid w:val="71FD8AD3"/>
    <w:rsid w:val="71FF43AA"/>
    <w:rsid w:val="71FF9BA0"/>
    <w:rsid w:val="72001A52"/>
    <w:rsid w:val="72035B98"/>
    <w:rsid w:val="727825DF"/>
    <w:rsid w:val="728F57DA"/>
    <w:rsid w:val="7293770A"/>
    <w:rsid w:val="72DEF74F"/>
    <w:rsid w:val="72EE51E2"/>
    <w:rsid w:val="737EED12"/>
    <w:rsid w:val="739F078D"/>
    <w:rsid w:val="73C32BAC"/>
    <w:rsid w:val="73CEDE69"/>
    <w:rsid w:val="73D7826E"/>
    <w:rsid w:val="73DBDBD5"/>
    <w:rsid w:val="73EF2116"/>
    <w:rsid w:val="73FBE8CE"/>
    <w:rsid w:val="73FF3D80"/>
    <w:rsid w:val="73FF814E"/>
    <w:rsid w:val="73FFBA19"/>
    <w:rsid w:val="74417FCA"/>
    <w:rsid w:val="745FB877"/>
    <w:rsid w:val="746D52EB"/>
    <w:rsid w:val="746E4D24"/>
    <w:rsid w:val="74770419"/>
    <w:rsid w:val="749CF26D"/>
    <w:rsid w:val="74AF148A"/>
    <w:rsid w:val="74BE1448"/>
    <w:rsid w:val="74F6762A"/>
    <w:rsid w:val="74FC1190"/>
    <w:rsid w:val="74FFAD73"/>
    <w:rsid w:val="7501376A"/>
    <w:rsid w:val="750417CF"/>
    <w:rsid w:val="750FFF27"/>
    <w:rsid w:val="751C2ECE"/>
    <w:rsid w:val="751F5DD3"/>
    <w:rsid w:val="7527DABD"/>
    <w:rsid w:val="755DF9B7"/>
    <w:rsid w:val="755EAD18"/>
    <w:rsid w:val="755F0AAF"/>
    <w:rsid w:val="756DD95B"/>
    <w:rsid w:val="75B3F3A0"/>
    <w:rsid w:val="75B71C5C"/>
    <w:rsid w:val="75C12410"/>
    <w:rsid w:val="75D4B21B"/>
    <w:rsid w:val="75DC5ED4"/>
    <w:rsid w:val="75DF3015"/>
    <w:rsid w:val="75DFD98F"/>
    <w:rsid w:val="75E73AD5"/>
    <w:rsid w:val="75EB2864"/>
    <w:rsid w:val="75EC3AC0"/>
    <w:rsid w:val="75EDC3C4"/>
    <w:rsid w:val="75EE7268"/>
    <w:rsid w:val="75EF69F7"/>
    <w:rsid w:val="75F9A3A1"/>
    <w:rsid w:val="75FB0AF2"/>
    <w:rsid w:val="75FB7EF9"/>
    <w:rsid w:val="75FB7F19"/>
    <w:rsid w:val="75FBD1F2"/>
    <w:rsid w:val="75FF465D"/>
    <w:rsid w:val="767DFA4E"/>
    <w:rsid w:val="76934903"/>
    <w:rsid w:val="76BC6864"/>
    <w:rsid w:val="76BD2412"/>
    <w:rsid w:val="76C31B58"/>
    <w:rsid w:val="76DE26B8"/>
    <w:rsid w:val="76ECCE91"/>
    <w:rsid w:val="76EE9A0A"/>
    <w:rsid w:val="76F572C8"/>
    <w:rsid w:val="76F80A2E"/>
    <w:rsid w:val="76FDB847"/>
    <w:rsid w:val="76FFB277"/>
    <w:rsid w:val="770842B0"/>
    <w:rsid w:val="7727C4F3"/>
    <w:rsid w:val="77360C46"/>
    <w:rsid w:val="7737D909"/>
    <w:rsid w:val="773D9BD5"/>
    <w:rsid w:val="77467B47"/>
    <w:rsid w:val="776EFF1E"/>
    <w:rsid w:val="77766D65"/>
    <w:rsid w:val="77767344"/>
    <w:rsid w:val="777CCCEF"/>
    <w:rsid w:val="777EB2C7"/>
    <w:rsid w:val="777FFD96"/>
    <w:rsid w:val="77A561A1"/>
    <w:rsid w:val="77A64972"/>
    <w:rsid w:val="77AFE1A8"/>
    <w:rsid w:val="77B37DFA"/>
    <w:rsid w:val="77B7615C"/>
    <w:rsid w:val="77B7B3B9"/>
    <w:rsid w:val="77BB20CE"/>
    <w:rsid w:val="77BE5B0B"/>
    <w:rsid w:val="77BEE0A8"/>
    <w:rsid w:val="77BF0C6B"/>
    <w:rsid w:val="77BF13C4"/>
    <w:rsid w:val="77BFCD88"/>
    <w:rsid w:val="77C36013"/>
    <w:rsid w:val="77C55F3F"/>
    <w:rsid w:val="77CB19F5"/>
    <w:rsid w:val="77CFC563"/>
    <w:rsid w:val="77D594AE"/>
    <w:rsid w:val="77D9382F"/>
    <w:rsid w:val="77D9D25E"/>
    <w:rsid w:val="77DB983B"/>
    <w:rsid w:val="77DF8CC6"/>
    <w:rsid w:val="77DF9DF6"/>
    <w:rsid w:val="77E7FD1D"/>
    <w:rsid w:val="77EB6A1C"/>
    <w:rsid w:val="77ECB57B"/>
    <w:rsid w:val="77EFBDC5"/>
    <w:rsid w:val="77F3843B"/>
    <w:rsid w:val="77F76294"/>
    <w:rsid w:val="77F90D01"/>
    <w:rsid w:val="77FB94DF"/>
    <w:rsid w:val="77FBEAE0"/>
    <w:rsid w:val="77FEFAE7"/>
    <w:rsid w:val="77FF1B7E"/>
    <w:rsid w:val="77FFF3B7"/>
    <w:rsid w:val="78571B68"/>
    <w:rsid w:val="78746D02"/>
    <w:rsid w:val="787F553F"/>
    <w:rsid w:val="78860AED"/>
    <w:rsid w:val="7897AB5E"/>
    <w:rsid w:val="78EB3521"/>
    <w:rsid w:val="78ED182A"/>
    <w:rsid w:val="78EFA518"/>
    <w:rsid w:val="78F3286C"/>
    <w:rsid w:val="790667DC"/>
    <w:rsid w:val="791BDC2D"/>
    <w:rsid w:val="793F6973"/>
    <w:rsid w:val="793FBB44"/>
    <w:rsid w:val="7953FF89"/>
    <w:rsid w:val="795C4A22"/>
    <w:rsid w:val="79774C9A"/>
    <w:rsid w:val="7977F430"/>
    <w:rsid w:val="797A7A2B"/>
    <w:rsid w:val="797A996E"/>
    <w:rsid w:val="797D136C"/>
    <w:rsid w:val="797F4DF4"/>
    <w:rsid w:val="797F5894"/>
    <w:rsid w:val="79974A02"/>
    <w:rsid w:val="799B9AE7"/>
    <w:rsid w:val="79AF1005"/>
    <w:rsid w:val="79B6104C"/>
    <w:rsid w:val="79BB7C86"/>
    <w:rsid w:val="79BD2152"/>
    <w:rsid w:val="79BFDA8C"/>
    <w:rsid w:val="79C74769"/>
    <w:rsid w:val="79D73D5D"/>
    <w:rsid w:val="79DF06A1"/>
    <w:rsid w:val="79DF9037"/>
    <w:rsid w:val="79EF84D5"/>
    <w:rsid w:val="79F4032F"/>
    <w:rsid w:val="79F78783"/>
    <w:rsid w:val="7A1052B0"/>
    <w:rsid w:val="7A3B6E62"/>
    <w:rsid w:val="7A8B3D24"/>
    <w:rsid w:val="7A9F6F49"/>
    <w:rsid w:val="7AA72329"/>
    <w:rsid w:val="7AAB665A"/>
    <w:rsid w:val="7AAE106A"/>
    <w:rsid w:val="7AB71B01"/>
    <w:rsid w:val="7AB730C1"/>
    <w:rsid w:val="7AD6D1A2"/>
    <w:rsid w:val="7ADCDEBD"/>
    <w:rsid w:val="7ADF85AD"/>
    <w:rsid w:val="7AEB82DB"/>
    <w:rsid w:val="7AED5522"/>
    <w:rsid w:val="7AEF6EB9"/>
    <w:rsid w:val="7AF770B1"/>
    <w:rsid w:val="7AF7B294"/>
    <w:rsid w:val="7AFDB713"/>
    <w:rsid w:val="7AFDD806"/>
    <w:rsid w:val="7AFED62A"/>
    <w:rsid w:val="7AFF7C43"/>
    <w:rsid w:val="7B034D52"/>
    <w:rsid w:val="7B1EDCCD"/>
    <w:rsid w:val="7B3B46DF"/>
    <w:rsid w:val="7B3FDAF5"/>
    <w:rsid w:val="7B5DAB99"/>
    <w:rsid w:val="7B796CFA"/>
    <w:rsid w:val="7B7E712F"/>
    <w:rsid w:val="7B805DA8"/>
    <w:rsid w:val="7B8F2709"/>
    <w:rsid w:val="7B8F4AC4"/>
    <w:rsid w:val="7B9A7003"/>
    <w:rsid w:val="7B9FD8D0"/>
    <w:rsid w:val="7BB70483"/>
    <w:rsid w:val="7BB7ADD2"/>
    <w:rsid w:val="7BBF867B"/>
    <w:rsid w:val="7BD0CE31"/>
    <w:rsid w:val="7BD45CC3"/>
    <w:rsid w:val="7BDD2C49"/>
    <w:rsid w:val="7BDF9FCC"/>
    <w:rsid w:val="7BE4E49E"/>
    <w:rsid w:val="7BEBE698"/>
    <w:rsid w:val="7BECCFC7"/>
    <w:rsid w:val="7BEFF4FB"/>
    <w:rsid w:val="7BF75614"/>
    <w:rsid w:val="7BFA1D32"/>
    <w:rsid w:val="7BFB033D"/>
    <w:rsid w:val="7BFCCE4D"/>
    <w:rsid w:val="7BFDBEE6"/>
    <w:rsid w:val="7BFEB3FF"/>
    <w:rsid w:val="7BFF7B7D"/>
    <w:rsid w:val="7BFF99A7"/>
    <w:rsid w:val="7BFF9A6F"/>
    <w:rsid w:val="7BFFC93E"/>
    <w:rsid w:val="7C017D0E"/>
    <w:rsid w:val="7C0A7B6D"/>
    <w:rsid w:val="7C25CF6B"/>
    <w:rsid w:val="7C5DE127"/>
    <w:rsid w:val="7C6F1EEF"/>
    <w:rsid w:val="7C7EEA4D"/>
    <w:rsid w:val="7C7F3675"/>
    <w:rsid w:val="7C7F48E2"/>
    <w:rsid w:val="7C8A568F"/>
    <w:rsid w:val="7CEC1186"/>
    <w:rsid w:val="7CEF79FC"/>
    <w:rsid w:val="7CEFD596"/>
    <w:rsid w:val="7CF75C64"/>
    <w:rsid w:val="7CF7C3E2"/>
    <w:rsid w:val="7CFE4165"/>
    <w:rsid w:val="7CFFB5D6"/>
    <w:rsid w:val="7D224A38"/>
    <w:rsid w:val="7D3CB681"/>
    <w:rsid w:val="7D4962D2"/>
    <w:rsid w:val="7D4E1AA6"/>
    <w:rsid w:val="7D5F0A14"/>
    <w:rsid w:val="7D5F52CF"/>
    <w:rsid w:val="7D5FC6B4"/>
    <w:rsid w:val="7D61E6AA"/>
    <w:rsid w:val="7D6760A8"/>
    <w:rsid w:val="7D6E2007"/>
    <w:rsid w:val="7D6FB358"/>
    <w:rsid w:val="7D77C78D"/>
    <w:rsid w:val="7D7B46EB"/>
    <w:rsid w:val="7D7E6147"/>
    <w:rsid w:val="7D7E92A6"/>
    <w:rsid w:val="7D9774F2"/>
    <w:rsid w:val="7DB76676"/>
    <w:rsid w:val="7DB7C4E7"/>
    <w:rsid w:val="7DB9F60F"/>
    <w:rsid w:val="7DBAB7D3"/>
    <w:rsid w:val="7DBDAFC0"/>
    <w:rsid w:val="7DBFF05E"/>
    <w:rsid w:val="7DC5C1C0"/>
    <w:rsid w:val="7DC635D4"/>
    <w:rsid w:val="7DCCC265"/>
    <w:rsid w:val="7DE41BEF"/>
    <w:rsid w:val="7DED280E"/>
    <w:rsid w:val="7DEF22E7"/>
    <w:rsid w:val="7DF30665"/>
    <w:rsid w:val="7DF7B2F3"/>
    <w:rsid w:val="7DF7CCFD"/>
    <w:rsid w:val="7DF7DE88"/>
    <w:rsid w:val="7DFC779E"/>
    <w:rsid w:val="7DFC7D55"/>
    <w:rsid w:val="7DFD39C2"/>
    <w:rsid w:val="7DFDCC10"/>
    <w:rsid w:val="7DFF1260"/>
    <w:rsid w:val="7DFF5122"/>
    <w:rsid w:val="7DFFD813"/>
    <w:rsid w:val="7DFFDAA9"/>
    <w:rsid w:val="7E1BB8FA"/>
    <w:rsid w:val="7E3351BF"/>
    <w:rsid w:val="7E3E7A11"/>
    <w:rsid w:val="7E3F96C0"/>
    <w:rsid w:val="7E5947D6"/>
    <w:rsid w:val="7E5F33F2"/>
    <w:rsid w:val="7E6C4837"/>
    <w:rsid w:val="7E6E33DA"/>
    <w:rsid w:val="7E6F0DFC"/>
    <w:rsid w:val="7E735CC1"/>
    <w:rsid w:val="7E7BFB0E"/>
    <w:rsid w:val="7E7E9BC5"/>
    <w:rsid w:val="7E7ED361"/>
    <w:rsid w:val="7E8F588C"/>
    <w:rsid w:val="7E914400"/>
    <w:rsid w:val="7E954824"/>
    <w:rsid w:val="7E9D717F"/>
    <w:rsid w:val="7EB077E7"/>
    <w:rsid w:val="7EBEA2A9"/>
    <w:rsid w:val="7EBEBC6C"/>
    <w:rsid w:val="7EBF979D"/>
    <w:rsid w:val="7ECBEDF9"/>
    <w:rsid w:val="7ECE58F5"/>
    <w:rsid w:val="7ED733D9"/>
    <w:rsid w:val="7ED7F60E"/>
    <w:rsid w:val="7ED9F259"/>
    <w:rsid w:val="7EDD1068"/>
    <w:rsid w:val="7EDF4EB3"/>
    <w:rsid w:val="7EE7A254"/>
    <w:rsid w:val="7EE90A2B"/>
    <w:rsid w:val="7EEBAF83"/>
    <w:rsid w:val="7EEE479B"/>
    <w:rsid w:val="7EEFC231"/>
    <w:rsid w:val="7EF19540"/>
    <w:rsid w:val="7EFABC49"/>
    <w:rsid w:val="7EFB4E29"/>
    <w:rsid w:val="7EFBFC59"/>
    <w:rsid w:val="7EFD440E"/>
    <w:rsid w:val="7EFD54E9"/>
    <w:rsid w:val="7EFDDD5D"/>
    <w:rsid w:val="7EFE25E5"/>
    <w:rsid w:val="7EFE7377"/>
    <w:rsid w:val="7EFEF94A"/>
    <w:rsid w:val="7EFF1028"/>
    <w:rsid w:val="7EFF65AE"/>
    <w:rsid w:val="7EFF8360"/>
    <w:rsid w:val="7EFF9D01"/>
    <w:rsid w:val="7F1ECEE9"/>
    <w:rsid w:val="7F1F6B68"/>
    <w:rsid w:val="7F1FD39B"/>
    <w:rsid w:val="7F2F2EB9"/>
    <w:rsid w:val="7F37F5E0"/>
    <w:rsid w:val="7F3C345D"/>
    <w:rsid w:val="7F4279ED"/>
    <w:rsid w:val="7F4A4284"/>
    <w:rsid w:val="7F572F9C"/>
    <w:rsid w:val="7F5E5829"/>
    <w:rsid w:val="7F5FC1CD"/>
    <w:rsid w:val="7F6537E9"/>
    <w:rsid w:val="7F6F133D"/>
    <w:rsid w:val="7F6FCD80"/>
    <w:rsid w:val="7F7A4D94"/>
    <w:rsid w:val="7F7B1074"/>
    <w:rsid w:val="7F7BAAA3"/>
    <w:rsid w:val="7F7D965C"/>
    <w:rsid w:val="7F7DE4DC"/>
    <w:rsid w:val="7F7EAA1C"/>
    <w:rsid w:val="7F7F8937"/>
    <w:rsid w:val="7F7FB040"/>
    <w:rsid w:val="7F7FB1D2"/>
    <w:rsid w:val="7F7FBBC4"/>
    <w:rsid w:val="7F7FE530"/>
    <w:rsid w:val="7F7FEEE6"/>
    <w:rsid w:val="7F7FF300"/>
    <w:rsid w:val="7F8C9A10"/>
    <w:rsid w:val="7F947CD6"/>
    <w:rsid w:val="7F957AA6"/>
    <w:rsid w:val="7F9D0E41"/>
    <w:rsid w:val="7F9E0C30"/>
    <w:rsid w:val="7F9E1C29"/>
    <w:rsid w:val="7F9E5C68"/>
    <w:rsid w:val="7F9F585C"/>
    <w:rsid w:val="7F9FC51A"/>
    <w:rsid w:val="7FA198F7"/>
    <w:rsid w:val="7FA75748"/>
    <w:rsid w:val="7FACEB85"/>
    <w:rsid w:val="7FAF1F73"/>
    <w:rsid w:val="7FB54DD3"/>
    <w:rsid w:val="7FB761F3"/>
    <w:rsid w:val="7FBAB7B6"/>
    <w:rsid w:val="7FBB1B02"/>
    <w:rsid w:val="7FBBCC16"/>
    <w:rsid w:val="7FBD82BE"/>
    <w:rsid w:val="7FBF3E1C"/>
    <w:rsid w:val="7FBF726E"/>
    <w:rsid w:val="7FBF861A"/>
    <w:rsid w:val="7FC5D062"/>
    <w:rsid w:val="7FCF0FE6"/>
    <w:rsid w:val="7FCF4397"/>
    <w:rsid w:val="7FD04A3F"/>
    <w:rsid w:val="7FD75501"/>
    <w:rsid w:val="7FDBEAC2"/>
    <w:rsid w:val="7FDBFCED"/>
    <w:rsid w:val="7FDD864C"/>
    <w:rsid w:val="7FDDC963"/>
    <w:rsid w:val="7FDDD99D"/>
    <w:rsid w:val="7FDDFB2D"/>
    <w:rsid w:val="7FDE932D"/>
    <w:rsid w:val="7FDEA784"/>
    <w:rsid w:val="7FDEF516"/>
    <w:rsid w:val="7FDF4D49"/>
    <w:rsid w:val="7FDF77DA"/>
    <w:rsid w:val="7FDFAD48"/>
    <w:rsid w:val="7FDFAF13"/>
    <w:rsid w:val="7FE48652"/>
    <w:rsid w:val="7FE6DF75"/>
    <w:rsid w:val="7FE74F43"/>
    <w:rsid w:val="7FE79FD3"/>
    <w:rsid w:val="7FE9A7BD"/>
    <w:rsid w:val="7FEB1680"/>
    <w:rsid w:val="7FEB6E9A"/>
    <w:rsid w:val="7FED453E"/>
    <w:rsid w:val="7FEF8BCB"/>
    <w:rsid w:val="7FEFBB5C"/>
    <w:rsid w:val="7FEFE575"/>
    <w:rsid w:val="7FEFFD8F"/>
    <w:rsid w:val="7FF1C1E5"/>
    <w:rsid w:val="7FF341C6"/>
    <w:rsid w:val="7FF3F4C0"/>
    <w:rsid w:val="7FF72BC1"/>
    <w:rsid w:val="7FF73FBF"/>
    <w:rsid w:val="7FF7D726"/>
    <w:rsid w:val="7FF7DD2E"/>
    <w:rsid w:val="7FFA7AE9"/>
    <w:rsid w:val="7FFB04CD"/>
    <w:rsid w:val="7FFB51B7"/>
    <w:rsid w:val="7FFB6879"/>
    <w:rsid w:val="7FFBBDBF"/>
    <w:rsid w:val="7FFBECFB"/>
    <w:rsid w:val="7FFBF418"/>
    <w:rsid w:val="7FFC2A3F"/>
    <w:rsid w:val="7FFC4D40"/>
    <w:rsid w:val="7FFCA911"/>
    <w:rsid w:val="7FFD4968"/>
    <w:rsid w:val="7FFDB0D1"/>
    <w:rsid w:val="7FFE32BA"/>
    <w:rsid w:val="7FFE3B41"/>
    <w:rsid w:val="7FFE5A43"/>
    <w:rsid w:val="7FFE6088"/>
    <w:rsid w:val="7FFE9531"/>
    <w:rsid w:val="7FFF0955"/>
    <w:rsid w:val="7FFF0A7F"/>
    <w:rsid w:val="7FFF1280"/>
    <w:rsid w:val="7FFF1A9F"/>
    <w:rsid w:val="7FFF7D1B"/>
    <w:rsid w:val="7FFF8A09"/>
    <w:rsid w:val="7FFF9098"/>
    <w:rsid w:val="7FFFCEA2"/>
    <w:rsid w:val="7FFFD477"/>
    <w:rsid w:val="7FFFF309"/>
    <w:rsid w:val="83BC3EE7"/>
    <w:rsid w:val="843D6AA7"/>
    <w:rsid w:val="84D99A6D"/>
    <w:rsid w:val="86F65B1B"/>
    <w:rsid w:val="87EBBFBA"/>
    <w:rsid w:val="89FB88A8"/>
    <w:rsid w:val="8CF54D88"/>
    <w:rsid w:val="8D7D71CC"/>
    <w:rsid w:val="8ED7C78C"/>
    <w:rsid w:val="8FED9A4E"/>
    <w:rsid w:val="8FFF0C42"/>
    <w:rsid w:val="91F6D1AD"/>
    <w:rsid w:val="93FE0DFA"/>
    <w:rsid w:val="93FF7B68"/>
    <w:rsid w:val="96635ABC"/>
    <w:rsid w:val="96A71EB6"/>
    <w:rsid w:val="96AE6C40"/>
    <w:rsid w:val="96FAB9C4"/>
    <w:rsid w:val="973B018E"/>
    <w:rsid w:val="977EE589"/>
    <w:rsid w:val="97FDB990"/>
    <w:rsid w:val="97FE5DF8"/>
    <w:rsid w:val="99CEB2A2"/>
    <w:rsid w:val="99DFF276"/>
    <w:rsid w:val="9A7D88A1"/>
    <w:rsid w:val="9AFFF830"/>
    <w:rsid w:val="9B778AFE"/>
    <w:rsid w:val="9B7C294E"/>
    <w:rsid w:val="9BDD67D0"/>
    <w:rsid w:val="9BFC355C"/>
    <w:rsid w:val="9BFF8678"/>
    <w:rsid w:val="9CAE020B"/>
    <w:rsid w:val="9CF685CE"/>
    <w:rsid w:val="9CFDE3C4"/>
    <w:rsid w:val="9CFF7453"/>
    <w:rsid w:val="9D3D11F9"/>
    <w:rsid w:val="9DAD3F70"/>
    <w:rsid w:val="9DDE9047"/>
    <w:rsid w:val="9DDF7F61"/>
    <w:rsid w:val="9E3F3CD4"/>
    <w:rsid w:val="9EAF3E78"/>
    <w:rsid w:val="9EAFB928"/>
    <w:rsid w:val="9EFF273D"/>
    <w:rsid w:val="9F6D7C77"/>
    <w:rsid w:val="9F7B7705"/>
    <w:rsid w:val="9F7F1F89"/>
    <w:rsid w:val="9FB7CC66"/>
    <w:rsid w:val="9FBBF28A"/>
    <w:rsid w:val="9FBFDA1F"/>
    <w:rsid w:val="9FBFE552"/>
    <w:rsid w:val="9FC9A08E"/>
    <w:rsid w:val="9FD71E2C"/>
    <w:rsid w:val="9FE7B5DE"/>
    <w:rsid w:val="9FED94F2"/>
    <w:rsid w:val="9FF79366"/>
    <w:rsid w:val="9FFDB10C"/>
    <w:rsid w:val="A1FF65B7"/>
    <w:rsid w:val="A3FF7B9F"/>
    <w:rsid w:val="A6FC5088"/>
    <w:rsid w:val="A7BD11B2"/>
    <w:rsid w:val="A7BF9B03"/>
    <w:rsid w:val="A7FB8518"/>
    <w:rsid w:val="A7FE8F0D"/>
    <w:rsid w:val="A7FF4120"/>
    <w:rsid w:val="AB72ED3D"/>
    <w:rsid w:val="ABFC30BC"/>
    <w:rsid w:val="ACBFFEAB"/>
    <w:rsid w:val="AD1A642C"/>
    <w:rsid w:val="AD5E2D0B"/>
    <w:rsid w:val="ADD231B5"/>
    <w:rsid w:val="ADECB00E"/>
    <w:rsid w:val="ADF7655F"/>
    <w:rsid w:val="AE7BC0A6"/>
    <w:rsid w:val="AEEDC4FF"/>
    <w:rsid w:val="AEEF5323"/>
    <w:rsid w:val="AF1B5C81"/>
    <w:rsid w:val="AF7FB3A7"/>
    <w:rsid w:val="AF7FFD96"/>
    <w:rsid w:val="AF93B5E4"/>
    <w:rsid w:val="AF95B05E"/>
    <w:rsid w:val="AFADF6BA"/>
    <w:rsid w:val="AFBE5554"/>
    <w:rsid w:val="AFCD8197"/>
    <w:rsid w:val="AFD94E6C"/>
    <w:rsid w:val="AFDF9AE2"/>
    <w:rsid w:val="AFEBDE5D"/>
    <w:rsid w:val="AFEE67EA"/>
    <w:rsid w:val="AFEF2E2D"/>
    <w:rsid w:val="AFEFF213"/>
    <w:rsid w:val="AFFDF74C"/>
    <w:rsid w:val="AFFEB9C4"/>
    <w:rsid w:val="AFFEE04B"/>
    <w:rsid w:val="AFFF3627"/>
    <w:rsid w:val="AFFF4EBC"/>
    <w:rsid w:val="B05F3637"/>
    <w:rsid w:val="B1DF2D1A"/>
    <w:rsid w:val="B37EE2D9"/>
    <w:rsid w:val="B3BC76EA"/>
    <w:rsid w:val="B3DE4A20"/>
    <w:rsid w:val="B432686D"/>
    <w:rsid w:val="B45BECD1"/>
    <w:rsid w:val="B47DD47E"/>
    <w:rsid w:val="B5374B0E"/>
    <w:rsid w:val="B5E5AF20"/>
    <w:rsid w:val="B5F869C3"/>
    <w:rsid w:val="B71E8692"/>
    <w:rsid w:val="B75F1ADC"/>
    <w:rsid w:val="B75F42DB"/>
    <w:rsid w:val="B77F58F9"/>
    <w:rsid w:val="B77FF555"/>
    <w:rsid w:val="B7BD50C1"/>
    <w:rsid w:val="B7EEFC2C"/>
    <w:rsid w:val="B7EFE516"/>
    <w:rsid w:val="B7F667EE"/>
    <w:rsid w:val="B7F74AF6"/>
    <w:rsid w:val="B7F764C7"/>
    <w:rsid w:val="B7FD67B4"/>
    <w:rsid w:val="B8D9B7B8"/>
    <w:rsid w:val="B96ACB34"/>
    <w:rsid w:val="B97BB591"/>
    <w:rsid w:val="B9EEBF03"/>
    <w:rsid w:val="BA3FF3F2"/>
    <w:rsid w:val="BAB77809"/>
    <w:rsid w:val="BAFFA0EA"/>
    <w:rsid w:val="BBB79799"/>
    <w:rsid w:val="BBDF5FE6"/>
    <w:rsid w:val="BBDFBA5B"/>
    <w:rsid w:val="BBE31549"/>
    <w:rsid w:val="BBFCE996"/>
    <w:rsid w:val="BBFF8E07"/>
    <w:rsid w:val="BCFB4543"/>
    <w:rsid w:val="BCFEDD82"/>
    <w:rsid w:val="BDAF4839"/>
    <w:rsid w:val="BDB798A8"/>
    <w:rsid w:val="BDBF8F07"/>
    <w:rsid w:val="BDC05BB2"/>
    <w:rsid w:val="BDDF1F16"/>
    <w:rsid w:val="BDDF2915"/>
    <w:rsid w:val="BDDF8FBE"/>
    <w:rsid w:val="BDF5F59F"/>
    <w:rsid w:val="BDFDB479"/>
    <w:rsid w:val="BDFFCB69"/>
    <w:rsid w:val="BDFFF517"/>
    <w:rsid w:val="BE3B7407"/>
    <w:rsid w:val="BE5798EB"/>
    <w:rsid w:val="BE6DA0A8"/>
    <w:rsid w:val="BEBF0E1F"/>
    <w:rsid w:val="BEBFF228"/>
    <w:rsid w:val="BECF080C"/>
    <w:rsid w:val="BEDD56C3"/>
    <w:rsid w:val="BEDF7D2E"/>
    <w:rsid w:val="BEEBF46A"/>
    <w:rsid w:val="BEEEB00F"/>
    <w:rsid w:val="BEEF2948"/>
    <w:rsid w:val="BEF374B1"/>
    <w:rsid w:val="BEF7EE07"/>
    <w:rsid w:val="BEFF0FD2"/>
    <w:rsid w:val="BEFF516C"/>
    <w:rsid w:val="BEFF8510"/>
    <w:rsid w:val="BF1FCBDF"/>
    <w:rsid w:val="BF3CA7F8"/>
    <w:rsid w:val="BF5ABB42"/>
    <w:rsid w:val="BF5BE0BC"/>
    <w:rsid w:val="BF5F9FFE"/>
    <w:rsid w:val="BF69494C"/>
    <w:rsid w:val="BF7929CC"/>
    <w:rsid w:val="BF7C47E0"/>
    <w:rsid w:val="BF9E659E"/>
    <w:rsid w:val="BFAAAB98"/>
    <w:rsid w:val="BFB0752C"/>
    <w:rsid w:val="BFB45E98"/>
    <w:rsid w:val="BFB50A26"/>
    <w:rsid w:val="BFBE2FC3"/>
    <w:rsid w:val="BFC99B21"/>
    <w:rsid w:val="BFCD43E2"/>
    <w:rsid w:val="BFDB401D"/>
    <w:rsid w:val="BFE38DF9"/>
    <w:rsid w:val="BFE535B2"/>
    <w:rsid w:val="BFE9E434"/>
    <w:rsid w:val="BFED4DDF"/>
    <w:rsid w:val="BFEDE8AF"/>
    <w:rsid w:val="BFEEBF2D"/>
    <w:rsid w:val="BFF12500"/>
    <w:rsid w:val="BFF323E4"/>
    <w:rsid w:val="BFF6B9E1"/>
    <w:rsid w:val="BFF6BF3E"/>
    <w:rsid w:val="BFFBBDDD"/>
    <w:rsid w:val="BFFBFB7B"/>
    <w:rsid w:val="BFFC1514"/>
    <w:rsid w:val="BFFD26DF"/>
    <w:rsid w:val="BFFDCB60"/>
    <w:rsid w:val="BFFEA0A3"/>
    <w:rsid w:val="BFFF272B"/>
    <w:rsid w:val="BFFF3A74"/>
    <w:rsid w:val="BFFF5354"/>
    <w:rsid w:val="BFFF7014"/>
    <w:rsid w:val="BFFFC351"/>
    <w:rsid w:val="BFFFD97D"/>
    <w:rsid w:val="C4E78125"/>
    <w:rsid w:val="C5DFF4F5"/>
    <w:rsid w:val="C5F682A9"/>
    <w:rsid w:val="C67F975E"/>
    <w:rsid w:val="C6FAB0A6"/>
    <w:rsid w:val="C6FF8C39"/>
    <w:rsid w:val="C7B63918"/>
    <w:rsid w:val="C7D97160"/>
    <w:rsid w:val="C7FD42E4"/>
    <w:rsid w:val="C7FDBE32"/>
    <w:rsid w:val="C8F7A46E"/>
    <w:rsid w:val="C9F73DDA"/>
    <w:rsid w:val="C9FE57B2"/>
    <w:rsid w:val="CA9D69CA"/>
    <w:rsid w:val="CBF31B2A"/>
    <w:rsid w:val="CBF7F9A7"/>
    <w:rsid w:val="CBFDEC68"/>
    <w:rsid w:val="CC7E8922"/>
    <w:rsid w:val="CC7FC5C9"/>
    <w:rsid w:val="CCBF3E9A"/>
    <w:rsid w:val="CEBDD499"/>
    <w:rsid w:val="CEF6F7D5"/>
    <w:rsid w:val="CEF71C67"/>
    <w:rsid w:val="CEFBE49B"/>
    <w:rsid w:val="CF7EB8E9"/>
    <w:rsid w:val="CFDD5004"/>
    <w:rsid w:val="CFEF99EF"/>
    <w:rsid w:val="CFF8DA3A"/>
    <w:rsid w:val="CFFD9D52"/>
    <w:rsid w:val="CFFDB3D5"/>
    <w:rsid w:val="CFFDBE5A"/>
    <w:rsid w:val="D23FB16A"/>
    <w:rsid w:val="D2CDE41B"/>
    <w:rsid w:val="D2DC1362"/>
    <w:rsid w:val="D2F94FB8"/>
    <w:rsid w:val="D47790D0"/>
    <w:rsid w:val="D4B9EC4D"/>
    <w:rsid w:val="D57D047E"/>
    <w:rsid w:val="D65D1EF3"/>
    <w:rsid w:val="D67F17B4"/>
    <w:rsid w:val="D67FA03B"/>
    <w:rsid w:val="D6FA11A8"/>
    <w:rsid w:val="D6FB9776"/>
    <w:rsid w:val="D6FF8EAB"/>
    <w:rsid w:val="D71A0D02"/>
    <w:rsid w:val="D72B241A"/>
    <w:rsid w:val="D772CF7E"/>
    <w:rsid w:val="D79ED19F"/>
    <w:rsid w:val="D7B872DB"/>
    <w:rsid w:val="D7BF7AF1"/>
    <w:rsid w:val="D7BFD6D6"/>
    <w:rsid w:val="D7DFEF94"/>
    <w:rsid w:val="D7F658DF"/>
    <w:rsid w:val="D7F9D2DE"/>
    <w:rsid w:val="D7FDF7CA"/>
    <w:rsid w:val="D7FF2C9F"/>
    <w:rsid w:val="D7FF730C"/>
    <w:rsid w:val="D8BDB02E"/>
    <w:rsid w:val="D955EFCC"/>
    <w:rsid w:val="D9FE10B1"/>
    <w:rsid w:val="D9FF933C"/>
    <w:rsid w:val="DA5F6218"/>
    <w:rsid w:val="DAABC2C0"/>
    <w:rsid w:val="DAFF50A9"/>
    <w:rsid w:val="DB6D3568"/>
    <w:rsid w:val="DB6EAD22"/>
    <w:rsid w:val="DB75519F"/>
    <w:rsid w:val="DB77B113"/>
    <w:rsid w:val="DB7C214C"/>
    <w:rsid w:val="DB7F6CAB"/>
    <w:rsid w:val="DB7F7201"/>
    <w:rsid w:val="DBD96061"/>
    <w:rsid w:val="DBDE7632"/>
    <w:rsid w:val="DBEBDFB8"/>
    <w:rsid w:val="DBEE825E"/>
    <w:rsid w:val="DBEEEAA5"/>
    <w:rsid w:val="DBEF8DDF"/>
    <w:rsid w:val="DBF38983"/>
    <w:rsid w:val="DBF7FD91"/>
    <w:rsid w:val="DBFB9F40"/>
    <w:rsid w:val="DBFD1DEE"/>
    <w:rsid w:val="DBFDFFEB"/>
    <w:rsid w:val="DCDCEAB8"/>
    <w:rsid w:val="DCFD0FE5"/>
    <w:rsid w:val="DD8E8E42"/>
    <w:rsid w:val="DDAB9F1D"/>
    <w:rsid w:val="DDBDC21F"/>
    <w:rsid w:val="DDD5E96D"/>
    <w:rsid w:val="DDDA22F1"/>
    <w:rsid w:val="DDEFD605"/>
    <w:rsid w:val="DDF98CB6"/>
    <w:rsid w:val="DDFED02C"/>
    <w:rsid w:val="DDFF3DB6"/>
    <w:rsid w:val="DDFFF32F"/>
    <w:rsid w:val="DE269A24"/>
    <w:rsid w:val="DE4BDB0C"/>
    <w:rsid w:val="DE7B6A30"/>
    <w:rsid w:val="DEB6EA30"/>
    <w:rsid w:val="DEBC77FD"/>
    <w:rsid w:val="DEDFC16D"/>
    <w:rsid w:val="DEF7893D"/>
    <w:rsid w:val="DEFA11F7"/>
    <w:rsid w:val="DEFD29B0"/>
    <w:rsid w:val="DEFDA735"/>
    <w:rsid w:val="DEFEC2B6"/>
    <w:rsid w:val="DEFF3091"/>
    <w:rsid w:val="DEFFBC38"/>
    <w:rsid w:val="DF0E93D1"/>
    <w:rsid w:val="DF0FB31E"/>
    <w:rsid w:val="DF5F5541"/>
    <w:rsid w:val="DF6E8603"/>
    <w:rsid w:val="DF6F9E62"/>
    <w:rsid w:val="DF712466"/>
    <w:rsid w:val="DF7DA761"/>
    <w:rsid w:val="DF7DB0FD"/>
    <w:rsid w:val="DF7E44C6"/>
    <w:rsid w:val="DF9FC5DF"/>
    <w:rsid w:val="DF9FCFCA"/>
    <w:rsid w:val="DF9FF860"/>
    <w:rsid w:val="DFB581AC"/>
    <w:rsid w:val="DFB7DDBD"/>
    <w:rsid w:val="DFBFDE3C"/>
    <w:rsid w:val="DFCE3BAA"/>
    <w:rsid w:val="DFCEB09B"/>
    <w:rsid w:val="DFD73633"/>
    <w:rsid w:val="DFD9CD30"/>
    <w:rsid w:val="DFDEF763"/>
    <w:rsid w:val="DFDF0A52"/>
    <w:rsid w:val="DFDF2952"/>
    <w:rsid w:val="DFDFA5B3"/>
    <w:rsid w:val="DFED4C5A"/>
    <w:rsid w:val="DFED6979"/>
    <w:rsid w:val="DFEF1192"/>
    <w:rsid w:val="DFEF615B"/>
    <w:rsid w:val="DFF75FDA"/>
    <w:rsid w:val="DFFB650C"/>
    <w:rsid w:val="DFFC0B6F"/>
    <w:rsid w:val="DFFC6084"/>
    <w:rsid w:val="DFFE5A32"/>
    <w:rsid w:val="DFFEE137"/>
    <w:rsid w:val="DFFF0099"/>
    <w:rsid w:val="DFFF4A92"/>
    <w:rsid w:val="DFFF7E93"/>
    <w:rsid w:val="DFFFC4A5"/>
    <w:rsid w:val="E0CA1DC9"/>
    <w:rsid w:val="E15F47FA"/>
    <w:rsid w:val="E1DFB4AF"/>
    <w:rsid w:val="E33696A4"/>
    <w:rsid w:val="E3DDF35F"/>
    <w:rsid w:val="E3ED64B5"/>
    <w:rsid w:val="E43F9CC8"/>
    <w:rsid w:val="E4FD3D8E"/>
    <w:rsid w:val="E5BB4A3C"/>
    <w:rsid w:val="E5EE6108"/>
    <w:rsid w:val="E5F741A1"/>
    <w:rsid w:val="E5FCA808"/>
    <w:rsid w:val="E64F75B3"/>
    <w:rsid w:val="E677879B"/>
    <w:rsid w:val="E6EF9DAB"/>
    <w:rsid w:val="E6FE882B"/>
    <w:rsid w:val="E70AA36E"/>
    <w:rsid w:val="E736239E"/>
    <w:rsid w:val="E73B1003"/>
    <w:rsid w:val="E75BEDC6"/>
    <w:rsid w:val="E76F0EDE"/>
    <w:rsid w:val="E775884F"/>
    <w:rsid w:val="E775A128"/>
    <w:rsid w:val="E77E815D"/>
    <w:rsid w:val="E77F8DA7"/>
    <w:rsid w:val="E7BFD1E9"/>
    <w:rsid w:val="E7DCC61D"/>
    <w:rsid w:val="E7E1F4BA"/>
    <w:rsid w:val="E7E4FF8D"/>
    <w:rsid w:val="E7E508D7"/>
    <w:rsid w:val="E7F3A824"/>
    <w:rsid w:val="E7F7D053"/>
    <w:rsid w:val="E7FF27F7"/>
    <w:rsid w:val="E7FF73CE"/>
    <w:rsid w:val="E7FF7EAF"/>
    <w:rsid w:val="E8DF9729"/>
    <w:rsid w:val="E8F681B0"/>
    <w:rsid w:val="E946ACE8"/>
    <w:rsid w:val="E96B41C3"/>
    <w:rsid w:val="E9B12960"/>
    <w:rsid w:val="E9FB3D84"/>
    <w:rsid w:val="E9FE2F39"/>
    <w:rsid w:val="E9FF57FD"/>
    <w:rsid w:val="E9FFB8E6"/>
    <w:rsid w:val="EA572310"/>
    <w:rsid w:val="EA7F56BB"/>
    <w:rsid w:val="EAF4692D"/>
    <w:rsid w:val="EAF726E9"/>
    <w:rsid w:val="EB6FE92B"/>
    <w:rsid w:val="EB72EDA3"/>
    <w:rsid w:val="EB73D909"/>
    <w:rsid w:val="EB8280EB"/>
    <w:rsid w:val="EB8F6BE7"/>
    <w:rsid w:val="EBD44A37"/>
    <w:rsid w:val="EBD9DFF9"/>
    <w:rsid w:val="EBE7BFEA"/>
    <w:rsid w:val="EBEF44D0"/>
    <w:rsid w:val="EBF122C9"/>
    <w:rsid w:val="EBF76C32"/>
    <w:rsid w:val="EBFF7FA7"/>
    <w:rsid w:val="EC67C697"/>
    <w:rsid w:val="EC9B38A7"/>
    <w:rsid w:val="ECB7C997"/>
    <w:rsid w:val="ECDF36E9"/>
    <w:rsid w:val="ECFAA88D"/>
    <w:rsid w:val="ECFC8A8F"/>
    <w:rsid w:val="EDBD56F0"/>
    <w:rsid w:val="EDBD7BA1"/>
    <w:rsid w:val="EDEBB62F"/>
    <w:rsid w:val="EDED5138"/>
    <w:rsid w:val="EDFAC49B"/>
    <w:rsid w:val="EDFD3BBC"/>
    <w:rsid w:val="EDFFE2FD"/>
    <w:rsid w:val="EE4B0F21"/>
    <w:rsid w:val="EE4DED0F"/>
    <w:rsid w:val="EEBFA23F"/>
    <w:rsid w:val="EED1EB31"/>
    <w:rsid w:val="EEDF6C3D"/>
    <w:rsid w:val="EEE75E4B"/>
    <w:rsid w:val="EEE77D4F"/>
    <w:rsid w:val="EEED0A4F"/>
    <w:rsid w:val="EEEF52D2"/>
    <w:rsid w:val="EEF78F02"/>
    <w:rsid w:val="EEFD18DB"/>
    <w:rsid w:val="EEFD41C8"/>
    <w:rsid w:val="EEFF11DF"/>
    <w:rsid w:val="EEFF8C15"/>
    <w:rsid w:val="EF664923"/>
    <w:rsid w:val="EF774B35"/>
    <w:rsid w:val="EF7B936E"/>
    <w:rsid w:val="EF7D633D"/>
    <w:rsid w:val="EF7F6558"/>
    <w:rsid w:val="EF7F6AB3"/>
    <w:rsid w:val="EF7FCD08"/>
    <w:rsid w:val="EF9F2F78"/>
    <w:rsid w:val="EF9F3585"/>
    <w:rsid w:val="EFAF5CFF"/>
    <w:rsid w:val="EFB362E9"/>
    <w:rsid w:val="EFBD0BAB"/>
    <w:rsid w:val="EFBF33F0"/>
    <w:rsid w:val="EFBFFA70"/>
    <w:rsid w:val="EFD78ECA"/>
    <w:rsid w:val="EFDE1A0B"/>
    <w:rsid w:val="EFDE5C79"/>
    <w:rsid w:val="EFDECA63"/>
    <w:rsid w:val="EFDFB845"/>
    <w:rsid w:val="EFE48844"/>
    <w:rsid w:val="EFEB6DB1"/>
    <w:rsid w:val="EFEF18BE"/>
    <w:rsid w:val="EFEF50C8"/>
    <w:rsid w:val="EFF162F4"/>
    <w:rsid w:val="EFF390D0"/>
    <w:rsid w:val="EFF6A5A8"/>
    <w:rsid w:val="EFF7D371"/>
    <w:rsid w:val="EFF9932D"/>
    <w:rsid w:val="EFFA3AD1"/>
    <w:rsid w:val="EFFA4780"/>
    <w:rsid w:val="EFFA8969"/>
    <w:rsid w:val="EFFB75D6"/>
    <w:rsid w:val="EFFBAD02"/>
    <w:rsid w:val="EFFBAD8D"/>
    <w:rsid w:val="EFFD9730"/>
    <w:rsid w:val="EFFFDD26"/>
    <w:rsid w:val="F0DDB0E2"/>
    <w:rsid w:val="F0FA873A"/>
    <w:rsid w:val="F165F0DC"/>
    <w:rsid w:val="F17F3326"/>
    <w:rsid w:val="F1DD2B76"/>
    <w:rsid w:val="F1EF2D65"/>
    <w:rsid w:val="F25FADD9"/>
    <w:rsid w:val="F2BF2FEE"/>
    <w:rsid w:val="F2CBC481"/>
    <w:rsid w:val="F2DF0FA0"/>
    <w:rsid w:val="F2FF4E20"/>
    <w:rsid w:val="F2FFD97F"/>
    <w:rsid w:val="F3435463"/>
    <w:rsid w:val="F35B8F97"/>
    <w:rsid w:val="F36EBFCD"/>
    <w:rsid w:val="F374D811"/>
    <w:rsid w:val="F37FF107"/>
    <w:rsid w:val="F38A9F17"/>
    <w:rsid w:val="F38E4F97"/>
    <w:rsid w:val="F3978655"/>
    <w:rsid w:val="F3D4ACB2"/>
    <w:rsid w:val="F3DA0320"/>
    <w:rsid w:val="F3DF024E"/>
    <w:rsid w:val="F3DF470E"/>
    <w:rsid w:val="F3E7042B"/>
    <w:rsid w:val="F3E970E9"/>
    <w:rsid w:val="F3EEFD3B"/>
    <w:rsid w:val="F3F37505"/>
    <w:rsid w:val="F3FF06CE"/>
    <w:rsid w:val="F3FF9F62"/>
    <w:rsid w:val="F3FFB259"/>
    <w:rsid w:val="F3FFF18C"/>
    <w:rsid w:val="F4878910"/>
    <w:rsid w:val="F4B5DC30"/>
    <w:rsid w:val="F4B60D39"/>
    <w:rsid w:val="F4DF584F"/>
    <w:rsid w:val="F4E79CB4"/>
    <w:rsid w:val="F4EED578"/>
    <w:rsid w:val="F5572190"/>
    <w:rsid w:val="F55AEAF6"/>
    <w:rsid w:val="F55F07E0"/>
    <w:rsid w:val="F567C24A"/>
    <w:rsid w:val="F5769712"/>
    <w:rsid w:val="F57E3538"/>
    <w:rsid w:val="F59F9761"/>
    <w:rsid w:val="F5DF2320"/>
    <w:rsid w:val="F5DF23E2"/>
    <w:rsid w:val="F5DFC04A"/>
    <w:rsid w:val="F5E6F821"/>
    <w:rsid w:val="F5ED2B72"/>
    <w:rsid w:val="F5EFEFDF"/>
    <w:rsid w:val="F5F1C999"/>
    <w:rsid w:val="F5F63C2B"/>
    <w:rsid w:val="F5F7DD07"/>
    <w:rsid w:val="F5FB757F"/>
    <w:rsid w:val="F5FEF44D"/>
    <w:rsid w:val="F5FFDD98"/>
    <w:rsid w:val="F63D0978"/>
    <w:rsid w:val="F67DE216"/>
    <w:rsid w:val="F6A3F107"/>
    <w:rsid w:val="F6B5C1B3"/>
    <w:rsid w:val="F6DD9F6B"/>
    <w:rsid w:val="F6DFA50B"/>
    <w:rsid w:val="F6DFDD75"/>
    <w:rsid w:val="F6DFE066"/>
    <w:rsid w:val="F6F5772B"/>
    <w:rsid w:val="F6F7C180"/>
    <w:rsid w:val="F6FF0745"/>
    <w:rsid w:val="F73E47BE"/>
    <w:rsid w:val="F74F7BE2"/>
    <w:rsid w:val="F7663D7C"/>
    <w:rsid w:val="F76E3D71"/>
    <w:rsid w:val="F7720C7D"/>
    <w:rsid w:val="F77B1193"/>
    <w:rsid w:val="F77F060D"/>
    <w:rsid w:val="F77F69D6"/>
    <w:rsid w:val="F79F5AEE"/>
    <w:rsid w:val="F7AE7318"/>
    <w:rsid w:val="F7BBD1E6"/>
    <w:rsid w:val="F7BE59C2"/>
    <w:rsid w:val="F7BF8AB9"/>
    <w:rsid w:val="F7BFAE06"/>
    <w:rsid w:val="F7BFD160"/>
    <w:rsid w:val="F7CF68A8"/>
    <w:rsid w:val="F7DCDB21"/>
    <w:rsid w:val="F7DDD3C2"/>
    <w:rsid w:val="F7DF7319"/>
    <w:rsid w:val="F7DFB358"/>
    <w:rsid w:val="F7DFE9FA"/>
    <w:rsid w:val="F7E3B1BD"/>
    <w:rsid w:val="F7EAE21B"/>
    <w:rsid w:val="F7ED8EE7"/>
    <w:rsid w:val="F7F3C760"/>
    <w:rsid w:val="F7F5B045"/>
    <w:rsid w:val="F7F7DB6E"/>
    <w:rsid w:val="F7FC4D49"/>
    <w:rsid w:val="F7FCA0BE"/>
    <w:rsid w:val="F7FDFC98"/>
    <w:rsid w:val="F7FF4AC0"/>
    <w:rsid w:val="F7FF72E1"/>
    <w:rsid w:val="F7FFD7A3"/>
    <w:rsid w:val="F85B361D"/>
    <w:rsid w:val="F86DE379"/>
    <w:rsid w:val="F8E510E2"/>
    <w:rsid w:val="F8F3DE94"/>
    <w:rsid w:val="F8FFAFF1"/>
    <w:rsid w:val="F96EDD29"/>
    <w:rsid w:val="F97D3522"/>
    <w:rsid w:val="F9A928E4"/>
    <w:rsid w:val="F9B6C7BE"/>
    <w:rsid w:val="F9C2456D"/>
    <w:rsid w:val="F9CF0556"/>
    <w:rsid w:val="F9D51141"/>
    <w:rsid w:val="F9D98092"/>
    <w:rsid w:val="F9DA5AEB"/>
    <w:rsid w:val="F9F6361F"/>
    <w:rsid w:val="F9F73AD0"/>
    <w:rsid w:val="F9FDE57C"/>
    <w:rsid w:val="F9FE89F1"/>
    <w:rsid w:val="F9FF5B08"/>
    <w:rsid w:val="F9FFEA76"/>
    <w:rsid w:val="FA6FDE98"/>
    <w:rsid w:val="FA790A7A"/>
    <w:rsid w:val="FA7DAA0A"/>
    <w:rsid w:val="FA9D7A5E"/>
    <w:rsid w:val="FAD637ED"/>
    <w:rsid w:val="FAD7BADB"/>
    <w:rsid w:val="FAE7E689"/>
    <w:rsid w:val="FAEF8D97"/>
    <w:rsid w:val="FAF3F67F"/>
    <w:rsid w:val="FAF7E6CE"/>
    <w:rsid w:val="FAFA784C"/>
    <w:rsid w:val="FAFB8C7A"/>
    <w:rsid w:val="FAFFC85B"/>
    <w:rsid w:val="FB374D5C"/>
    <w:rsid w:val="FB381416"/>
    <w:rsid w:val="FB4D2A5E"/>
    <w:rsid w:val="FB5D471D"/>
    <w:rsid w:val="FB6E2E6C"/>
    <w:rsid w:val="FB6FCB31"/>
    <w:rsid w:val="FB7BAF8C"/>
    <w:rsid w:val="FB7F4631"/>
    <w:rsid w:val="FB7FB687"/>
    <w:rsid w:val="FB7FBBEB"/>
    <w:rsid w:val="FB9BEB96"/>
    <w:rsid w:val="FBBB98BF"/>
    <w:rsid w:val="FBBFDD90"/>
    <w:rsid w:val="FBCE5D1C"/>
    <w:rsid w:val="FBCF0CD6"/>
    <w:rsid w:val="FBCF1C6E"/>
    <w:rsid w:val="FBD5F7C9"/>
    <w:rsid w:val="FBDB4B5D"/>
    <w:rsid w:val="FBDDF458"/>
    <w:rsid w:val="FBDFD9F7"/>
    <w:rsid w:val="FBDFFF7E"/>
    <w:rsid w:val="FBEF3B90"/>
    <w:rsid w:val="FBF74C65"/>
    <w:rsid w:val="FBF791FE"/>
    <w:rsid w:val="FBFCA9F2"/>
    <w:rsid w:val="FBFD3680"/>
    <w:rsid w:val="FBFE717D"/>
    <w:rsid w:val="FBFF06F0"/>
    <w:rsid w:val="FBFF1566"/>
    <w:rsid w:val="FBFF1A43"/>
    <w:rsid w:val="FBFF4B7C"/>
    <w:rsid w:val="FBFF9204"/>
    <w:rsid w:val="FBFFB637"/>
    <w:rsid w:val="FBFFC3BD"/>
    <w:rsid w:val="FBFFD191"/>
    <w:rsid w:val="FBFFEE70"/>
    <w:rsid w:val="FC0D4322"/>
    <w:rsid w:val="FC2FC227"/>
    <w:rsid w:val="FC34BBD7"/>
    <w:rsid w:val="FC5BCF81"/>
    <w:rsid w:val="FC5FCE3C"/>
    <w:rsid w:val="FC6F7E0B"/>
    <w:rsid w:val="FCBBCA1E"/>
    <w:rsid w:val="FCBFD7F1"/>
    <w:rsid w:val="FCBFF500"/>
    <w:rsid w:val="FCD57908"/>
    <w:rsid w:val="FCDF9422"/>
    <w:rsid w:val="FCF72962"/>
    <w:rsid w:val="FCF7E1F1"/>
    <w:rsid w:val="FD379332"/>
    <w:rsid w:val="FD45B1DA"/>
    <w:rsid w:val="FD4F256F"/>
    <w:rsid w:val="FD68F445"/>
    <w:rsid w:val="FD7D4BFA"/>
    <w:rsid w:val="FD9B452B"/>
    <w:rsid w:val="FD9E8A5B"/>
    <w:rsid w:val="FDBC7560"/>
    <w:rsid w:val="FDBD6ECA"/>
    <w:rsid w:val="FDBDBA80"/>
    <w:rsid w:val="FDBE64F9"/>
    <w:rsid w:val="FDBF3054"/>
    <w:rsid w:val="FDBF45E5"/>
    <w:rsid w:val="FDBFB2CA"/>
    <w:rsid w:val="FDC77E0C"/>
    <w:rsid w:val="FDCFB7E3"/>
    <w:rsid w:val="FDD75B88"/>
    <w:rsid w:val="FDD76E49"/>
    <w:rsid w:val="FDDB168F"/>
    <w:rsid w:val="FDDB33B4"/>
    <w:rsid w:val="FDDF0356"/>
    <w:rsid w:val="FDDFB2EB"/>
    <w:rsid w:val="FDE39119"/>
    <w:rsid w:val="FDE95488"/>
    <w:rsid w:val="FDEE3BAB"/>
    <w:rsid w:val="FDEF070D"/>
    <w:rsid w:val="FDEF1789"/>
    <w:rsid w:val="FDF0EBA8"/>
    <w:rsid w:val="FDFB6BE2"/>
    <w:rsid w:val="FDFC5200"/>
    <w:rsid w:val="FDFDBD3E"/>
    <w:rsid w:val="FDFE7F86"/>
    <w:rsid w:val="FDFF9732"/>
    <w:rsid w:val="FE3F4473"/>
    <w:rsid w:val="FE3F64C3"/>
    <w:rsid w:val="FE6FFCE0"/>
    <w:rsid w:val="FE731209"/>
    <w:rsid w:val="FE76CE5E"/>
    <w:rsid w:val="FE7F4009"/>
    <w:rsid w:val="FE96FC0F"/>
    <w:rsid w:val="FE9E2CDE"/>
    <w:rsid w:val="FEAD1F2A"/>
    <w:rsid w:val="FEB9C41A"/>
    <w:rsid w:val="FEBF3D79"/>
    <w:rsid w:val="FEBF40E6"/>
    <w:rsid w:val="FECD2AAF"/>
    <w:rsid w:val="FED77FA3"/>
    <w:rsid w:val="FEDA0F34"/>
    <w:rsid w:val="FEDF5A7B"/>
    <w:rsid w:val="FEDFC4EC"/>
    <w:rsid w:val="FEE2EE64"/>
    <w:rsid w:val="FEEB18F4"/>
    <w:rsid w:val="FEEB1F89"/>
    <w:rsid w:val="FEEF9FE4"/>
    <w:rsid w:val="FEFC7724"/>
    <w:rsid w:val="FEFC7B3A"/>
    <w:rsid w:val="FEFD6C9E"/>
    <w:rsid w:val="FEFD7C25"/>
    <w:rsid w:val="FEFF053F"/>
    <w:rsid w:val="FEFF0F00"/>
    <w:rsid w:val="FEFF78D3"/>
    <w:rsid w:val="FEFFEFD0"/>
    <w:rsid w:val="FF12623F"/>
    <w:rsid w:val="FF29B3E1"/>
    <w:rsid w:val="FF2D58C3"/>
    <w:rsid w:val="FF335205"/>
    <w:rsid w:val="FF35BEAC"/>
    <w:rsid w:val="FF368DB6"/>
    <w:rsid w:val="FF3B023D"/>
    <w:rsid w:val="FF3B5BF8"/>
    <w:rsid w:val="FF3F3643"/>
    <w:rsid w:val="FF3F860A"/>
    <w:rsid w:val="FF3FAC96"/>
    <w:rsid w:val="FF3FF458"/>
    <w:rsid w:val="FF4AFFED"/>
    <w:rsid w:val="FF4E5E61"/>
    <w:rsid w:val="FF586132"/>
    <w:rsid w:val="FF5BBFEC"/>
    <w:rsid w:val="FF67F00F"/>
    <w:rsid w:val="FF6BD0E8"/>
    <w:rsid w:val="FF6F7178"/>
    <w:rsid w:val="FF75F90B"/>
    <w:rsid w:val="FF7618B1"/>
    <w:rsid w:val="FF77F767"/>
    <w:rsid w:val="FF7BC523"/>
    <w:rsid w:val="FF7CA1AD"/>
    <w:rsid w:val="FF7D8FC6"/>
    <w:rsid w:val="FF7D9774"/>
    <w:rsid w:val="FF7EF878"/>
    <w:rsid w:val="FF7FB419"/>
    <w:rsid w:val="FF7FEE19"/>
    <w:rsid w:val="FF897C7C"/>
    <w:rsid w:val="FF8C519C"/>
    <w:rsid w:val="FF8FCC6D"/>
    <w:rsid w:val="FF9BE5D9"/>
    <w:rsid w:val="FF9E6424"/>
    <w:rsid w:val="FF9F1C91"/>
    <w:rsid w:val="FFAB77EF"/>
    <w:rsid w:val="FFAEC215"/>
    <w:rsid w:val="FFAF19AA"/>
    <w:rsid w:val="FFB54F20"/>
    <w:rsid w:val="FFB6F3D5"/>
    <w:rsid w:val="FFB71119"/>
    <w:rsid w:val="FFBA07CB"/>
    <w:rsid w:val="FFBC602E"/>
    <w:rsid w:val="FFBD315D"/>
    <w:rsid w:val="FFBDCFF6"/>
    <w:rsid w:val="FFBEA269"/>
    <w:rsid w:val="FFBF03AF"/>
    <w:rsid w:val="FFBFAB3E"/>
    <w:rsid w:val="FFC22145"/>
    <w:rsid w:val="FFC73A53"/>
    <w:rsid w:val="FFCAC8E2"/>
    <w:rsid w:val="FFCF397B"/>
    <w:rsid w:val="FFD7ADA6"/>
    <w:rsid w:val="FFD7B27C"/>
    <w:rsid w:val="FFD7F34D"/>
    <w:rsid w:val="FFDCF8A5"/>
    <w:rsid w:val="FFDF0DD3"/>
    <w:rsid w:val="FFDFAC1D"/>
    <w:rsid w:val="FFE542A8"/>
    <w:rsid w:val="FFE7A02A"/>
    <w:rsid w:val="FFE7FE1A"/>
    <w:rsid w:val="FFE8A05B"/>
    <w:rsid w:val="FFE919D4"/>
    <w:rsid w:val="FFEC41BE"/>
    <w:rsid w:val="FFED2F9B"/>
    <w:rsid w:val="FFED7062"/>
    <w:rsid w:val="FFED92E9"/>
    <w:rsid w:val="FFEEEEEF"/>
    <w:rsid w:val="FFEF2DE9"/>
    <w:rsid w:val="FFEF5198"/>
    <w:rsid w:val="FFEFD241"/>
    <w:rsid w:val="FFEFD7D0"/>
    <w:rsid w:val="FFF389E2"/>
    <w:rsid w:val="FFF45FCB"/>
    <w:rsid w:val="FFF52F2B"/>
    <w:rsid w:val="FFF57FB9"/>
    <w:rsid w:val="FFF5FEF1"/>
    <w:rsid w:val="FFF624E6"/>
    <w:rsid w:val="FFF6A25E"/>
    <w:rsid w:val="FFF6E895"/>
    <w:rsid w:val="FFF7CC6A"/>
    <w:rsid w:val="FFF81BAA"/>
    <w:rsid w:val="FFF9A370"/>
    <w:rsid w:val="FFFB3B0C"/>
    <w:rsid w:val="FFFB3E43"/>
    <w:rsid w:val="FFFB7E6C"/>
    <w:rsid w:val="FFFBDE38"/>
    <w:rsid w:val="FFFC202A"/>
    <w:rsid w:val="FFFC436E"/>
    <w:rsid w:val="FFFD420C"/>
    <w:rsid w:val="FFFD551E"/>
    <w:rsid w:val="FFFE681A"/>
    <w:rsid w:val="FFFE9991"/>
    <w:rsid w:val="FFFEA835"/>
    <w:rsid w:val="FFFEBE99"/>
    <w:rsid w:val="FFFF00D2"/>
    <w:rsid w:val="FFFF269C"/>
    <w:rsid w:val="FFFF5030"/>
    <w:rsid w:val="FFFF5AF5"/>
    <w:rsid w:val="FFFF5E84"/>
    <w:rsid w:val="FFFF6D07"/>
    <w:rsid w:val="FFFF6FB3"/>
    <w:rsid w:val="FFFF72A4"/>
    <w:rsid w:val="FFFF750A"/>
    <w:rsid w:val="FFFFA644"/>
    <w:rsid w:val="FFFFE1D0"/>
    <w:rsid w:val="FFFFE81C"/>
    <w:rsid w:val="FFFFE9B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40" w:lineRule="auto"/>
    </w:pPr>
    <w:rPr>
      <w:rFonts w:ascii="Times New Roman" w:hAnsi="Times New Roman" w:eastAsia="华文楷体" w:cstheme="minorBidi"/>
      <w:sz w:val="28"/>
      <w:lang w:val="en-US" w:eastAsia="zh-CN" w:bidi="ar-SA"/>
    </w:rPr>
  </w:style>
  <w:style w:type="paragraph" w:styleId="2">
    <w:name w:val="heading 1"/>
    <w:basedOn w:val="1"/>
    <w:next w:val="1"/>
    <w:link w:val="40"/>
    <w:qFormat/>
    <w:uiPriority w:val="9"/>
    <w:pPr>
      <w:outlineLvl w:val="0"/>
    </w:pPr>
    <w:rPr>
      <w:rFonts w:ascii="华文楷体" w:hAnsi="华文楷体"/>
      <w:b/>
      <w:caps/>
      <w:spacing w:val="15"/>
      <w:sz w:val="32"/>
      <w:szCs w:val="32"/>
    </w:rPr>
  </w:style>
  <w:style w:type="paragraph" w:styleId="3">
    <w:name w:val="heading 2"/>
    <w:basedOn w:val="1"/>
    <w:next w:val="1"/>
    <w:link w:val="42"/>
    <w:unhideWhenUsed/>
    <w:qFormat/>
    <w:uiPriority w:val="9"/>
    <w:pPr>
      <w:outlineLvl w:val="1"/>
    </w:pPr>
    <w:rPr>
      <w:b/>
      <w:spacing w:val="15"/>
      <w:sz w:val="30"/>
      <w:szCs w:val="30"/>
    </w:rPr>
  </w:style>
  <w:style w:type="paragraph" w:styleId="4">
    <w:name w:val="heading 3"/>
    <w:basedOn w:val="1"/>
    <w:next w:val="1"/>
    <w:link w:val="43"/>
    <w:unhideWhenUsed/>
    <w:qFormat/>
    <w:uiPriority w:val="9"/>
    <w:pPr>
      <w:pBdr>
        <w:top w:val="single" w:color="5B9BD5" w:themeColor="accent1" w:sz="6" w:space="2"/>
      </w:pBdr>
      <w:spacing w:before="300"/>
      <w:outlineLvl w:val="2"/>
    </w:pPr>
    <w:rPr>
      <w:caps/>
      <w:color w:val="1F4E79" w:themeColor="accent1" w:themeShade="80"/>
      <w:spacing w:val="15"/>
    </w:rPr>
  </w:style>
  <w:style w:type="paragraph" w:styleId="5">
    <w:name w:val="heading 4"/>
    <w:basedOn w:val="1"/>
    <w:next w:val="1"/>
    <w:link w:val="44"/>
    <w:unhideWhenUsed/>
    <w:qFormat/>
    <w:uiPriority w:val="9"/>
    <w:pPr>
      <w:pBdr>
        <w:top w:val="dotted" w:color="5B9BD5" w:themeColor="accent1" w:sz="6" w:space="2"/>
      </w:pBdr>
      <w:spacing w:before="200"/>
      <w:outlineLvl w:val="3"/>
    </w:pPr>
    <w:rPr>
      <w:caps/>
      <w:color w:val="2E75B6" w:themeColor="accent1" w:themeShade="BF"/>
      <w:spacing w:val="10"/>
    </w:rPr>
  </w:style>
  <w:style w:type="paragraph" w:styleId="6">
    <w:name w:val="heading 5"/>
    <w:basedOn w:val="1"/>
    <w:next w:val="1"/>
    <w:link w:val="45"/>
    <w:unhideWhenUsed/>
    <w:qFormat/>
    <w:uiPriority w:val="9"/>
    <w:pPr>
      <w:pBdr>
        <w:bottom w:val="single" w:color="5B9BD5" w:themeColor="accent1" w:sz="6" w:space="1"/>
      </w:pBdr>
      <w:spacing w:before="200"/>
      <w:outlineLvl w:val="4"/>
    </w:pPr>
    <w:rPr>
      <w:caps/>
      <w:color w:val="2E75B6" w:themeColor="accent1" w:themeShade="BF"/>
      <w:spacing w:val="10"/>
    </w:rPr>
  </w:style>
  <w:style w:type="paragraph" w:styleId="7">
    <w:name w:val="heading 6"/>
    <w:basedOn w:val="1"/>
    <w:next w:val="1"/>
    <w:link w:val="46"/>
    <w:unhideWhenUsed/>
    <w:qFormat/>
    <w:uiPriority w:val="9"/>
    <w:pPr>
      <w:pBdr>
        <w:bottom w:val="dotted" w:color="5B9BD5" w:themeColor="accent1" w:sz="6" w:space="1"/>
      </w:pBdr>
      <w:spacing w:before="200"/>
      <w:outlineLvl w:val="5"/>
    </w:pPr>
    <w:rPr>
      <w:caps/>
      <w:color w:val="2E75B6" w:themeColor="accent1" w:themeShade="BF"/>
      <w:spacing w:val="10"/>
    </w:rPr>
  </w:style>
  <w:style w:type="paragraph" w:styleId="8">
    <w:name w:val="heading 7"/>
    <w:basedOn w:val="1"/>
    <w:next w:val="1"/>
    <w:link w:val="47"/>
    <w:unhideWhenUsed/>
    <w:qFormat/>
    <w:uiPriority w:val="9"/>
    <w:pPr>
      <w:spacing w:before="200"/>
      <w:outlineLvl w:val="6"/>
    </w:pPr>
    <w:rPr>
      <w:caps/>
      <w:color w:val="2E75B6" w:themeColor="accent1" w:themeShade="BF"/>
      <w:spacing w:val="10"/>
    </w:rPr>
  </w:style>
  <w:style w:type="paragraph" w:styleId="9">
    <w:name w:val="heading 8"/>
    <w:basedOn w:val="1"/>
    <w:next w:val="1"/>
    <w:link w:val="48"/>
    <w:unhideWhenUsed/>
    <w:qFormat/>
    <w:uiPriority w:val="9"/>
    <w:pPr>
      <w:spacing w:before="200"/>
      <w:outlineLvl w:val="7"/>
    </w:pPr>
    <w:rPr>
      <w:caps/>
      <w:spacing w:val="10"/>
      <w:sz w:val="18"/>
      <w:szCs w:val="18"/>
    </w:rPr>
  </w:style>
  <w:style w:type="paragraph" w:styleId="10">
    <w:name w:val="heading 9"/>
    <w:basedOn w:val="1"/>
    <w:next w:val="1"/>
    <w:link w:val="49"/>
    <w:unhideWhenUsed/>
    <w:qFormat/>
    <w:uiPriority w:val="9"/>
    <w:pPr>
      <w:spacing w:before="200"/>
      <w:outlineLvl w:val="8"/>
    </w:pPr>
    <w:rPr>
      <w:i/>
      <w:iCs/>
      <w:caps/>
      <w:spacing w:val="10"/>
      <w:sz w:val="18"/>
      <w:szCs w:val="18"/>
    </w:rPr>
  </w:style>
  <w:style w:type="character" w:default="1" w:styleId="30">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96"/>
    <w:unhideWhenUsed/>
    <w:qFormat/>
    <w:uiPriority w:val="99"/>
    <w:rPr>
      <w:b/>
      <w:bCs/>
    </w:rPr>
  </w:style>
  <w:style w:type="paragraph" w:styleId="12">
    <w:name w:val="annotation text"/>
    <w:basedOn w:val="1"/>
    <w:link w:val="95"/>
    <w:unhideWhenUsed/>
    <w:qFormat/>
    <w:uiPriority w:val="99"/>
  </w:style>
  <w:style w:type="paragraph" w:styleId="13">
    <w:name w:val="toc 7"/>
    <w:basedOn w:val="1"/>
    <w:next w:val="1"/>
    <w:unhideWhenUsed/>
    <w:qFormat/>
    <w:uiPriority w:val="39"/>
    <w:pPr>
      <w:widowControl w:val="0"/>
      <w:ind w:left="2520" w:leftChars="1200"/>
      <w:jc w:val="both"/>
    </w:pPr>
    <w:rPr>
      <w:kern w:val="2"/>
      <w:sz w:val="21"/>
      <w:szCs w:val="22"/>
    </w:rPr>
  </w:style>
  <w:style w:type="paragraph" w:styleId="14">
    <w:name w:val="caption"/>
    <w:basedOn w:val="1"/>
    <w:next w:val="1"/>
    <w:unhideWhenUsed/>
    <w:qFormat/>
    <w:uiPriority w:val="35"/>
    <w:rPr>
      <w:b/>
      <w:bCs/>
      <w:color w:val="2E75B6" w:themeColor="accent1" w:themeShade="BF"/>
      <w:sz w:val="16"/>
      <w:szCs w:val="16"/>
    </w:rPr>
  </w:style>
  <w:style w:type="paragraph" w:styleId="15">
    <w:name w:val="toc 5"/>
    <w:basedOn w:val="1"/>
    <w:next w:val="1"/>
    <w:unhideWhenUsed/>
    <w:qFormat/>
    <w:uiPriority w:val="39"/>
    <w:pPr>
      <w:widowControl w:val="0"/>
      <w:ind w:left="1680" w:leftChars="800"/>
      <w:jc w:val="both"/>
    </w:pPr>
    <w:rPr>
      <w:kern w:val="2"/>
      <w:sz w:val="21"/>
      <w:szCs w:val="22"/>
    </w:rPr>
  </w:style>
  <w:style w:type="paragraph" w:styleId="16">
    <w:name w:val="toc 3"/>
    <w:basedOn w:val="1"/>
    <w:next w:val="1"/>
    <w:unhideWhenUsed/>
    <w:qFormat/>
    <w:uiPriority w:val="39"/>
    <w:pPr>
      <w:spacing w:after="100" w:line="259" w:lineRule="auto"/>
      <w:ind w:left="440"/>
    </w:pPr>
    <w:rPr>
      <w:rFonts w:cs="Times New Roman"/>
      <w:sz w:val="22"/>
      <w:szCs w:val="22"/>
    </w:rPr>
  </w:style>
  <w:style w:type="paragraph" w:styleId="17">
    <w:name w:val="toc 8"/>
    <w:basedOn w:val="1"/>
    <w:next w:val="1"/>
    <w:unhideWhenUsed/>
    <w:qFormat/>
    <w:uiPriority w:val="39"/>
    <w:pPr>
      <w:widowControl w:val="0"/>
      <w:ind w:left="2940" w:leftChars="1400"/>
      <w:jc w:val="both"/>
    </w:pPr>
    <w:rPr>
      <w:kern w:val="2"/>
      <w:sz w:val="21"/>
      <w:szCs w:val="22"/>
    </w:rPr>
  </w:style>
  <w:style w:type="paragraph" w:styleId="18">
    <w:name w:val="Balloon Text"/>
    <w:basedOn w:val="1"/>
    <w:link w:val="78"/>
    <w:unhideWhenUsed/>
    <w:qFormat/>
    <w:uiPriority w:val="99"/>
    <w:rPr>
      <w:sz w:val="18"/>
      <w:szCs w:val="18"/>
    </w:rPr>
  </w:style>
  <w:style w:type="paragraph" w:styleId="19">
    <w:name w:val="footer"/>
    <w:basedOn w:val="1"/>
    <w:link w:val="64"/>
    <w:unhideWhenUsed/>
    <w:qFormat/>
    <w:uiPriority w:val="99"/>
    <w:pPr>
      <w:tabs>
        <w:tab w:val="center" w:pos="4153"/>
        <w:tab w:val="right" w:pos="8306"/>
      </w:tabs>
      <w:snapToGrid w:val="0"/>
    </w:pPr>
    <w:rPr>
      <w:sz w:val="18"/>
      <w:szCs w:val="18"/>
    </w:rPr>
  </w:style>
  <w:style w:type="paragraph" w:styleId="20">
    <w:name w:val="header"/>
    <w:basedOn w:val="1"/>
    <w:link w:val="63"/>
    <w:unhideWhenUsed/>
    <w:qFormat/>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tabs>
        <w:tab w:val="right" w:leader="dot" w:pos="8296"/>
      </w:tabs>
      <w:spacing w:after="100" w:line="259" w:lineRule="auto"/>
    </w:pPr>
    <w:rPr>
      <w:rFonts w:ascii="楷体" w:hAnsi="楷体" w:eastAsia="楷体"/>
      <w:b/>
      <w:caps/>
      <w:color w:val="4472C4" w:themeColor="accent5"/>
      <w:sz w:val="32"/>
      <w:szCs w:val="32"/>
      <w:lang w:val="zh-CN"/>
      <w14:textFill>
        <w14:solidFill>
          <w14:schemeClr w14:val="accent5"/>
        </w14:solidFill>
      </w14:textFill>
    </w:rPr>
  </w:style>
  <w:style w:type="paragraph" w:styleId="22">
    <w:name w:val="toc 4"/>
    <w:basedOn w:val="1"/>
    <w:next w:val="1"/>
    <w:unhideWhenUsed/>
    <w:qFormat/>
    <w:uiPriority w:val="39"/>
    <w:pPr>
      <w:widowControl w:val="0"/>
      <w:ind w:left="1260" w:leftChars="600"/>
      <w:jc w:val="both"/>
    </w:pPr>
    <w:rPr>
      <w:kern w:val="2"/>
      <w:sz w:val="21"/>
      <w:szCs w:val="22"/>
    </w:rPr>
  </w:style>
  <w:style w:type="paragraph" w:styleId="23">
    <w:name w:val="Subtitle"/>
    <w:basedOn w:val="1"/>
    <w:next w:val="1"/>
    <w:link w:val="51"/>
    <w:qFormat/>
    <w:uiPriority w:val="11"/>
    <w:pPr>
      <w:spacing w:after="500"/>
    </w:pPr>
    <w:rPr>
      <w:caps/>
      <w:color w:val="8B8B8B" w:themeColor="text1" w:themeTint="A6"/>
      <w:spacing w:val="10"/>
      <w:sz w:val="21"/>
      <w:szCs w:val="21"/>
      <w14:textFill>
        <w14:solidFill>
          <w14:schemeClr w14:val="tx1">
            <w14:lumMod w14:val="65000"/>
            <w14:lumOff w14:val="35000"/>
          </w14:schemeClr>
        </w14:solidFill>
      </w14:textFill>
    </w:rPr>
  </w:style>
  <w:style w:type="paragraph" w:styleId="24">
    <w:name w:val="toc 6"/>
    <w:basedOn w:val="1"/>
    <w:next w:val="1"/>
    <w:unhideWhenUsed/>
    <w:qFormat/>
    <w:uiPriority w:val="39"/>
    <w:pPr>
      <w:widowControl w:val="0"/>
      <w:ind w:left="2100" w:leftChars="1000"/>
      <w:jc w:val="both"/>
    </w:pPr>
    <w:rPr>
      <w:kern w:val="2"/>
      <w:sz w:val="21"/>
      <w:szCs w:val="22"/>
    </w:rPr>
  </w:style>
  <w:style w:type="paragraph" w:styleId="25">
    <w:name w:val="toc 2"/>
    <w:basedOn w:val="1"/>
    <w:next w:val="1"/>
    <w:unhideWhenUsed/>
    <w:qFormat/>
    <w:uiPriority w:val="39"/>
    <w:pPr>
      <w:tabs>
        <w:tab w:val="left" w:pos="826"/>
        <w:tab w:val="right" w:leader="dot" w:pos="8296"/>
      </w:tabs>
      <w:spacing w:after="100" w:line="259" w:lineRule="auto"/>
      <w:ind w:left="220"/>
    </w:pPr>
    <w:rPr>
      <w:rFonts w:cs="Times New Roman"/>
      <w:sz w:val="22"/>
      <w:szCs w:val="22"/>
    </w:rPr>
  </w:style>
  <w:style w:type="paragraph" w:styleId="26">
    <w:name w:val="toc 9"/>
    <w:basedOn w:val="1"/>
    <w:next w:val="1"/>
    <w:unhideWhenUsed/>
    <w:qFormat/>
    <w:uiPriority w:val="39"/>
    <w:pPr>
      <w:widowControl w:val="0"/>
      <w:ind w:left="3360" w:leftChars="1600"/>
      <w:jc w:val="both"/>
    </w:pPr>
    <w:rPr>
      <w:kern w:val="2"/>
      <w:sz w:val="21"/>
      <w:szCs w:val="22"/>
    </w:rPr>
  </w:style>
  <w:style w:type="paragraph" w:styleId="27">
    <w:name w:val="HTML Preformatted"/>
    <w:basedOn w:val="1"/>
    <w:link w:val="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28">
    <w:name w:val="Normal (Web)"/>
    <w:basedOn w:val="1"/>
    <w:unhideWhenUsed/>
    <w:qFormat/>
    <w:uiPriority w:val="99"/>
    <w:pPr>
      <w:spacing w:beforeAutospacing="1" w:after="100" w:afterAutospacing="1"/>
    </w:pPr>
    <w:rPr>
      <w:rFonts w:ascii="宋体" w:hAnsi="宋体" w:eastAsia="宋体" w:cs="宋体"/>
      <w:sz w:val="24"/>
      <w:szCs w:val="24"/>
    </w:rPr>
  </w:style>
  <w:style w:type="paragraph" w:styleId="29">
    <w:name w:val="Title"/>
    <w:basedOn w:val="1"/>
    <w:next w:val="1"/>
    <w:link w:val="50"/>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styleId="31">
    <w:name w:val="Strong"/>
    <w:qFormat/>
    <w:uiPriority w:val="22"/>
    <w:rPr>
      <w:b/>
      <w:bCs/>
    </w:rPr>
  </w:style>
  <w:style w:type="character" w:styleId="32">
    <w:name w:val="FollowedHyperlink"/>
    <w:basedOn w:val="30"/>
    <w:unhideWhenUsed/>
    <w:qFormat/>
    <w:uiPriority w:val="99"/>
    <w:rPr>
      <w:color w:val="954F72" w:themeColor="followedHyperlink"/>
      <w:u w:val="single"/>
      <w14:textFill>
        <w14:solidFill>
          <w14:schemeClr w14:val="folHlink"/>
        </w14:solidFill>
      </w14:textFill>
    </w:rPr>
  </w:style>
  <w:style w:type="character" w:styleId="33">
    <w:name w:val="Emphasis"/>
    <w:qFormat/>
    <w:uiPriority w:val="20"/>
    <w:rPr>
      <w:caps/>
      <w:color w:val="1F4E79" w:themeColor="accent1" w:themeShade="80"/>
      <w:spacing w:val="5"/>
    </w:rPr>
  </w:style>
  <w:style w:type="character" w:styleId="34">
    <w:name w:val="HTML Variable"/>
    <w:basedOn w:val="30"/>
    <w:unhideWhenUsed/>
    <w:qFormat/>
    <w:uiPriority w:val="99"/>
    <w:rPr>
      <w:i/>
    </w:rPr>
  </w:style>
  <w:style w:type="character" w:styleId="35">
    <w:name w:val="Hyperlink"/>
    <w:basedOn w:val="30"/>
    <w:unhideWhenUsed/>
    <w:qFormat/>
    <w:uiPriority w:val="99"/>
    <w:rPr>
      <w:color w:val="0563C1" w:themeColor="hyperlink"/>
      <w:u w:val="single"/>
      <w14:textFill>
        <w14:solidFill>
          <w14:schemeClr w14:val="hlink"/>
        </w14:solidFill>
      </w14:textFill>
    </w:rPr>
  </w:style>
  <w:style w:type="character" w:styleId="36">
    <w:name w:val="HTML Code"/>
    <w:basedOn w:val="30"/>
    <w:unhideWhenUsed/>
    <w:qFormat/>
    <w:uiPriority w:val="99"/>
    <w:rPr>
      <w:rFonts w:ascii="宋体" w:hAnsi="宋体" w:eastAsia="宋体" w:cs="宋体"/>
      <w:sz w:val="24"/>
      <w:szCs w:val="24"/>
    </w:rPr>
  </w:style>
  <w:style w:type="character" w:styleId="37">
    <w:name w:val="annotation reference"/>
    <w:basedOn w:val="30"/>
    <w:unhideWhenUsed/>
    <w:qFormat/>
    <w:uiPriority w:val="99"/>
    <w:rPr>
      <w:sz w:val="21"/>
      <w:szCs w:val="21"/>
    </w:rPr>
  </w:style>
  <w:style w:type="table" w:styleId="39">
    <w:name w:val="Table Grid"/>
    <w:basedOn w:val="38"/>
    <w:qFormat/>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0">
    <w:name w:val="标题 1 字符"/>
    <w:basedOn w:val="30"/>
    <w:link w:val="2"/>
    <w:qFormat/>
    <w:uiPriority w:val="9"/>
    <w:rPr>
      <w:rFonts w:ascii="华文楷体" w:hAnsi="华文楷体" w:eastAsia="华文楷体"/>
      <w:b/>
      <w:caps/>
      <w:spacing w:val="15"/>
      <w:sz w:val="32"/>
      <w:szCs w:val="32"/>
    </w:rPr>
  </w:style>
  <w:style w:type="paragraph" w:customStyle="1" w:styleId="41">
    <w:name w:val="TOC Heading"/>
    <w:basedOn w:val="2"/>
    <w:next w:val="1"/>
    <w:unhideWhenUsed/>
    <w:qFormat/>
    <w:uiPriority w:val="39"/>
    <w:pPr>
      <w:outlineLvl w:val="9"/>
    </w:pPr>
  </w:style>
  <w:style w:type="character" w:customStyle="1" w:styleId="42">
    <w:name w:val="标题 2 字符"/>
    <w:basedOn w:val="30"/>
    <w:link w:val="3"/>
    <w:qFormat/>
    <w:uiPriority w:val="9"/>
    <w:rPr>
      <w:rFonts w:ascii="Times New Roman" w:hAnsi="Times New Roman" w:eastAsia="华文楷体"/>
      <w:b/>
      <w:spacing w:val="15"/>
      <w:sz w:val="30"/>
      <w:szCs w:val="30"/>
    </w:rPr>
  </w:style>
  <w:style w:type="character" w:customStyle="1" w:styleId="43">
    <w:name w:val="标题 3 字符"/>
    <w:basedOn w:val="30"/>
    <w:link w:val="4"/>
    <w:qFormat/>
    <w:uiPriority w:val="9"/>
    <w:rPr>
      <w:caps/>
      <w:color w:val="1F4E79" w:themeColor="accent1" w:themeShade="80"/>
      <w:spacing w:val="15"/>
    </w:rPr>
  </w:style>
  <w:style w:type="character" w:customStyle="1" w:styleId="44">
    <w:name w:val="标题 4 字符"/>
    <w:basedOn w:val="30"/>
    <w:link w:val="5"/>
    <w:qFormat/>
    <w:uiPriority w:val="9"/>
    <w:rPr>
      <w:caps/>
      <w:color w:val="2E75B6" w:themeColor="accent1" w:themeShade="BF"/>
      <w:spacing w:val="10"/>
    </w:rPr>
  </w:style>
  <w:style w:type="character" w:customStyle="1" w:styleId="45">
    <w:name w:val="标题 5 字符"/>
    <w:basedOn w:val="30"/>
    <w:link w:val="6"/>
    <w:qFormat/>
    <w:uiPriority w:val="9"/>
    <w:rPr>
      <w:caps/>
      <w:color w:val="2E75B6" w:themeColor="accent1" w:themeShade="BF"/>
      <w:spacing w:val="10"/>
    </w:rPr>
  </w:style>
  <w:style w:type="character" w:customStyle="1" w:styleId="46">
    <w:name w:val="标题 6 字符"/>
    <w:basedOn w:val="30"/>
    <w:link w:val="7"/>
    <w:qFormat/>
    <w:uiPriority w:val="9"/>
    <w:rPr>
      <w:caps/>
      <w:color w:val="2E75B6" w:themeColor="accent1" w:themeShade="BF"/>
      <w:spacing w:val="10"/>
    </w:rPr>
  </w:style>
  <w:style w:type="character" w:customStyle="1" w:styleId="47">
    <w:name w:val="标题 7 字符"/>
    <w:basedOn w:val="30"/>
    <w:link w:val="8"/>
    <w:qFormat/>
    <w:uiPriority w:val="9"/>
    <w:rPr>
      <w:caps/>
      <w:color w:val="2E75B6" w:themeColor="accent1" w:themeShade="BF"/>
      <w:spacing w:val="10"/>
    </w:rPr>
  </w:style>
  <w:style w:type="character" w:customStyle="1" w:styleId="48">
    <w:name w:val="标题 8 字符"/>
    <w:basedOn w:val="30"/>
    <w:link w:val="9"/>
    <w:qFormat/>
    <w:uiPriority w:val="9"/>
    <w:rPr>
      <w:caps/>
      <w:spacing w:val="10"/>
      <w:sz w:val="18"/>
      <w:szCs w:val="18"/>
    </w:rPr>
  </w:style>
  <w:style w:type="character" w:customStyle="1" w:styleId="49">
    <w:name w:val="标题 9 字符"/>
    <w:basedOn w:val="30"/>
    <w:link w:val="10"/>
    <w:qFormat/>
    <w:uiPriority w:val="9"/>
    <w:rPr>
      <w:i/>
      <w:iCs/>
      <w:caps/>
      <w:spacing w:val="10"/>
      <w:sz w:val="18"/>
      <w:szCs w:val="18"/>
    </w:rPr>
  </w:style>
  <w:style w:type="character" w:customStyle="1" w:styleId="50">
    <w:name w:val="标题 字符"/>
    <w:basedOn w:val="30"/>
    <w:link w:val="29"/>
    <w:qFormat/>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51">
    <w:name w:val="副标题 字符"/>
    <w:basedOn w:val="30"/>
    <w:link w:val="23"/>
    <w:qFormat/>
    <w:uiPriority w:val="11"/>
    <w:rPr>
      <w:caps/>
      <w:color w:val="8B8B8B" w:themeColor="text1" w:themeTint="A6"/>
      <w:spacing w:val="10"/>
      <w:sz w:val="21"/>
      <w:szCs w:val="21"/>
      <w14:textFill>
        <w14:solidFill>
          <w14:schemeClr w14:val="tx1">
            <w14:lumMod w14:val="65000"/>
            <w14:lumOff w14:val="35000"/>
          </w14:schemeClr>
        </w14:solidFill>
      </w14:textFill>
    </w:rPr>
  </w:style>
  <w:style w:type="paragraph" w:customStyle="1" w:styleId="52">
    <w:name w:val="No Spacing"/>
    <w:qFormat/>
    <w:uiPriority w:val="1"/>
    <w:pPr>
      <w:spacing w:before="100" w:after="0" w:line="240" w:lineRule="auto"/>
    </w:pPr>
    <w:rPr>
      <w:rFonts w:asciiTheme="minorHAnsi" w:hAnsiTheme="minorHAnsi" w:eastAsiaTheme="minorEastAsia" w:cstheme="minorBidi"/>
      <w:lang w:val="en-US" w:eastAsia="zh-CN" w:bidi="ar-SA"/>
    </w:rPr>
  </w:style>
  <w:style w:type="paragraph" w:customStyle="1" w:styleId="53">
    <w:name w:val="List Paragraph"/>
    <w:basedOn w:val="1"/>
    <w:qFormat/>
    <w:uiPriority w:val="34"/>
    <w:pPr>
      <w:ind w:firstLine="420"/>
    </w:pPr>
  </w:style>
  <w:style w:type="paragraph" w:customStyle="1" w:styleId="54">
    <w:name w:val="Quote"/>
    <w:basedOn w:val="1"/>
    <w:next w:val="1"/>
    <w:link w:val="55"/>
    <w:qFormat/>
    <w:uiPriority w:val="29"/>
    <w:rPr>
      <w:i/>
      <w:iCs/>
      <w:sz w:val="24"/>
      <w:szCs w:val="24"/>
    </w:rPr>
  </w:style>
  <w:style w:type="character" w:customStyle="1" w:styleId="55">
    <w:name w:val="引用 字符"/>
    <w:basedOn w:val="30"/>
    <w:link w:val="54"/>
    <w:qFormat/>
    <w:uiPriority w:val="29"/>
    <w:rPr>
      <w:i/>
      <w:iCs/>
      <w:sz w:val="24"/>
      <w:szCs w:val="24"/>
    </w:rPr>
  </w:style>
  <w:style w:type="paragraph" w:customStyle="1" w:styleId="56">
    <w:name w:val="Intense Quote"/>
    <w:basedOn w:val="1"/>
    <w:next w:val="1"/>
    <w:link w:val="57"/>
    <w:qFormat/>
    <w:uiPriority w:val="30"/>
    <w:pPr>
      <w:spacing w:before="240" w:after="240"/>
      <w:ind w:left="1080" w:right="1080"/>
      <w:jc w:val="center"/>
    </w:pPr>
    <w:rPr>
      <w:color w:val="5B9BD5" w:themeColor="accent1"/>
      <w:sz w:val="24"/>
      <w:szCs w:val="24"/>
      <w14:textFill>
        <w14:solidFill>
          <w14:schemeClr w14:val="accent1"/>
        </w14:solidFill>
      </w14:textFill>
    </w:rPr>
  </w:style>
  <w:style w:type="character" w:customStyle="1" w:styleId="57">
    <w:name w:val="明显引用 字符"/>
    <w:basedOn w:val="30"/>
    <w:link w:val="56"/>
    <w:qFormat/>
    <w:uiPriority w:val="30"/>
    <w:rPr>
      <w:color w:val="5B9BD5" w:themeColor="accent1"/>
      <w:sz w:val="24"/>
      <w:szCs w:val="24"/>
      <w14:textFill>
        <w14:solidFill>
          <w14:schemeClr w14:val="accent1"/>
        </w14:solidFill>
      </w14:textFill>
    </w:rPr>
  </w:style>
  <w:style w:type="character" w:customStyle="1" w:styleId="58">
    <w:name w:val="Subtle Emphasis"/>
    <w:qFormat/>
    <w:uiPriority w:val="19"/>
    <w:rPr>
      <w:i/>
      <w:iCs/>
      <w:color w:val="1F4E79" w:themeColor="accent1" w:themeShade="80"/>
    </w:rPr>
  </w:style>
  <w:style w:type="character" w:customStyle="1" w:styleId="59">
    <w:name w:val="Intense Emphasis"/>
    <w:qFormat/>
    <w:uiPriority w:val="21"/>
    <w:rPr>
      <w:b/>
      <w:bCs/>
      <w:caps/>
      <w:color w:val="1F4E79" w:themeColor="accent1" w:themeShade="80"/>
      <w:spacing w:val="10"/>
    </w:rPr>
  </w:style>
  <w:style w:type="character" w:customStyle="1" w:styleId="60">
    <w:name w:val="Subtle Reference"/>
    <w:qFormat/>
    <w:uiPriority w:val="31"/>
    <w:rPr>
      <w:b/>
      <w:bCs/>
      <w:color w:val="5B9BD5" w:themeColor="accent1"/>
      <w14:textFill>
        <w14:solidFill>
          <w14:schemeClr w14:val="accent1"/>
        </w14:solidFill>
      </w14:textFill>
    </w:rPr>
  </w:style>
  <w:style w:type="character" w:customStyle="1" w:styleId="61">
    <w:name w:val="Intense Reference"/>
    <w:qFormat/>
    <w:uiPriority w:val="32"/>
    <w:rPr>
      <w:b/>
      <w:bCs/>
      <w:i/>
      <w:iCs/>
      <w:caps/>
      <w:color w:val="5B9BD5" w:themeColor="accent1"/>
      <w14:textFill>
        <w14:solidFill>
          <w14:schemeClr w14:val="accent1"/>
        </w14:solidFill>
      </w14:textFill>
    </w:rPr>
  </w:style>
  <w:style w:type="character" w:customStyle="1" w:styleId="62">
    <w:name w:val="Book Title"/>
    <w:qFormat/>
    <w:uiPriority w:val="33"/>
    <w:rPr>
      <w:b/>
      <w:bCs/>
      <w:i/>
      <w:iCs/>
      <w:spacing w:val="0"/>
    </w:rPr>
  </w:style>
  <w:style w:type="character" w:customStyle="1" w:styleId="63">
    <w:name w:val="页眉 字符"/>
    <w:basedOn w:val="30"/>
    <w:link w:val="20"/>
    <w:qFormat/>
    <w:uiPriority w:val="99"/>
    <w:rPr>
      <w:sz w:val="18"/>
      <w:szCs w:val="18"/>
    </w:rPr>
  </w:style>
  <w:style w:type="character" w:customStyle="1" w:styleId="64">
    <w:name w:val="页脚 字符"/>
    <w:basedOn w:val="30"/>
    <w:link w:val="19"/>
    <w:qFormat/>
    <w:uiPriority w:val="99"/>
    <w:rPr>
      <w:sz w:val="18"/>
      <w:szCs w:val="18"/>
    </w:rPr>
  </w:style>
  <w:style w:type="paragraph" w:customStyle="1" w:styleId="65">
    <w:name w:val="正文1"/>
    <w:qFormat/>
    <w:uiPriority w:val="0"/>
    <w:pPr>
      <w:spacing w:before="0" w:after="0" w:line="240" w:lineRule="auto"/>
      <w:jc w:val="both"/>
    </w:pPr>
    <w:rPr>
      <w:rFonts w:ascii="Calibri" w:hAnsi="Calibri" w:eastAsia="宋体" w:cs="宋体"/>
      <w:kern w:val="2"/>
      <w:sz w:val="21"/>
      <w:szCs w:val="21"/>
      <w:lang w:val="en-US" w:eastAsia="zh-CN" w:bidi="ar-SA"/>
    </w:rPr>
  </w:style>
  <w:style w:type="character" w:customStyle="1" w:styleId="66">
    <w:name w:val="HTML 预设格式 字符"/>
    <w:basedOn w:val="30"/>
    <w:link w:val="27"/>
    <w:qFormat/>
    <w:uiPriority w:val="99"/>
    <w:rPr>
      <w:rFonts w:ascii="宋体" w:hAnsi="宋体" w:eastAsia="宋体" w:cs="宋体"/>
      <w:sz w:val="24"/>
      <w:szCs w:val="24"/>
    </w:rPr>
  </w:style>
  <w:style w:type="character" w:customStyle="1" w:styleId="67">
    <w:name w:val="kwd"/>
    <w:basedOn w:val="30"/>
    <w:qFormat/>
    <w:uiPriority w:val="0"/>
  </w:style>
  <w:style w:type="character" w:customStyle="1" w:styleId="68">
    <w:name w:val="pln"/>
    <w:basedOn w:val="30"/>
    <w:qFormat/>
    <w:uiPriority w:val="0"/>
  </w:style>
  <w:style w:type="character" w:customStyle="1" w:styleId="69">
    <w:name w:val="pun"/>
    <w:basedOn w:val="30"/>
    <w:qFormat/>
    <w:uiPriority w:val="0"/>
  </w:style>
  <w:style w:type="character" w:customStyle="1" w:styleId="70">
    <w:name w:val="apple-converted-space"/>
    <w:basedOn w:val="30"/>
    <w:qFormat/>
    <w:uiPriority w:val="0"/>
  </w:style>
  <w:style w:type="character" w:customStyle="1" w:styleId="71">
    <w:name w:val="hljs-comment"/>
    <w:basedOn w:val="30"/>
    <w:qFormat/>
    <w:uiPriority w:val="0"/>
  </w:style>
  <w:style w:type="character" w:customStyle="1" w:styleId="72">
    <w:name w:val="hljs-keyword"/>
    <w:basedOn w:val="30"/>
    <w:qFormat/>
    <w:uiPriority w:val="0"/>
  </w:style>
  <w:style w:type="character" w:customStyle="1" w:styleId="73">
    <w:name w:val="hljs-title"/>
    <w:basedOn w:val="30"/>
    <w:qFormat/>
    <w:uiPriority w:val="0"/>
  </w:style>
  <w:style w:type="character" w:customStyle="1" w:styleId="74">
    <w:name w:val="keyword"/>
    <w:basedOn w:val="30"/>
    <w:qFormat/>
    <w:uiPriority w:val="0"/>
  </w:style>
  <w:style w:type="character" w:customStyle="1" w:styleId="75">
    <w:name w:val="string"/>
    <w:basedOn w:val="30"/>
    <w:qFormat/>
    <w:uiPriority w:val="0"/>
  </w:style>
  <w:style w:type="character" w:customStyle="1" w:styleId="76">
    <w:name w:val="func"/>
    <w:basedOn w:val="30"/>
    <w:qFormat/>
    <w:uiPriority w:val="0"/>
  </w:style>
  <w:style w:type="paragraph" w:customStyle="1" w:styleId="77">
    <w:name w:val="Revision"/>
    <w:hidden/>
    <w:semiHidden/>
    <w:qFormat/>
    <w:uiPriority w:val="99"/>
    <w:pPr>
      <w:spacing w:before="0" w:after="0" w:line="240" w:lineRule="auto"/>
    </w:pPr>
    <w:rPr>
      <w:rFonts w:ascii="Times New Roman" w:hAnsi="Times New Roman" w:eastAsia="华文楷体" w:cstheme="minorBidi"/>
      <w:sz w:val="28"/>
      <w:lang w:val="en-US" w:eastAsia="zh-CN" w:bidi="ar-SA"/>
    </w:rPr>
  </w:style>
  <w:style w:type="character" w:customStyle="1" w:styleId="78">
    <w:name w:val="批注框文本 字符"/>
    <w:basedOn w:val="30"/>
    <w:link w:val="18"/>
    <w:semiHidden/>
    <w:qFormat/>
    <w:uiPriority w:val="99"/>
    <w:rPr>
      <w:rFonts w:ascii="Times New Roman" w:hAnsi="Times New Roman" w:eastAsia="华文楷体"/>
      <w:sz w:val="18"/>
      <w:szCs w:val="18"/>
    </w:rPr>
  </w:style>
  <w:style w:type="character" w:customStyle="1" w:styleId="79">
    <w:name w:val="typ"/>
    <w:basedOn w:val="30"/>
    <w:qFormat/>
    <w:uiPriority w:val="0"/>
  </w:style>
  <w:style w:type="character" w:customStyle="1" w:styleId="80">
    <w:name w:val="com"/>
    <w:basedOn w:val="30"/>
    <w:qFormat/>
    <w:uiPriority w:val="0"/>
  </w:style>
  <w:style w:type="character" w:customStyle="1" w:styleId="81">
    <w:name w:val="lit"/>
    <w:basedOn w:val="30"/>
    <w:qFormat/>
    <w:uiPriority w:val="0"/>
  </w:style>
  <w:style w:type="character" w:customStyle="1" w:styleId="82">
    <w:name w:val="comment"/>
    <w:basedOn w:val="30"/>
    <w:qFormat/>
    <w:uiPriority w:val="0"/>
  </w:style>
  <w:style w:type="character" w:customStyle="1" w:styleId="83">
    <w:name w:val="datatypes"/>
    <w:basedOn w:val="30"/>
    <w:qFormat/>
    <w:uiPriority w:val="0"/>
  </w:style>
  <w:style w:type="character" w:customStyle="1" w:styleId="84">
    <w:name w:val="kt"/>
    <w:basedOn w:val="30"/>
    <w:qFormat/>
    <w:uiPriority w:val="0"/>
  </w:style>
  <w:style w:type="character" w:customStyle="1" w:styleId="85">
    <w:name w:val="n"/>
    <w:basedOn w:val="30"/>
    <w:qFormat/>
    <w:uiPriority w:val="0"/>
  </w:style>
  <w:style w:type="character" w:customStyle="1" w:styleId="86">
    <w:name w:val="o"/>
    <w:basedOn w:val="30"/>
    <w:qFormat/>
    <w:uiPriority w:val="0"/>
  </w:style>
  <w:style w:type="character" w:customStyle="1" w:styleId="87">
    <w:name w:val="p"/>
    <w:basedOn w:val="30"/>
    <w:qFormat/>
    <w:uiPriority w:val="0"/>
  </w:style>
  <w:style w:type="character" w:customStyle="1" w:styleId="88">
    <w:name w:val="fontstyle01"/>
    <w:basedOn w:val="30"/>
    <w:qFormat/>
    <w:uiPriority w:val="0"/>
    <w:rPr>
      <w:rFonts w:hint="eastAsia" w:ascii="华文楷体" w:hAnsi="华文楷体" w:eastAsia="华文楷体"/>
      <w:color w:val="A50021"/>
      <w:sz w:val="22"/>
      <w:szCs w:val="22"/>
    </w:rPr>
  </w:style>
  <w:style w:type="character" w:customStyle="1" w:styleId="89">
    <w:name w:val="fontstyle11"/>
    <w:basedOn w:val="30"/>
    <w:qFormat/>
    <w:uiPriority w:val="0"/>
    <w:rPr>
      <w:rFonts w:hint="default" w:ascii="Calibri" w:hAnsi="Calibri"/>
      <w:color w:val="A50021"/>
      <w:sz w:val="22"/>
      <w:szCs w:val="22"/>
    </w:rPr>
  </w:style>
  <w:style w:type="character" w:customStyle="1" w:styleId="90">
    <w:name w:val="fontstyle21"/>
    <w:basedOn w:val="30"/>
    <w:qFormat/>
    <w:uiPriority w:val="0"/>
    <w:rPr>
      <w:rFonts w:hint="eastAsia" w:ascii="华文楷体" w:hAnsi="华文楷体" w:eastAsia="华文楷体"/>
      <w:color w:val="000000"/>
      <w:sz w:val="22"/>
      <w:szCs w:val="22"/>
    </w:rPr>
  </w:style>
  <w:style w:type="paragraph" w:customStyle="1" w:styleId="91">
    <w:name w:val="代码"/>
    <w:basedOn w:val="65"/>
    <w:link w:val="92"/>
    <w:qFormat/>
    <w:uiPriority w:val="0"/>
    <w:pPr>
      <w:spacing w:line="0" w:lineRule="atLeast"/>
      <w:ind w:firstLine="200" w:firstLineChars="200"/>
    </w:pPr>
    <w:rPr>
      <w:rFonts w:eastAsia="华文楷体"/>
    </w:rPr>
  </w:style>
  <w:style w:type="character" w:customStyle="1" w:styleId="92">
    <w:name w:val="代码 Char"/>
    <w:basedOn w:val="30"/>
    <w:link w:val="91"/>
    <w:qFormat/>
    <w:uiPriority w:val="0"/>
    <w:rPr>
      <w:rFonts w:ascii="Calibri" w:hAnsi="Calibri" w:eastAsia="华文楷体" w:cs="宋体"/>
      <w:kern w:val="2"/>
      <w:sz w:val="21"/>
      <w:szCs w:val="21"/>
    </w:rPr>
  </w:style>
  <w:style w:type="paragraph" w:customStyle="1" w:styleId="93">
    <w:name w:val="单倍行距"/>
    <w:basedOn w:val="1"/>
    <w:link w:val="94"/>
    <w:qFormat/>
    <w:uiPriority w:val="0"/>
    <w:pPr>
      <w:ind w:firstLine="200" w:firstLineChars="200"/>
    </w:pPr>
  </w:style>
  <w:style w:type="character" w:customStyle="1" w:styleId="94">
    <w:name w:val="单倍行距 Char"/>
    <w:basedOn w:val="30"/>
    <w:link w:val="93"/>
    <w:qFormat/>
    <w:uiPriority w:val="0"/>
    <w:rPr>
      <w:rFonts w:ascii="Times New Roman" w:hAnsi="Times New Roman" w:eastAsia="华文楷体"/>
      <w:sz w:val="28"/>
    </w:rPr>
  </w:style>
  <w:style w:type="character" w:customStyle="1" w:styleId="95">
    <w:name w:val="批注文字 字符"/>
    <w:basedOn w:val="30"/>
    <w:link w:val="12"/>
    <w:semiHidden/>
    <w:qFormat/>
    <w:uiPriority w:val="99"/>
    <w:rPr>
      <w:rFonts w:ascii="Times New Roman" w:hAnsi="Times New Roman" w:eastAsia="华文楷体"/>
      <w:sz w:val="28"/>
    </w:rPr>
  </w:style>
  <w:style w:type="character" w:customStyle="1" w:styleId="96">
    <w:name w:val="批注主题 字符"/>
    <w:basedOn w:val="95"/>
    <w:link w:val="11"/>
    <w:semiHidden/>
    <w:qFormat/>
    <w:uiPriority w:val="99"/>
    <w:rPr>
      <w:rFonts w:ascii="Times New Roman" w:hAnsi="Times New Roman" w:eastAsia="华文楷体"/>
      <w:b/>
      <w:bCs/>
      <w:sz w:val="28"/>
    </w:rPr>
  </w:style>
  <w:style w:type="paragraph" w:customStyle="1" w:styleId="97">
    <w:name w:val="二级标题正文"/>
    <w:basedOn w:val="1"/>
    <w:uiPriority w:val="0"/>
    <w:pPr>
      <w:spacing w:before="120" w:after="120" w:line="0" w:lineRule="atLeas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137</Pages>
  <Words>12173</Words>
  <Characters>69392</Characters>
  <Lines>578</Lines>
  <Paragraphs>162</Paragraphs>
  <ScaleCrop>false</ScaleCrop>
  <LinksUpToDate>false</LinksUpToDate>
  <CharactersWithSpaces>81403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2016-12-02T21:41:00Z</dcterms:created>
  <dc:creator>jeff</dc:creator>
  <cp:lastModifiedBy>rime</cp:lastModifiedBy>
  <cp:lastPrinted>2016-11-14T19:23:00Z</cp:lastPrinted>
  <dcterms:modified xsi:type="dcterms:W3CDTF">2018-01-05T19:28:00Z</dcterms:modified>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